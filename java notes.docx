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69A" w:rsidRPr="00913C2E" w:rsidRDefault="008F569A" w:rsidP="0023624C">
      <w:pPr>
        <w:pStyle w:val="Title"/>
        <w:rPr>
          <w:rFonts w:ascii="Times New Roman" w:hAnsi="Times New Roman" w:cs="Times New Roman"/>
          <w:b/>
          <w:color w:val="auto"/>
          <w:sz w:val="40"/>
          <w:szCs w:val="40"/>
        </w:rPr>
      </w:pPr>
      <w:r w:rsidRPr="00913C2E">
        <w:rPr>
          <w:rFonts w:ascii="Times New Roman" w:hAnsi="Times New Roman" w:cs="Times New Roman"/>
          <w:b/>
          <w:color w:val="auto"/>
          <w:sz w:val="40"/>
          <w:szCs w:val="40"/>
        </w:rPr>
        <w:t>Introduction Of Java</w:t>
      </w:r>
    </w:p>
    <w:p w:rsidR="006E150A" w:rsidRDefault="008F569A"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sz w:val="23"/>
          <w:szCs w:val="23"/>
        </w:rPr>
      </w:pPr>
      <w:r w:rsidRPr="0023624C">
        <w:rPr>
          <w:rFonts w:ascii="Times New Roman" w:eastAsia="Times New Roman" w:hAnsi="Times New Roman" w:cs="Times New Roman"/>
          <w:sz w:val="23"/>
          <w:szCs w:val="23"/>
        </w:rPr>
        <w:t xml:space="preserve">Java technology is both a programming language and a platform. </w:t>
      </w:r>
    </w:p>
    <w:p w:rsidR="008F569A" w:rsidRPr="0023624C" w:rsidRDefault="008F569A"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sz w:val="23"/>
          <w:szCs w:val="23"/>
        </w:rPr>
      </w:pPr>
      <w:r w:rsidRPr="0023624C">
        <w:rPr>
          <w:rFonts w:ascii="Times New Roman" w:eastAsia="Times New Roman" w:hAnsi="Times New Roman" w:cs="Times New Roman"/>
          <w:sz w:val="23"/>
          <w:szCs w:val="23"/>
        </w:rPr>
        <w:t>The Java programming language is a high-level language.</w:t>
      </w:r>
    </w:p>
    <w:p w:rsidR="00154A4B" w:rsidRPr="00154A4B" w:rsidRDefault="00154A4B"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hAnsi="Times New Roman" w:cs="Times New Roman"/>
          <w:sz w:val="25"/>
          <w:szCs w:val="25"/>
          <w:shd w:val="clear" w:color="auto" w:fill="FFFFFF"/>
        </w:rPr>
      </w:pPr>
      <w:r w:rsidRPr="00154A4B">
        <w:rPr>
          <w:rFonts w:ascii="Times New Roman" w:hAnsi="Times New Roman" w:cs="Times New Roman"/>
          <w:sz w:val="25"/>
          <w:szCs w:val="25"/>
          <w:shd w:val="clear" w:color="auto" w:fill="FFFFFF"/>
        </w:rPr>
        <w:t>James</w:t>
      </w:r>
      <w:r w:rsidR="001F6694">
        <w:rPr>
          <w:rFonts w:ascii="Times New Roman" w:hAnsi="Times New Roman" w:cs="Times New Roman"/>
          <w:sz w:val="25"/>
          <w:szCs w:val="25"/>
          <w:shd w:val="clear" w:color="auto" w:fill="FFFFFF"/>
        </w:rPr>
        <w:t xml:space="preserve"> </w:t>
      </w:r>
      <w:r w:rsidRPr="00154A4B">
        <w:rPr>
          <w:rFonts w:ascii="Times New Roman" w:hAnsi="Times New Roman" w:cs="Times New Roman"/>
          <w:sz w:val="25"/>
          <w:szCs w:val="25"/>
          <w:shd w:val="clear" w:color="auto" w:fill="FFFFFF"/>
        </w:rPr>
        <w:t>Gosling - founder of java.</w:t>
      </w:r>
    </w:p>
    <w:p w:rsidR="006E150A" w:rsidRDefault="008F569A"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sz w:val="23"/>
          <w:szCs w:val="23"/>
        </w:rPr>
      </w:pPr>
      <w:r w:rsidRPr="0023624C">
        <w:rPr>
          <w:rFonts w:ascii="Times New Roman" w:hAnsi="Times New Roman" w:cs="Times New Roman"/>
          <w:sz w:val="25"/>
          <w:szCs w:val="25"/>
          <w:shd w:val="clear" w:color="auto" w:fill="FFFFFF"/>
        </w:rPr>
        <w:t xml:space="preserve">It was first released by Sun </w:t>
      </w:r>
      <w:r w:rsidR="001F6694" w:rsidRPr="0023624C">
        <w:rPr>
          <w:rFonts w:ascii="Times New Roman" w:hAnsi="Times New Roman" w:cs="Times New Roman"/>
          <w:sz w:val="25"/>
          <w:szCs w:val="25"/>
          <w:shd w:val="clear" w:color="auto" w:fill="FFFFFF"/>
        </w:rPr>
        <w:t>Microsystems</w:t>
      </w:r>
      <w:r w:rsidRPr="0023624C">
        <w:rPr>
          <w:rFonts w:ascii="Times New Roman" w:hAnsi="Times New Roman" w:cs="Times New Roman"/>
          <w:sz w:val="25"/>
          <w:szCs w:val="25"/>
          <w:shd w:val="clear" w:color="auto" w:fill="FFFFFF"/>
        </w:rPr>
        <w:t xml:space="preserve"> in 1995 and later acquired by Oracle Corporation. </w:t>
      </w:r>
    </w:p>
    <w:p w:rsidR="0023624C" w:rsidRPr="0023624C" w:rsidRDefault="008F569A"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sz w:val="23"/>
          <w:szCs w:val="23"/>
        </w:rPr>
      </w:pPr>
      <w:r w:rsidRPr="0023624C">
        <w:rPr>
          <w:rFonts w:ascii="Times New Roman" w:eastAsia="Times New Roman" w:hAnsi="Times New Roman" w:cs="Times New Roman"/>
          <w:sz w:val="23"/>
          <w:szCs w:val="23"/>
        </w:rPr>
        <w:t>In the Java programming language, all source code is first written in plain t</w:t>
      </w:r>
      <w:r w:rsidR="0023624C">
        <w:rPr>
          <w:rFonts w:ascii="Times New Roman" w:eastAsia="Times New Roman" w:hAnsi="Times New Roman" w:cs="Times New Roman"/>
          <w:sz w:val="23"/>
          <w:szCs w:val="23"/>
        </w:rPr>
        <w:t xml:space="preserve">ext files ending with the </w:t>
      </w:r>
      <w:r w:rsidR="0023624C" w:rsidRPr="0023624C">
        <w:rPr>
          <w:rFonts w:ascii="Times New Roman" w:eastAsia="Times New Roman" w:hAnsi="Times New Roman" w:cs="Times New Roman"/>
          <w:sz w:val="23"/>
          <w:szCs w:val="23"/>
        </w:rPr>
        <w:t xml:space="preserve">java </w:t>
      </w:r>
      <w:r w:rsidRPr="0023624C">
        <w:rPr>
          <w:rFonts w:ascii="Times New Roman" w:eastAsia="Times New Roman" w:hAnsi="Times New Roman" w:cs="Times New Roman"/>
          <w:sz w:val="23"/>
          <w:szCs w:val="23"/>
        </w:rPr>
        <w:t>extensi</w:t>
      </w:r>
      <w:r w:rsidR="0023624C" w:rsidRPr="0023624C">
        <w:rPr>
          <w:rFonts w:ascii="Times New Roman" w:eastAsia="Times New Roman" w:hAnsi="Times New Roman" w:cs="Times New Roman"/>
          <w:sz w:val="23"/>
          <w:szCs w:val="23"/>
        </w:rPr>
        <w:t>on. </w:t>
      </w:r>
    </w:p>
    <w:p w:rsidR="0023624C" w:rsidRPr="0023624C" w:rsidRDefault="008F569A"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sz w:val="23"/>
          <w:szCs w:val="23"/>
        </w:rPr>
      </w:pPr>
      <w:r w:rsidRPr="0023624C">
        <w:rPr>
          <w:rFonts w:ascii="Times New Roman" w:eastAsia="Times New Roman" w:hAnsi="Times New Roman" w:cs="Times New Roman"/>
          <w:sz w:val="23"/>
          <w:szCs w:val="23"/>
        </w:rPr>
        <w:t>Those source files are then compiled into .class fi</w:t>
      </w:r>
      <w:r w:rsidR="0023624C" w:rsidRPr="0023624C">
        <w:rPr>
          <w:rFonts w:ascii="Times New Roman" w:eastAsia="Times New Roman" w:hAnsi="Times New Roman" w:cs="Times New Roman"/>
          <w:sz w:val="23"/>
          <w:szCs w:val="23"/>
        </w:rPr>
        <w:t xml:space="preserve">les by the javac compiler.  </w:t>
      </w:r>
    </w:p>
    <w:p w:rsidR="0023624C" w:rsidRDefault="0023624C"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sz w:val="23"/>
          <w:szCs w:val="23"/>
        </w:rPr>
      </w:pPr>
      <w:r w:rsidRPr="0023624C">
        <w:rPr>
          <w:rFonts w:ascii="Times New Roman" w:eastAsia="Times New Roman" w:hAnsi="Times New Roman" w:cs="Times New Roman"/>
          <w:sz w:val="23"/>
          <w:szCs w:val="23"/>
        </w:rPr>
        <w:t xml:space="preserve">A </w:t>
      </w:r>
      <w:r w:rsidR="008F569A" w:rsidRPr="0023624C">
        <w:rPr>
          <w:rFonts w:ascii="Times New Roman" w:eastAsia="Times New Roman" w:hAnsi="Times New Roman" w:cs="Times New Roman"/>
          <w:sz w:val="23"/>
          <w:szCs w:val="23"/>
        </w:rPr>
        <w:t>class file does not contain code that is native to your processor; it instead contains bytecodes the machine language of the J</w:t>
      </w:r>
      <w:r>
        <w:rPr>
          <w:rFonts w:ascii="Times New Roman" w:eastAsia="Times New Roman" w:hAnsi="Times New Roman" w:cs="Times New Roman"/>
          <w:sz w:val="23"/>
          <w:szCs w:val="23"/>
        </w:rPr>
        <w:t>ava Virtual Machine (Java VM).</w:t>
      </w:r>
    </w:p>
    <w:p w:rsidR="008F569A" w:rsidRPr="0023624C" w:rsidRDefault="008F569A" w:rsidP="001F6694">
      <w:pPr>
        <w:pStyle w:val="ListParagraph"/>
        <w:numPr>
          <w:ilvl w:val="0"/>
          <w:numId w:val="60"/>
        </w:num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sz w:val="23"/>
          <w:szCs w:val="23"/>
        </w:rPr>
      </w:pPr>
      <w:r w:rsidRPr="0023624C">
        <w:rPr>
          <w:rFonts w:ascii="Times New Roman" w:eastAsia="Times New Roman" w:hAnsi="Times New Roman" w:cs="Times New Roman"/>
          <w:sz w:val="23"/>
          <w:szCs w:val="23"/>
        </w:rPr>
        <w:t>The java launcher tool then runs your application with an instance of the Java Virtual Machine.</w:t>
      </w:r>
    </w:p>
    <w:p w:rsidR="008F569A" w:rsidRPr="008F569A" w:rsidRDefault="008F569A" w:rsidP="008F569A">
      <w:pPr>
        <w:shd w:val="clear" w:color="auto" w:fill="FFFFFF"/>
        <w:spacing w:after="0" w:line="375" w:lineRule="atLeast"/>
        <w:jc w:val="center"/>
        <w:rPr>
          <w:rFonts w:ascii="Times New Roman" w:eastAsia="Times New Roman" w:hAnsi="Times New Roman" w:cs="Times New Roman"/>
          <w:sz w:val="23"/>
          <w:szCs w:val="23"/>
        </w:rPr>
      </w:pPr>
      <w:r w:rsidRPr="0023624C">
        <w:rPr>
          <w:rFonts w:ascii="Times New Roman" w:eastAsia="Times New Roman" w:hAnsi="Times New Roman" w:cs="Times New Roman"/>
          <w:noProof/>
          <w:sz w:val="23"/>
          <w:szCs w:val="23"/>
        </w:rPr>
        <w:drawing>
          <wp:inline distT="0" distB="0" distL="0" distR="0">
            <wp:extent cx="3909120" cy="1663430"/>
            <wp:effectExtent l="0" t="0" r="0" b="0"/>
            <wp:docPr id="13" name="Picture 13" descr="http://javanotes.co.in/images/java_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javanotes.co.in/images/java_process.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4756" cy="1661573"/>
                    </a:xfrm>
                    <a:prstGeom prst="rect">
                      <a:avLst/>
                    </a:prstGeom>
                    <a:noFill/>
                    <a:ln>
                      <a:noFill/>
                    </a:ln>
                  </pic:spPr>
                </pic:pic>
              </a:graphicData>
            </a:graphic>
          </wp:inline>
        </w:drawing>
      </w:r>
    </w:p>
    <w:p w:rsidR="001E5711" w:rsidRPr="0023624C" w:rsidRDefault="001E5711" w:rsidP="001E5711">
      <w:pPr>
        <w:pStyle w:val="Heading1"/>
        <w:rPr>
          <w:rFonts w:ascii="Times New Roman" w:hAnsi="Times New Roman" w:cs="Times New Roman"/>
          <w:color w:val="auto"/>
          <w:sz w:val="24"/>
          <w:szCs w:val="24"/>
          <w:u w:val="single"/>
        </w:rPr>
      </w:pPr>
    </w:p>
    <w:p w:rsidR="001E5711" w:rsidRPr="00913C2E" w:rsidRDefault="001E5711" w:rsidP="004E785C">
      <w:pPr>
        <w:pStyle w:val="Title"/>
        <w:rPr>
          <w:rFonts w:ascii="Times New Roman" w:hAnsi="Times New Roman" w:cs="Times New Roman"/>
          <w:b/>
          <w:color w:val="auto"/>
          <w:sz w:val="40"/>
          <w:szCs w:val="40"/>
        </w:rPr>
      </w:pPr>
      <w:r w:rsidRPr="00913C2E">
        <w:rPr>
          <w:rFonts w:ascii="Times New Roman" w:hAnsi="Times New Roman" w:cs="Times New Roman"/>
          <w:b/>
          <w:color w:val="auto"/>
          <w:sz w:val="40"/>
          <w:szCs w:val="40"/>
        </w:rPr>
        <w:t>Features Of Java</w:t>
      </w:r>
    </w:p>
    <w:p w:rsidR="008F569A" w:rsidRPr="00807FBD" w:rsidRDefault="001E5711" w:rsidP="00807FBD">
      <w:pPr>
        <w:pStyle w:val="ListParagraph"/>
        <w:shd w:val="clear" w:color="auto" w:fill="FFFFFF"/>
        <w:spacing w:after="0" w:line="375" w:lineRule="atLeast"/>
        <w:rPr>
          <w:rFonts w:ascii="Times New Roman" w:eastAsia="Times New Roman" w:hAnsi="Times New Roman" w:cs="Times New Roman"/>
          <w:b/>
          <w:bCs/>
          <w:sz w:val="32"/>
          <w:szCs w:val="32"/>
        </w:rPr>
      </w:pPr>
      <w:r w:rsidRPr="0023624C">
        <w:rPr>
          <w:rFonts w:ascii="Times New Roman" w:eastAsia="Times New Roman" w:hAnsi="Times New Roman" w:cs="Times New Roman"/>
          <w:sz w:val="24"/>
          <w:szCs w:val="24"/>
        </w:rPr>
        <w:t>There is given many features of java. They are also known as java buzzwords. </w:t>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1.ObjectOriented:-</w:t>
      </w:r>
      <w:r w:rsidRPr="00807FBD">
        <w:rPr>
          <w:rFonts w:ascii="Times New Roman" w:eastAsia="Times New Roman" w:hAnsi="Times New Roman" w:cs="Times New Roman"/>
          <w:sz w:val="32"/>
          <w:szCs w:val="32"/>
        </w:rPr>
        <w:br/>
      </w:r>
      <w:r w:rsidRPr="00807FBD">
        <w:rPr>
          <w:rFonts w:ascii="Times New Roman" w:eastAsia="Times New Roman" w:hAnsi="Times New Roman" w:cs="Times New Roman"/>
          <w:sz w:val="24"/>
          <w:szCs w:val="24"/>
        </w:rPr>
        <w:t>Object means a real word entity such as pen, chair, table etc. Object-Oriented Programming is a methodology or paradigm to design a program using classes and objects. It simplifies the software development and maintenance by providing some concepts:-</w:t>
      </w:r>
      <w:r w:rsidRPr="00807FBD">
        <w:rPr>
          <w:rFonts w:ascii="Times New Roman" w:eastAsia="Times New Roman" w:hAnsi="Times New Roman" w:cs="Times New Roman"/>
          <w:sz w:val="24"/>
          <w:szCs w:val="24"/>
        </w:rPr>
        <w:br/>
        <w:t>i)Object</w:t>
      </w:r>
      <w:r w:rsidRPr="00807FBD">
        <w:rPr>
          <w:rFonts w:ascii="Times New Roman" w:eastAsia="Times New Roman" w:hAnsi="Times New Roman" w:cs="Times New Roman"/>
          <w:sz w:val="24"/>
          <w:szCs w:val="24"/>
        </w:rPr>
        <w:br/>
        <w:t>ii</w:t>
      </w:r>
      <w:r w:rsidR="00282644">
        <w:rPr>
          <w:rFonts w:ascii="Times New Roman" w:eastAsia="Times New Roman" w:hAnsi="Times New Roman" w:cs="Times New Roman"/>
          <w:sz w:val="24"/>
          <w:szCs w:val="24"/>
        </w:rPr>
        <w:t>)</w:t>
      </w:r>
      <w:r w:rsidRPr="00807FBD">
        <w:rPr>
          <w:rFonts w:ascii="Times New Roman" w:eastAsia="Times New Roman" w:hAnsi="Times New Roman" w:cs="Times New Roman"/>
          <w:sz w:val="24"/>
          <w:szCs w:val="24"/>
        </w:rPr>
        <w:t>Class</w:t>
      </w:r>
      <w:r w:rsidRPr="00807FBD">
        <w:rPr>
          <w:rFonts w:ascii="Times New Roman" w:eastAsia="Times New Roman" w:hAnsi="Times New Roman" w:cs="Times New Roman"/>
          <w:sz w:val="24"/>
          <w:szCs w:val="24"/>
        </w:rPr>
        <w:br/>
        <w:t>ii)Inheritance</w:t>
      </w:r>
      <w:r w:rsidRPr="00807FBD">
        <w:rPr>
          <w:rFonts w:ascii="Times New Roman" w:eastAsia="Times New Roman" w:hAnsi="Times New Roman" w:cs="Times New Roman"/>
          <w:sz w:val="24"/>
          <w:szCs w:val="24"/>
        </w:rPr>
        <w:br/>
        <w:t>iv)Polymorphism</w:t>
      </w:r>
      <w:r w:rsidRPr="00807FBD">
        <w:rPr>
          <w:rFonts w:ascii="Times New Roman" w:eastAsia="Times New Roman" w:hAnsi="Times New Roman" w:cs="Times New Roman"/>
          <w:sz w:val="24"/>
          <w:szCs w:val="24"/>
        </w:rPr>
        <w:br/>
      </w:r>
      <w:r w:rsidRPr="00807FBD">
        <w:rPr>
          <w:rFonts w:ascii="Times New Roman" w:eastAsia="Times New Roman" w:hAnsi="Times New Roman" w:cs="Times New Roman"/>
          <w:sz w:val="24"/>
          <w:szCs w:val="24"/>
        </w:rPr>
        <w:lastRenderedPageBreak/>
        <w:t>v)Abstraction</w:t>
      </w:r>
      <w:r w:rsidRPr="00807FBD">
        <w:rPr>
          <w:rFonts w:ascii="Times New Roman" w:eastAsia="Times New Roman" w:hAnsi="Times New Roman" w:cs="Times New Roman"/>
          <w:sz w:val="24"/>
          <w:szCs w:val="24"/>
        </w:rPr>
        <w:br/>
        <w:t>vi)Encapsulation</w:t>
      </w:r>
      <w:r w:rsidRPr="00807FBD">
        <w:rPr>
          <w:rFonts w:ascii="Times New Roman" w:eastAsia="Times New Roman" w:hAnsi="Times New Roman" w:cs="Times New Roman"/>
          <w:sz w:val="24"/>
          <w:szCs w:val="24"/>
        </w:rPr>
        <w:br/>
      </w:r>
      <w:r w:rsidRPr="00807FBD">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2.Platform-independent:-</w:t>
      </w:r>
      <w:r w:rsidRPr="00807FBD">
        <w:rPr>
          <w:rFonts w:ascii="Times New Roman" w:eastAsia="Times New Roman" w:hAnsi="Times New Roman" w:cs="Times New Roman"/>
          <w:b/>
          <w:bCs/>
          <w:sz w:val="32"/>
          <w:szCs w:val="32"/>
        </w:rPr>
        <w:br/>
      </w:r>
      <w:r w:rsidRPr="00807FBD">
        <w:rPr>
          <w:rFonts w:ascii="Times New Roman" w:eastAsia="Times New Roman" w:hAnsi="Times New Roman" w:cs="Times New Roman"/>
          <w:sz w:val="24"/>
          <w:szCs w:val="24"/>
        </w:rPr>
        <w:t>Java runs on a variety of platforms, such as Windows, Mac OS, and the various versions ofUNIX.</w:t>
      </w:r>
      <w:r w:rsidRPr="00807FBD">
        <w:rPr>
          <w:rFonts w:ascii="Times New Roman" w:eastAsia="Times New Roman" w:hAnsi="Times New Roman" w:cs="Times New Roman"/>
          <w:sz w:val="24"/>
          <w:szCs w:val="24"/>
        </w:rPr>
        <w:br/>
      </w:r>
      <w:r w:rsidRPr="00807FBD">
        <w:rPr>
          <w:rFonts w:ascii="Times New Roman" w:eastAsia="Times New Roman" w:hAnsi="Times New Roman" w:cs="Times New Roman"/>
          <w:sz w:val="24"/>
          <w:szCs w:val="24"/>
        </w:rPr>
        <w:br/>
      </w:r>
      <w:r w:rsidRPr="0023624C">
        <w:rPr>
          <w:noProof/>
        </w:rPr>
        <w:drawing>
          <wp:inline distT="0" distB="0" distL="0" distR="0">
            <wp:extent cx="4762500" cy="2381250"/>
            <wp:effectExtent l="0" t="0" r="0" b="0"/>
            <wp:docPr id="10" name="Picture 10" descr="http://www.javanotes.co.in/images/various-platf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javanotes.co.in/images/various-platform.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81250"/>
                    </a:xfrm>
                    <a:prstGeom prst="rect">
                      <a:avLst/>
                    </a:prstGeom>
                    <a:noFill/>
                    <a:ln>
                      <a:noFill/>
                    </a:ln>
                  </pic:spPr>
                </pic:pic>
              </a:graphicData>
            </a:graphic>
          </wp:inline>
        </w:drawing>
      </w:r>
      <w:r w:rsidRPr="00807FBD">
        <w:rPr>
          <w:rFonts w:ascii="Times New Roman" w:eastAsia="Times New Roman" w:hAnsi="Times New Roman" w:cs="Times New Roman"/>
          <w:sz w:val="24"/>
          <w:szCs w:val="24"/>
        </w:rPr>
        <w:t> </w:t>
      </w:r>
    </w:p>
    <w:p w:rsidR="001E5711" w:rsidRPr="0023624C" w:rsidRDefault="001E5711" w:rsidP="00034710">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3.Simple:-</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Java was designed to be easy for the professional programmer to learn and use effectively. If you already understand the basic concepts of object-oriented programming, learning Java will</w:t>
      </w:r>
      <w:r w:rsidR="00A3228C">
        <w:rPr>
          <w:rFonts w:ascii="Times New Roman" w:eastAsia="Times New Roman" w:hAnsi="Times New Roman" w:cs="Times New Roman"/>
          <w:sz w:val="24"/>
          <w:szCs w:val="24"/>
        </w:rPr>
        <w:t xml:space="preserve"> be even easier.</w:t>
      </w:r>
      <w:r w:rsidR="00A3228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t>Best of all, if you are an experienced C++ programmer, moving to Java will require very little effort. Because Java inherits the C/C++ syntax and many of the object-oriented features of C++, most programmers have little trouble learning Java.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4.Secured:-</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Java is secured because:</w:t>
      </w:r>
      <w:r w:rsidRPr="0023624C">
        <w:rPr>
          <w:rFonts w:ascii="Times New Roman" w:eastAsia="Times New Roman" w:hAnsi="Times New Roman" w:cs="Times New Roman"/>
          <w:sz w:val="24"/>
          <w:szCs w:val="24"/>
        </w:rPr>
        <w:br/>
        <w:t>i) No explicit pointer</w:t>
      </w:r>
      <w:r w:rsidRPr="0023624C">
        <w:rPr>
          <w:rFonts w:ascii="Times New Roman" w:eastAsia="Times New Roman" w:hAnsi="Times New Roman" w:cs="Times New Roman"/>
          <w:sz w:val="24"/>
          <w:szCs w:val="24"/>
        </w:rPr>
        <w:br/>
        <w:t>ii) Programs run inside virtual machine sandbox.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5.Robust:-</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Robust simply means strong. Java uses strong memory management. There are lack of pointers that avoids security problem. There is automatic garbage collection in java. There is exception handling and type checking mechanism</w:t>
      </w:r>
      <w:r w:rsidR="007B15B5">
        <w:rPr>
          <w:rFonts w:ascii="Times New Roman" w:eastAsia="Times New Roman" w:hAnsi="Times New Roman" w:cs="Times New Roman"/>
          <w:sz w:val="24"/>
          <w:szCs w:val="24"/>
        </w:rPr>
        <w:t xml:space="preserve"> in java. All these points make</w:t>
      </w:r>
      <w:r w:rsidRPr="0023624C">
        <w:rPr>
          <w:rFonts w:ascii="Times New Roman" w:eastAsia="Times New Roman" w:hAnsi="Times New Roman" w:cs="Times New Roman"/>
          <w:sz w:val="24"/>
          <w:szCs w:val="24"/>
        </w:rPr>
        <w:t xml:space="preserve"> java robust.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lastRenderedPageBreak/>
        <w:br/>
      </w:r>
      <w:r w:rsidRPr="00807FBD">
        <w:rPr>
          <w:rFonts w:ascii="Times New Roman" w:eastAsia="Times New Roman" w:hAnsi="Times New Roman" w:cs="Times New Roman"/>
          <w:b/>
          <w:bCs/>
          <w:sz w:val="32"/>
          <w:szCs w:val="32"/>
        </w:rPr>
        <w:t>6.Architectural-neutral:-</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There is no implementation dependent features e.g. size of primitive types is set.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7.</w:t>
      </w:r>
      <w:r w:rsidR="00C02C5C" w:rsidRPr="00807FBD">
        <w:rPr>
          <w:rFonts w:ascii="Times New Roman" w:eastAsia="Times New Roman" w:hAnsi="Times New Roman" w:cs="Times New Roman"/>
          <w:b/>
          <w:bCs/>
          <w:sz w:val="32"/>
          <w:szCs w:val="32"/>
        </w:rPr>
        <w:t>Portable</w:t>
      </w:r>
      <w:r w:rsidR="00C02C5C">
        <w:rPr>
          <w:rFonts w:ascii="Times New Roman" w:eastAsia="Times New Roman" w:hAnsi="Times New Roman" w:cs="Times New Roman"/>
          <w:b/>
          <w:bCs/>
          <w:sz w:val="32"/>
          <w:szCs w:val="32"/>
        </w:rPr>
        <w:t>: -</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We may carry the java bytecode to any platform.</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8.</w:t>
      </w:r>
      <w:r w:rsidR="00C02C5C" w:rsidRPr="00807FBD">
        <w:rPr>
          <w:rFonts w:ascii="Times New Roman" w:eastAsia="Times New Roman" w:hAnsi="Times New Roman" w:cs="Times New Roman"/>
          <w:b/>
          <w:bCs/>
          <w:sz w:val="32"/>
          <w:szCs w:val="32"/>
        </w:rPr>
        <w:t>Dynamic</w:t>
      </w:r>
      <w:r w:rsidR="00C02C5C">
        <w:rPr>
          <w:rFonts w:ascii="Times New Roman" w:eastAsia="Times New Roman" w:hAnsi="Times New Roman" w:cs="Times New Roman"/>
          <w:b/>
          <w:bCs/>
          <w:sz w:val="32"/>
          <w:szCs w:val="32"/>
        </w:rPr>
        <w:t>: -</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Java programs carry with them substantial amounts of run-time type information that is used to verify and resolve accesses to objects at run time. This makes it possible to dynamically link code in a safe and expedient manner. This is crucial to the robustness of the Java environment, in which small fragments of bytecode may be dynamically updated on a running system.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9.Interpreted:-</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As described earlier, Java enables the creation of cross-platform programs by compiling into an intermediate representation called Java bytecode. This code can be executed on any system that implements the Java Virtual Machine. Most previous attempts at cross-platform solutions have done so at the expense of performance.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10</w:t>
      </w:r>
      <w:r w:rsidR="00C02C5C" w:rsidRPr="00807FBD">
        <w:rPr>
          <w:rFonts w:ascii="Times New Roman" w:eastAsia="Times New Roman" w:hAnsi="Times New Roman" w:cs="Times New Roman"/>
          <w:b/>
          <w:bCs/>
          <w:sz w:val="32"/>
          <w:szCs w:val="32"/>
        </w:rPr>
        <w:t>. High-performance</w:t>
      </w:r>
      <w:r w:rsidRPr="00807FBD">
        <w:rPr>
          <w:rFonts w:ascii="Times New Roman" w:eastAsia="Times New Roman" w:hAnsi="Times New Roman" w:cs="Times New Roman"/>
          <w:b/>
          <w:bCs/>
          <w:sz w:val="32"/>
          <w:szCs w:val="32"/>
        </w:rPr>
        <w:t>:-</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Java is faster than traditional interpretation since byte code is "close" to native code still somewhat slower than a compiled language (e.g., C++)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11.Multi-threaded:-</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 </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807FBD">
        <w:rPr>
          <w:rFonts w:ascii="Times New Roman" w:eastAsia="Times New Roman" w:hAnsi="Times New Roman" w:cs="Times New Roman"/>
          <w:b/>
          <w:bCs/>
          <w:sz w:val="32"/>
          <w:szCs w:val="32"/>
        </w:rPr>
        <w:t>12.Distributed:-</w:t>
      </w:r>
      <w:r w:rsidRPr="00807FBD">
        <w:rPr>
          <w:rFonts w:ascii="Times New Roman" w:eastAsia="Times New Roman" w:hAnsi="Times New Roman" w:cs="Times New Roman"/>
          <w:b/>
          <w:bCs/>
          <w:sz w:val="32"/>
          <w:szCs w:val="32"/>
        </w:rPr>
        <w:br/>
      </w:r>
      <w:r w:rsidRPr="0023624C">
        <w:rPr>
          <w:rFonts w:ascii="Times New Roman" w:eastAsia="Times New Roman" w:hAnsi="Times New Roman" w:cs="Times New Roman"/>
          <w:sz w:val="24"/>
          <w:szCs w:val="24"/>
        </w:rPr>
        <w:t>We can create distributed applications in java. RMI and EJB are used for creating distributed applications. We may access files by calling the methods from any machine on the internet.</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p>
    <w:p w:rsidR="00807FBD" w:rsidRPr="008E6EC1" w:rsidRDefault="00807FBD" w:rsidP="008E6EC1">
      <w:pPr>
        <w:pStyle w:val="Title"/>
        <w:rPr>
          <w:rFonts w:ascii="Times New Roman" w:hAnsi="Times New Roman" w:cs="Times New Roman"/>
          <w:b/>
          <w:color w:val="auto"/>
          <w:sz w:val="40"/>
          <w:szCs w:val="40"/>
        </w:rPr>
      </w:pPr>
      <w:r w:rsidRPr="008E6EC1">
        <w:rPr>
          <w:rFonts w:ascii="Times New Roman" w:hAnsi="Times New Roman" w:cs="Times New Roman"/>
          <w:b/>
          <w:color w:val="auto"/>
          <w:sz w:val="40"/>
          <w:szCs w:val="40"/>
        </w:rPr>
        <w:t>How Java Virtual Machine works?</w:t>
      </w:r>
    </w:p>
    <w:p w:rsidR="00807FBD" w:rsidRPr="0023624C" w:rsidRDefault="00807FBD" w:rsidP="00807FBD">
      <w:pPr>
        <w:pStyle w:val="NormalWeb"/>
        <w:shd w:val="clear" w:color="auto" w:fill="FFFFFF"/>
        <w:rPr>
          <w:sz w:val="25"/>
          <w:szCs w:val="25"/>
        </w:rPr>
      </w:pPr>
      <w:r w:rsidRPr="0023624C">
        <w:rPr>
          <w:sz w:val="25"/>
          <w:szCs w:val="25"/>
        </w:rPr>
        <w:lastRenderedPageBreak/>
        <w:t>By using </w:t>
      </w:r>
      <w:r w:rsidRPr="0023624C">
        <w:rPr>
          <w:rStyle w:val="Strong"/>
          <w:rFonts w:eastAsiaTheme="majorEastAsia"/>
          <w:sz w:val="25"/>
          <w:szCs w:val="25"/>
        </w:rPr>
        <w:t>Java Virtual Machine</w:t>
      </w:r>
      <w:r w:rsidRPr="0023624C">
        <w:rPr>
          <w:sz w:val="25"/>
          <w:szCs w:val="25"/>
        </w:rPr>
        <w:t>, this problem can be solved. But how it works on different processors and O.S. Let's understand this process step by step.</w:t>
      </w:r>
    </w:p>
    <w:p w:rsidR="00807FBD" w:rsidRPr="0023624C" w:rsidRDefault="00807FBD" w:rsidP="00807FBD">
      <w:pPr>
        <w:pStyle w:val="NormalWeb"/>
        <w:shd w:val="clear" w:color="auto" w:fill="FFFFFF"/>
        <w:jc w:val="center"/>
        <w:rPr>
          <w:sz w:val="25"/>
          <w:szCs w:val="25"/>
        </w:rPr>
      </w:pPr>
      <w:r w:rsidRPr="0023624C">
        <w:rPr>
          <w:noProof/>
          <w:sz w:val="25"/>
          <w:szCs w:val="25"/>
        </w:rPr>
        <w:drawing>
          <wp:inline distT="0" distB="0" distL="0" distR="0">
            <wp:extent cx="5885234" cy="3335228"/>
            <wp:effectExtent l="0" t="0" r="1270" b="0"/>
            <wp:docPr id="19" name="Picture 19" descr="What is Java Platfor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What is Java Platform?">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4710" cy="3334931"/>
                    </a:xfrm>
                    <a:prstGeom prst="rect">
                      <a:avLst/>
                    </a:prstGeom>
                    <a:noFill/>
                    <a:ln>
                      <a:noFill/>
                    </a:ln>
                  </pic:spPr>
                </pic:pic>
              </a:graphicData>
            </a:graphic>
          </wp:inline>
        </w:drawing>
      </w:r>
    </w:p>
    <w:p w:rsidR="00C02C5C" w:rsidRDefault="00C02C5C" w:rsidP="00807FBD">
      <w:pPr>
        <w:pStyle w:val="NormalWeb"/>
        <w:shd w:val="clear" w:color="auto" w:fill="FFFFFF"/>
        <w:rPr>
          <w:rStyle w:val="Strong"/>
          <w:rFonts w:eastAsiaTheme="majorEastAsia"/>
          <w:sz w:val="25"/>
          <w:szCs w:val="25"/>
        </w:rPr>
      </w:pPr>
      <w:r>
        <w:rPr>
          <w:rStyle w:val="Strong"/>
          <w:rFonts w:eastAsiaTheme="majorEastAsia"/>
          <w:sz w:val="25"/>
          <w:szCs w:val="25"/>
        </w:rPr>
        <w:t>Step 1:-</w:t>
      </w:r>
    </w:p>
    <w:p w:rsidR="00807FBD" w:rsidRPr="00C02C5C" w:rsidRDefault="00807FBD" w:rsidP="00807FBD">
      <w:pPr>
        <w:pStyle w:val="NormalWeb"/>
        <w:shd w:val="clear" w:color="auto" w:fill="FFFFFF"/>
        <w:rPr>
          <w:rFonts w:eastAsiaTheme="majorEastAsia"/>
          <w:b/>
          <w:bCs/>
          <w:sz w:val="25"/>
          <w:szCs w:val="25"/>
        </w:rPr>
      </w:pPr>
      <w:r w:rsidRPr="0023624C">
        <w:rPr>
          <w:rStyle w:val="Strong"/>
          <w:rFonts w:eastAsiaTheme="majorEastAsia"/>
          <w:sz w:val="25"/>
          <w:szCs w:val="25"/>
        </w:rPr>
        <w:t> </w:t>
      </w:r>
      <w:r w:rsidRPr="0023624C">
        <w:rPr>
          <w:sz w:val="25"/>
          <w:szCs w:val="25"/>
        </w:rPr>
        <w:t>The code to display addition of two numbers is System.out.println(1+2), and saved as .java file.</w:t>
      </w:r>
    </w:p>
    <w:p w:rsidR="00C02C5C" w:rsidRDefault="00C02C5C" w:rsidP="00807FBD">
      <w:pPr>
        <w:pStyle w:val="NormalWeb"/>
        <w:shd w:val="clear" w:color="auto" w:fill="FFFFFF"/>
        <w:rPr>
          <w:rStyle w:val="Strong"/>
          <w:rFonts w:eastAsiaTheme="majorEastAsia"/>
          <w:sz w:val="25"/>
          <w:szCs w:val="25"/>
        </w:rPr>
      </w:pPr>
      <w:r>
        <w:rPr>
          <w:rStyle w:val="Strong"/>
          <w:rFonts w:eastAsiaTheme="majorEastAsia"/>
          <w:sz w:val="25"/>
          <w:szCs w:val="25"/>
        </w:rPr>
        <w:t>Step 2:-</w:t>
      </w:r>
    </w:p>
    <w:p w:rsidR="00807FBD" w:rsidRPr="0023624C" w:rsidRDefault="00807FBD" w:rsidP="00807FBD">
      <w:pPr>
        <w:pStyle w:val="NormalWeb"/>
        <w:shd w:val="clear" w:color="auto" w:fill="FFFFFF"/>
        <w:rPr>
          <w:sz w:val="25"/>
          <w:szCs w:val="25"/>
        </w:rPr>
      </w:pPr>
      <w:r w:rsidRPr="0023624C">
        <w:rPr>
          <w:rStyle w:val="Strong"/>
          <w:rFonts w:eastAsiaTheme="majorEastAsia"/>
          <w:sz w:val="25"/>
          <w:szCs w:val="25"/>
        </w:rPr>
        <w:t> </w:t>
      </w:r>
      <w:r w:rsidRPr="0023624C">
        <w:rPr>
          <w:sz w:val="25"/>
          <w:szCs w:val="25"/>
        </w:rPr>
        <w:t>Using the java compiler the code is converted into an intermediate code called the </w:t>
      </w:r>
      <w:r w:rsidRPr="0023624C">
        <w:rPr>
          <w:rStyle w:val="Strong"/>
          <w:rFonts w:eastAsiaTheme="majorEastAsia"/>
          <w:sz w:val="25"/>
          <w:szCs w:val="25"/>
        </w:rPr>
        <w:t>bytecode.</w:t>
      </w:r>
      <w:r w:rsidRPr="0023624C">
        <w:rPr>
          <w:sz w:val="25"/>
          <w:szCs w:val="25"/>
        </w:rPr>
        <w:t> The output is a </w:t>
      </w:r>
      <w:r w:rsidRPr="0023624C">
        <w:rPr>
          <w:rStyle w:val="Strong"/>
          <w:rFonts w:eastAsiaTheme="majorEastAsia"/>
          <w:sz w:val="25"/>
          <w:szCs w:val="25"/>
        </w:rPr>
        <w:t>.class file.</w:t>
      </w:r>
    </w:p>
    <w:p w:rsidR="00C02C5C" w:rsidRDefault="00C02C5C" w:rsidP="00807FBD">
      <w:pPr>
        <w:pStyle w:val="NormalWeb"/>
        <w:shd w:val="clear" w:color="auto" w:fill="FFFFFF"/>
        <w:rPr>
          <w:rStyle w:val="Strong"/>
          <w:rFonts w:eastAsiaTheme="majorEastAsia"/>
          <w:sz w:val="25"/>
          <w:szCs w:val="25"/>
        </w:rPr>
      </w:pPr>
      <w:r>
        <w:rPr>
          <w:rStyle w:val="Strong"/>
          <w:rFonts w:eastAsiaTheme="majorEastAsia"/>
          <w:sz w:val="25"/>
          <w:szCs w:val="25"/>
        </w:rPr>
        <w:t>Step 3:-</w:t>
      </w:r>
    </w:p>
    <w:p w:rsidR="00807FBD" w:rsidRPr="0023624C" w:rsidRDefault="00807FBD" w:rsidP="00807FBD">
      <w:pPr>
        <w:pStyle w:val="NormalWeb"/>
        <w:shd w:val="clear" w:color="auto" w:fill="FFFFFF"/>
        <w:rPr>
          <w:sz w:val="25"/>
          <w:szCs w:val="25"/>
        </w:rPr>
      </w:pPr>
      <w:r w:rsidRPr="0023624C">
        <w:rPr>
          <w:rStyle w:val="Strong"/>
          <w:rFonts w:eastAsiaTheme="majorEastAsia"/>
          <w:sz w:val="25"/>
          <w:szCs w:val="25"/>
        </w:rPr>
        <w:t> </w:t>
      </w:r>
      <w:r w:rsidRPr="0023624C">
        <w:rPr>
          <w:sz w:val="25"/>
          <w:szCs w:val="25"/>
        </w:rPr>
        <w:t>This code is not understood by any platform, but only a virtual platform called the </w:t>
      </w:r>
      <w:r w:rsidRPr="0023624C">
        <w:rPr>
          <w:rStyle w:val="Strong"/>
          <w:rFonts w:eastAsiaTheme="majorEastAsia"/>
          <w:sz w:val="25"/>
          <w:szCs w:val="25"/>
        </w:rPr>
        <w:t>Java Virtual Machine.</w:t>
      </w:r>
    </w:p>
    <w:p w:rsidR="00C02C5C" w:rsidRDefault="00C02C5C" w:rsidP="00807FBD">
      <w:pPr>
        <w:pStyle w:val="NormalWeb"/>
        <w:shd w:val="clear" w:color="auto" w:fill="FFFFFF"/>
        <w:rPr>
          <w:rStyle w:val="Strong"/>
          <w:rFonts w:eastAsiaTheme="majorEastAsia"/>
          <w:sz w:val="25"/>
          <w:szCs w:val="25"/>
        </w:rPr>
      </w:pPr>
      <w:r>
        <w:rPr>
          <w:rStyle w:val="Strong"/>
          <w:rFonts w:eastAsiaTheme="majorEastAsia"/>
          <w:sz w:val="25"/>
          <w:szCs w:val="25"/>
        </w:rPr>
        <w:t>Step 4:-</w:t>
      </w:r>
    </w:p>
    <w:p w:rsidR="00807FBD" w:rsidRPr="0023624C" w:rsidRDefault="00807FBD" w:rsidP="00807FBD">
      <w:pPr>
        <w:pStyle w:val="NormalWeb"/>
        <w:shd w:val="clear" w:color="auto" w:fill="FFFFFF"/>
        <w:rPr>
          <w:sz w:val="25"/>
          <w:szCs w:val="25"/>
        </w:rPr>
      </w:pPr>
      <w:r w:rsidRPr="0023624C">
        <w:rPr>
          <w:rStyle w:val="Strong"/>
          <w:rFonts w:eastAsiaTheme="majorEastAsia"/>
          <w:sz w:val="25"/>
          <w:szCs w:val="25"/>
        </w:rPr>
        <w:t> </w:t>
      </w:r>
      <w:r w:rsidRPr="0023624C">
        <w:rPr>
          <w:sz w:val="25"/>
          <w:szCs w:val="25"/>
        </w:rPr>
        <w:t>This Virtual Machine resides in the RAM of your operating system. When the Virtual Machine is fed with this bytecode, it identifies the platform it is working on and converts the bytecode into the native machine code.</w:t>
      </w:r>
    </w:p>
    <w:p w:rsidR="00807FBD" w:rsidRPr="0023624C" w:rsidRDefault="00807FBD" w:rsidP="00807FBD">
      <w:pPr>
        <w:pStyle w:val="ListParagraph"/>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pStyle w:val="Title"/>
        <w:rPr>
          <w:rFonts w:ascii="Times New Roman" w:hAnsi="Times New Roman" w:cs="Times New Roman"/>
          <w:color w:val="auto"/>
        </w:rPr>
      </w:pPr>
    </w:p>
    <w:p w:rsidR="001E5711" w:rsidRPr="00875C85" w:rsidRDefault="001E5711" w:rsidP="001E5711">
      <w:pPr>
        <w:pStyle w:val="Title"/>
        <w:rPr>
          <w:rFonts w:ascii="Times New Roman" w:hAnsi="Times New Roman" w:cs="Times New Roman"/>
          <w:b/>
          <w:color w:val="auto"/>
          <w:sz w:val="48"/>
          <w:szCs w:val="48"/>
        </w:rPr>
      </w:pPr>
      <w:r w:rsidRPr="00875C85">
        <w:rPr>
          <w:rFonts w:ascii="Times New Roman" w:hAnsi="Times New Roman" w:cs="Times New Roman"/>
          <w:b/>
          <w:color w:val="auto"/>
          <w:sz w:val="48"/>
          <w:szCs w:val="48"/>
        </w:rPr>
        <w:lastRenderedPageBreak/>
        <w:t>Variable</w:t>
      </w:r>
    </w:p>
    <w:p w:rsidR="001E5711" w:rsidRPr="0023624C" w:rsidRDefault="001E5711" w:rsidP="001E5711">
      <w:pPr>
        <w:pStyle w:val="NormalWeb"/>
        <w:shd w:val="clear" w:color="auto" w:fill="FFFFFF"/>
      </w:pPr>
      <w:r w:rsidRPr="0023624C">
        <w:rPr>
          <w:rStyle w:val="Strong"/>
        </w:rPr>
        <w:t>Variable</w:t>
      </w:r>
      <w:r w:rsidRPr="0023624C">
        <w:t> is name of </w:t>
      </w:r>
      <w:r w:rsidRPr="0023624C">
        <w:rPr>
          <w:rStyle w:val="Emphasis"/>
        </w:rPr>
        <w:t>reserved area allocated in memory</w:t>
      </w:r>
      <w:r w:rsidRPr="0023624C">
        <w:t>. In other words, it is a </w:t>
      </w:r>
      <w:r w:rsidRPr="0023624C">
        <w:rPr>
          <w:rStyle w:val="Emphasis"/>
        </w:rPr>
        <w:t>name of memory location</w:t>
      </w:r>
      <w:r w:rsidRPr="0023624C">
        <w:t>. It is a combination of "vary + able" that means its value can be changed.</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Types of Variables</w:t>
      </w:r>
    </w:p>
    <w:p w:rsidR="001E5711" w:rsidRPr="0023624C" w:rsidRDefault="001E5711" w:rsidP="001E5711">
      <w:pPr>
        <w:pStyle w:val="NormalWeb"/>
        <w:shd w:val="clear" w:color="auto" w:fill="FFFFFF"/>
      </w:pPr>
      <w:r w:rsidRPr="0023624C">
        <w:t>There are three types of variables in java:</w:t>
      </w:r>
    </w:p>
    <w:p w:rsidR="001E5711" w:rsidRPr="0023624C" w:rsidRDefault="001E5711" w:rsidP="001D6524">
      <w:pPr>
        <w:numPr>
          <w:ilvl w:val="0"/>
          <w:numId w:val="5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local variable</w:t>
      </w:r>
    </w:p>
    <w:p w:rsidR="001E5711" w:rsidRPr="0023624C" w:rsidRDefault="001E5711" w:rsidP="001D6524">
      <w:pPr>
        <w:numPr>
          <w:ilvl w:val="0"/>
          <w:numId w:val="5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instance variable</w:t>
      </w:r>
    </w:p>
    <w:p w:rsidR="001E5711" w:rsidRPr="0023624C" w:rsidRDefault="001E5711" w:rsidP="001D6524">
      <w:pPr>
        <w:numPr>
          <w:ilvl w:val="0"/>
          <w:numId w:val="5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static variable</w:t>
      </w:r>
    </w:p>
    <w:p w:rsidR="001E5711" w:rsidRPr="00EE691E" w:rsidRDefault="001E5711" w:rsidP="001E5711">
      <w:pPr>
        <w:pStyle w:val="Heading4"/>
        <w:shd w:val="clear" w:color="auto" w:fill="FFFFFF"/>
        <w:rPr>
          <w:rFonts w:ascii="Times New Roman" w:eastAsia="Times New Roman" w:hAnsi="Times New Roman" w:cs="Times New Roman"/>
          <w:i w:val="0"/>
          <w:iCs w:val="0"/>
          <w:color w:val="auto"/>
          <w:sz w:val="32"/>
          <w:szCs w:val="32"/>
        </w:rPr>
      </w:pPr>
      <w:r w:rsidRPr="00EE691E">
        <w:rPr>
          <w:rFonts w:ascii="Times New Roman" w:eastAsia="Times New Roman" w:hAnsi="Times New Roman" w:cs="Times New Roman"/>
          <w:i w:val="0"/>
          <w:iCs w:val="0"/>
          <w:color w:val="auto"/>
          <w:sz w:val="32"/>
          <w:szCs w:val="32"/>
        </w:rPr>
        <w:t>1) Local Variable</w:t>
      </w:r>
    </w:p>
    <w:p w:rsidR="001E5711" w:rsidRPr="0023624C" w:rsidRDefault="001E5711" w:rsidP="001E5711">
      <w:pPr>
        <w:pStyle w:val="NormalWeb"/>
        <w:shd w:val="clear" w:color="auto" w:fill="FFFFFF"/>
      </w:pPr>
      <w:r w:rsidRPr="0023624C">
        <w:t>A variable declared inside the body of the method is called local variable. You can use this variable only within that method and the other methods in the class aren't even aware that the variable exists.</w:t>
      </w:r>
    </w:p>
    <w:p w:rsidR="001E5711" w:rsidRPr="0023624C" w:rsidRDefault="001E5711" w:rsidP="001E5711">
      <w:pPr>
        <w:pStyle w:val="NormalWeb"/>
        <w:shd w:val="clear" w:color="auto" w:fill="FFFFFF"/>
      </w:pPr>
      <w:r w:rsidRPr="0023624C">
        <w:t>A local variable cannot be defined with "static" keyword.</w:t>
      </w:r>
    </w:p>
    <w:p w:rsidR="001E5711" w:rsidRPr="00EE691E" w:rsidRDefault="001E5711" w:rsidP="001E5711">
      <w:pPr>
        <w:pStyle w:val="Heading4"/>
        <w:shd w:val="clear" w:color="auto" w:fill="FFFFFF"/>
        <w:rPr>
          <w:rFonts w:ascii="Times New Roman" w:eastAsia="Times New Roman" w:hAnsi="Times New Roman" w:cs="Times New Roman"/>
          <w:i w:val="0"/>
          <w:iCs w:val="0"/>
          <w:color w:val="auto"/>
          <w:sz w:val="32"/>
          <w:szCs w:val="32"/>
        </w:rPr>
      </w:pPr>
      <w:r w:rsidRPr="00EE691E">
        <w:rPr>
          <w:rFonts w:ascii="Times New Roman" w:eastAsia="Times New Roman" w:hAnsi="Times New Roman" w:cs="Times New Roman"/>
          <w:i w:val="0"/>
          <w:iCs w:val="0"/>
          <w:color w:val="auto"/>
          <w:sz w:val="32"/>
          <w:szCs w:val="32"/>
        </w:rPr>
        <w:t>2) Instance Variable</w:t>
      </w:r>
    </w:p>
    <w:p w:rsidR="001E5711" w:rsidRPr="0023624C" w:rsidRDefault="001E5711" w:rsidP="001E5711">
      <w:pPr>
        <w:pStyle w:val="NormalWeb"/>
        <w:shd w:val="clear" w:color="auto" w:fill="FFFFFF"/>
      </w:pPr>
      <w:r w:rsidRPr="0023624C">
        <w:t>A variable declared inside the class but outside the body of the method, is called instance variable. It is not declared as static.</w:t>
      </w:r>
    </w:p>
    <w:p w:rsidR="001E5711" w:rsidRPr="0023624C" w:rsidRDefault="001E5711" w:rsidP="001E5711">
      <w:pPr>
        <w:pStyle w:val="NormalWeb"/>
        <w:shd w:val="clear" w:color="auto" w:fill="FFFFFF"/>
      </w:pPr>
      <w:r w:rsidRPr="0023624C">
        <w:t>It is called instance variable because its value is instance specific and is not shared among instances.</w:t>
      </w:r>
    </w:p>
    <w:p w:rsidR="001E5711" w:rsidRPr="00EE691E" w:rsidRDefault="001E5711" w:rsidP="001E5711">
      <w:pPr>
        <w:pStyle w:val="Heading4"/>
        <w:shd w:val="clear" w:color="auto" w:fill="FFFFFF"/>
        <w:rPr>
          <w:rFonts w:ascii="Times New Roman" w:eastAsia="Times New Roman" w:hAnsi="Times New Roman" w:cs="Times New Roman"/>
          <w:i w:val="0"/>
          <w:iCs w:val="0"/>
          <w:color w:val="auto"/>
          <w:sz w:val="32"/>
          <w:szCs w:val="32"/>
        </w:rPr>
      </w:pPr>
      <w:r w:rsidRPr="00EE691E">
        <w:rPr>
          <w:rFonts w:ascii="Times New Roman" w:eastAsia="Times New Roman" w:hAnsi="Times New Roman" w:cs="Times New Roman"/>
          <w:i w:val="0"/>
          <w:iCs w:val="0"/>
          <w:color w:val="auto"/>
          <w:sz w:val="32"/>
          <w:szCs w:val="32"/>
        </w:rPr>
        <w:t>3) Static variable</w:t>
      </w:r>
    </w:p>
    <w:p w:rsidR="001E5711" w:rsidRPr="0023624C" w:rsidRDefault="001E5711" w:rsidP="001E5711">
      <w:pPr>
        <w:pStyle w:val="NormalWeb"/>
        <w:shd w:val="clear" w:color="auto" w:fill="FFFFFF"/>
      </w:pPr>
      <w:r w:rsidRPr="0023624C">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1E5711" w:rsidRPr="0023624C" w:rsidRDefault="001E5711" w:rsidP="001E5711">
      <w:pPr>
        <w:pStyle w:val="NormalWeb"/>
        <w:shd w:val="clear" w:color="auto" w:fill="FFFFFF"/>
      </w:pPr>
    </w:p>
    <w:p w:rsidR="001E5711" w:rsidRPr="00EE691E" w:rsidRDefault="001E5711" w:rsidP="001E5711">
      <w:pPr>
        <w:pStyle w:val="Heading3"/>
        <w:shd w:val="clear" w:color="auto" w:fill="FFFFFF"/>
        <w:rPr>
          <w:rFonts w:ascii="Times New Roman" w:hAnsi="Times New Roman" w:cs="Times New Roman"/>
          <w:b w:val="0"/>
          <w:bCs w:val="0"/>
          <w:color w:val="auto"/>
          <w:szCs w:val="24"/>
        </w:rPr>
      </w:pPr>
      <w:r w:rsidRPr="00EE691E">
        <w:rPr>
          <w:rFonts w:ascii="Times New Roman" w:eastAsia="Times New Roman" w:hAnsi="Times New Roman" w:cs="Times New Roman"/>
          <w:i/>
          <w:color w:val="auto"/>
          <w:sz w:val="28"/>
          <w:szCs w:val="32"/>
        </w:rPr>
        <w:t>Example</w:t>
      </w:r>
      <w:r w:rsidR="00EE691E" w:rsidRPr="00EE691E">
        <w:rPr>
          <w:rFonts w:ascii="Times New Roman" w:hAnsi="Times New Roman" w:cs="Times New Roman"/>
          <w:b w:val="0"/>
          <w:bCs w:val="0"/>
          <w:color w:val="auto"/>
          <w:szCs w:val="24"/>
        </w:rPr>
        <w:t>:</w:t>
      </w:r>
    </w:p>
    <w:p w:rsidR="001E5711" w:rsidRPr="0023624C" w:rsidRDefault="001E5711" w:rsidP="001E5711">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Cs/>
          <w:sz w:val="24"/>
          <w:szCs w:val="24"/>
          <w:bdr w:val="none" w:sz="0" w:space="0" w:color="auto" w:frame="1"/>
        </w:rPr>
        <w:t>class</w:t>
      </w:r>
      <w:r w:rsidRPr="0023624C">
        <w:rPr>
          <w:rFonts w:ascii="Times New Roman" w:hAnsi="Times New Roman" w:cs="Times New Roman"/>
          <w:sz w:val="24"/>
          <w:szCs w:val="24"/>
          <w:bdr w:val="none" w:sz="0" w:space="0" w:color="auto" w:frame="1"/>
        </w:rPr>
        <w:t> A{  </w:t>
      </w:r>
    </w:p>
    <w:p w:rsidR="001E5711" w:rsidRPr="0023624C" w:rsidRDefault="001E5711" w:rsidP="001E5711">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Cs/>
          <w:sz w:val="24"/>
          <w:szCs w:val="24"/>
          <w:bdr w:val="none" w:sz="0" w:space="0" w:color="auto" w:frame="1"/>
        </w:rPr>
        <w:t>int</w:t>
      </w:r>
      <w:r w:rsidRPr="0023624C">
        <w:rPr>
          <w:rFonts w:ascii="Times New Roman" w:hAnsi="Times New Roman" w:cs="Times New Roman"/>
          <w:sz w:val="24"/>
          <w:szCs w:val="24"/>
          <w:bdr w:val="none" w:sz="0" w:space="0" w:color="auto" w:frame="1"/>
        </w:rPr>
        <w:t> data=</w:t>
      </w:r>
      <w:r w:rsidRPr="0023624C">
        <w:rPr>
          <w:rStyle w:val="number"/>
          <w:rFonts w:ascii="Times New Roman" w:hAnsi="Times New Roman" w:cs="Times New Roman"/>
          <w:sz w:val="24"/>
          <w:szCs w:val="24"/>
          <w:bdr w:val="none" w:sz="0" w:space="0" w:color="auto" w:frame="1"/>
        </w:rPr>
        <w:t>50</w:t>
      </w:r>
      <w:r w:rsidRPr="0023624C">
        <w:rPr>
          <w:rFonts w:ascii="Times New Roman" w:hAnsi="Times New Roman" w:cs="Times New Roman"/>
          <w:sz w:val="24"/>
          <w:szCs w:val="24"/>
          <w:bdr w:val="none" w:sz="0" w:space="0" w:color="auto" w:frame="1"/>
        </w:rPr>
        <w:t>;</w:t>
      </w:r>
      <w:r w:rsidRPr="0023624C">
        <w:rPr>
          <w:rStyle w:val="comment"/>
          <w:rFonts w:ascii="Times New Roman" w:hAnsi="Times New Roman" w:cs="Times New Roman"/>
          <w:sz w:val="24"/>
          <w:szCs w:val="24"/>
          <w:bdr w:val="none" w:sz="0" w:space="0" w:color="auto" w:frame="1"/>
        </w:rPr>
        <w:t>//instance variable</w:t>
      </w:r>
      <w:r w:rsidRPr="0023624C">
        <w:rPr>
          <w:rFonts w:ascii="Times New Roman" w:hAnsi="Times New Roman" w:cs="Times New Roman"/>
          <w:sz w:val="24"/>
          <w:szCs w:val="24"/>
          <w:bdr w:val="none" w:sz="0" w:space="0" w:color="auto" w:frame="1"/>
        </w:rPr>
        <w:t>  </w:t>
      </w:r>
    </w:p>
    <w:p w:rsidR="001E5711" w:rsidRPr="0023624C" w:rsidRDefault="001E5711" w:rsidP="001E5711">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Cs/>
          <w:sz w:val="24"/>
          <w:szCs w:val="24"/>
          <w:bdr w:val="none" w:sz="0" w:space="0" w:color="auto" w:frame="1"/>
        </w:rPr>
        <w:t>int</w:t>
      </w:r>
      <w:r w:rsidRPr="0023624C">
        <w:rPr>
          <w:rFonts w:ascii="Times New Roman" w:hAnsi="Times New Roman" w:cs="Times New Roman"/>
          <w:sz w:val="24"/>
          <w:szCs w:val="24"/>
          <w:bdr w:val="none" w:sz="0" w:space="0" w:color="auto" w:frame="1"/>
        </w:rPr>
        <w:t> m=</w:t>
      </w:r>
      <w:r w:rsidRPr="0023624C">
        <w:rPr>
          <w:rStyle w:val="number"/>
          <w:rFonts w:ascii="Times New Roman" w:hAnsi="Times New Roman" w:cs="Times New Roman"/>
          <w:sz w:val="24"/>
          <w:szCs w:val="24"/>
          <w:bdr w:val="none" w:sz="0" w:space="0" w:color="auto" w:frame="1"/>
        </w:rPr>
        <w:t>100</w:t>
      </w:r>
      <w:r w:rsidRPr="0023624C">
        <w:rPr>
          <w:rFonts w:ascii="Times New Roman" w:hAnsi="Times New Roman" w:cs="Times New Roman"/>
          <w:sz w:val="24"/>
          <w:szCs w:val="24"/>
          <w:bdr w:val="none" w:sz="0" w:space="0" w:color="auto" w:frame="1"/>
        </w:rPr>
        <w:t>;</w:t>
      </w:r>
      <w:r w:rsidRPr="0023624C">
        <w:rPr>
          <w:rStyle w:val="comment"/>
          <w:rFonts w:ascii="Times New Roman" w:hAnsi="Times New Roman" w:cs="Times New Roman"/>
          <w:sz w:val="24"/>
          <w:szCs w:val="24"/>
          <w:bdr w:val="none" w:sz="0" w:space="0" w:color="auto" w:frame="1"/>
        </w:rPr>
        <w:t>//static variable</w:t>
      </w:r>
      <w:r w:rsidRPr="0023624C">
        <w:rPr>
          <w:rFonts w:ascii="Times New Roman" w:hAnsi="Times New Roman" w:cs="Times New Roman"/>
          <w:sz w:val="24"/>
          <w:szCs w:val="24"/>
          <w:bdr w:val="none" w:sz="0" w:space="0" w:color="auto" w:frame="1"/>
        </w:rPr>
        <w:t>  </w:t>
      </w:r>
    </w:p>
    <w:p w:rsidR="001E5711" w:rsidRPr="0023624C" w:rsidRDefault="001E5711" w:rsidP="001E5711">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Cs/>
          <w:sz w:val="24"/>
          <w:szCs w:val="24"/>
          <w:bdr w:val="none" w:sz="0" w:space="0" w:color="auto" w:frame="1"/>
        </w:rPr>
        <w:t>void</w:t>
      </w:r>
      <w:r w:rsidRPr="0023624C">
        <w:rPr>
          <w:rFonts w:ascii="Times New Roman" w:hAnsi="Times New Roman" w:cs="Times New Roman"/>
          <w:sz w:val="24"/>
          <w:szCs w:val="24"/>
          <w:bdr w:val="none" w:sz="0" w:space="0" w:color="auto" w:frame="1"/>
        </w:rPr>
        <w:t> method(){  </w:t>
      </w:r>
    </w:p>
    <w:p w:rsidR="001E5711" w:rsidRPr="0023624C" w:rsidRDefault="001E5711" w:rsidP="001E5711">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Cs/>
          <w:sz w:val="24"/>
          <w:szCs w:val="24"/>
          <w:bdr w:val="none" w:sz="0" w:space="0" w:color="auto" w:frame="1"/>
        </w:rPr>
        <w:t>int</w:t>
      </w:r>
      <w:r w:rsidRPr="0023624C">
        <w:rPr>
          <w:rFonts w:ascii="Times New Roman" w:hAnsi="Times New Roman" w:cs="Times New Roman"/>
          <w:sz w:val="24"/>
          <w:szCs w:val="24"/>
          <w:bdr w:val="none" w:sz="0" w:space="0" w:color="auto" w:frame="1"/>
        </w:rPr>
        <w:t> n=</w:t>
      </w:r>
      <w:r w:rsidRPr="0023624C">
        <w:rPr>
          <w:rStyle w:val="number"/>
          <w:rFonts w:ascii="Times New Roman" w:hAnsi="Times New Roman" w:cs="Times New Roman"/>
          <w:sz w:val="24"/>
          <w:szCs w:val="24"/>
          <w:bdr w:val="none" w:sz="0" w:space="0" w:color="auto" w:frame="1"/>
        </w:rPr>
        <w:t>90</w:t>
      </w:r>
      <w:r w:rsidRPr="0023624C">
        <w:rPr>
          <w:rFonts w:ascii="Times New Roman" w:hAnsi="Times New Roman" w:cs="Times New Roman"/>
          <w:sz w:val="24"/>
          <w:szCs w:val="24"/>
          <w:bdr w:val="none" w:sz="0" w:space="0" w:color="auto" w:frame="1"/>
        </w:rPr>
        <w:t>;</w:t>
      </w:r>
      <w:r w:rsidRPr="0023624C">
        <w:rPr>
          <w:rStyle w:val="comment"/>
          <w:rFonts w:ascii="Times New Roman" w:hAnsi="Times New Roman" w:cs="Times New Roman"/>
          <w:sz w:val="24"/>
          <w:szCs w:val="24"/>
          <w:bdr w:val="none" w:sz="0" w:space="0" w:color="auto" w:frame="1"/>
        </w:rPr>
        <w:t>//local variable</w:t>
      </w:r>
      <w:r w:rsidRPr="0023624C">
        <w:rPr>
          <w:rFonts w:ascii="Times New Roman" w:hAnsi="Times New Roman" w:cs="Times New Roman"/>
          <w:sz w:val="24"/>
          <w:szCs w:val="24"/>
          <w:bdr w:val="none" w:sz="0" w:space="0" w:color="auto" w:frame="1"/>
        </w:rPr>
        <w:t>  </w:t>
      </w:r>
    </w:p>
    <w:p w:rsidR="001E5711" w:rsidRPr="0023624C" w:rsidRDefault="001E5711" w:rsidP="001E5711">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shd w:val="clear" w:color="auto" w:fill="FFFFFF"/>
        <w:spacing w:after="0" w:line="345" w:lineRule="atLeast"/>
        <w:rPr>
          <w:rStyle w:val="comment"/>
          <w:rFonts w:ascii="Times New Roman" w:hAnsi="Times New Roman" w:cs="Times New Roman"/>
          <w:sz w:val="24"/>
          <w:szCs w:val="24"/>
        </w:rPr>
      </w:pPr>
      <w:r w:rsidRPr="0023624C">
        <w:rPr>
          <w:rFonts w:ascii="Times New Roman" w:hAnsi="Times New Roman" w:cs="Times New Roman"/>
          <w:sz w:val="24"/>
          <w:szCs w:val="24"/>
          <w:bdr w:val="none" w:sz="0" w:space="0" w:color="auto" w:frame="1"/>
        </w:rPr>
        <w:lastRenderedPageBreak/>
        <w:t>}</w:t>
      </w:r>
      <w:r w:rsidRPr="0023624C">
        <w:rPr>
          <w:rStyle w:val="comment"/>
          <w:rFonts w:ascii="Times New Roman" w:hAnsi="Times New Roman" w:cs="Times New Roman"/>
          <w:sz w:val="24"/>
          <w:szCs w:val="24"/>
          <w:bdr w:val="none" w:sz="0" w:space="0" w:color="auto" w:frame="1"/>
        </w:rPr>
        <w:t>//end of class</w:t>
      </w:r>
    </w:p>
    <w:p w:rsidR="001E5711" w:rsidRPr="0023624C" w:rsidRDefault="001E5711" w:rsidP="001E5711">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shd w:val="clear" w:color="auto" w:fill="FFFFFF"/>
        </w:rPr>
        <w:t>Java Data Types</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main purpose of Data Types in java is to determine what kind of value we can stored in to the variable.</w:t>
      </w:r>
      <w:r w:rsidRPr="0023624C">
        <w:rPr>
          <w:rFonts w:ascii="Times New Roman" w:eastAsia="Times New Roman" w:hAnsi="Times New Roman" w:cs="Times New Roman"/>
          <w:sz w:val="24"/>
          <w:szCs w:val="24"/>
        </w:rPr>
        <w:br/>
        <w:t>Ex: int x;</w:t>
      </w:r>
      <w:r w:rsidRPr="0023624C">
        <w:rPr>
          <w:rFonts w:ascii="Times New Roman" w:eastAsia="Times New Roman" w:hAnsi="Times New Roman" w:cs="Times New Roman"/>
          <w:sz w:val="24"/>
          <w:szCs w:val="24"/>
        </w:rPr>
        <w:br/>
        <w:t>like, int=12;</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noProof/>
          <w:sz w:val="24"/>
          <w:szCs w:val="24"/>
        </w:rPr>
        <w:drawing>
          <wp:inline distT="0" distB="0" distL="0" distR="0">
            <wp:extent cx="5238750" cy="2381250"/>
            <wp:effectExtent l="0" t="0" r="0" b="0"/>
            <wp:docPr id="16" name="Picture 16" descr="http://www.javanotes.co.in/images/data_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javanotes.co.in/images/data_types.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2381250"/>
                    </a:xfrm>
                    <a:prstGeom prst="rect">
                      <a:avLst/>
                    </a:prstGeom>
                    <a:noFill/>
                    <a:ln>
                      <a:noFill/>
                    </a:ln>
                  </pic:spPr>
                </pic:pic>
              </a:graphicData>
            </a:graphic>
          </wp:inline>
        </w:drawing>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tbl>
      <w:tblPr>
        <w:tblW w:w="9450" w:type="dxa"/>
        <w:tblCellSpacing w:w="15"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tblPr>
      <w:tblGrid>
        <w:gridCol w:w="1281"/>
        <w:gridCol w:w="1473"/>
        <w:gridCol w:w="6696"/>
      </w:tblGrid>
      <w:tr w:rsidR="001E5711" w:rsidRPr="0023624C" w:rsidTr="001E5711">
        <w:trPr>
          <w:tblCellSpacing w:w="15" w:type="dxa"/>
        </w:trPr>
        <w:tc>
          <w:tcPr>
            <w:tcW w:w="1410" w:type="dxa"/>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rPr>
              <w:t>Data Types</w:t>
            </w:r>
          </w:p>
        </w:tc>
        <w:tc>
          <w:tcPr>
            <w:tcW w:w="1650" w:type="dxa"/>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rPr>
              <w:t>Memory Size</w:t>
            </w:r>
          </w:p>
        </w:tc>
        <w:tc>
          <w:tcPr>
            <w:tcW w:w="5010" w:type="dxa"/>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rPr>
              <w:t>Minimum and Maximum Values</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Byte</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1 byte</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-128 to +127</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Short</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2 bytes</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-32768 to + 32767</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Int</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4 bytes</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-2147483648 to + 2147483647</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4E785C"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L</w:t>
            </w:r>
            <w:r w:rsidR="001E5711" w:rsidRPr="0023624C">
              <w:rPr>
                <w:rFonts w:ascii="Times New Roman" w:eastAsia="Times New Roman" w:hAnsi="Times New Roman" w:cs="Times New Roman"/>
                <w:sz w:val="24"/>
                <w:szCs w:val="24"/>
              </w:rPr>
              <w:t>ong</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8 bytes</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-9223372036854775808 to +9223372036854775807</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4E785C"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F</w:t>
            </w:r>
            <w:r w:rsidR="001E5711" w:rsidRPr="0023624C">
              <w:rPr>
                <w:rFonts w:ascii="Times New Roman" w:eastAsia="Times New Roman" w:hAnsi="Times New Roman" w:cs="Times New Roman"/>
                <w:sz w:val="24"/>
                <w:szCs w:val="24"/>
              </w:rPr>
              <w:t>loat</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4 bytes</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-3.4e38 to -.4e-45 for negative values and 1.4e-45 to 3.4e+038 for positive values.</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4E785C"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D</w:t>
            </w:r>
            <w:r w:rsidR="001E5711" w:rsidRPr="0023624C">
              <w:rPr>
                <w:rFonts w:ascii="Times New Roman" w:eastAsia="Times New Roman" w:hAnsi="Times New Roman" w:cs="Times New Roman"/>
                <w:sz w:val="24"/>
                <w:szCs w:val="24"/>
              </w:rPr>
              <w:t>ouble</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8 bytes</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-1.8e08 to -4.9e-324 for negative values and 4.9e-324 to 1.8e+308 for positive values.</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4E785C"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C</w:t>
            </w:r>
            <w:r w:rsidR="001E5711" w:rsidRPr="0023624C">
              <w:rPr>
                <w:rFonts w:ascii="Times New Roman" w:eastAsia="Times New Roman" w:hAnsi="Times New Roman" w:cs="Times New Roman"/>
                <w:sz w:val="24"/>
                <w:szCs w:val="24"/>
              </w:rPr>
              <w:t>har</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2 bytes</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0 to 65535</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lastRenderedPageBreak/>
              <w:t>boolean</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true or false</w:t>
            </w:r>
          </w:p>
        </w:tc>
      </w:tr>
    </w:tbl>
    <w:p w:rsidR="001E5711" w:rsidRPr="0023624C" w:rsidRDefault="001E5711" w:rsidP="001E5711">
      <w:pPr>
        <w:spacing w:after="0" w:line="240" w:lineRule="auto"/>
        <w:ind w:left="360"/>
        <w:rPr>
          <w:rFonts w:ascii="Times New Roman" w:eastAsia="Times New Roman" w:hAnsi="Times New Roman" w:cs="Times New Roman"/>
          <w:b/>
          <w:bCs/>
          <w:sz w:val="24"/>
          <w:szCs w:val="24"/>
          <w:shd w:val="clear" w:color="auto" w:fill="FFFFFF"/>
        </w:rPr>
      </w:pPr>
    </w:p>
    <w:p w:rsidR="001E5711" w:rsidRPr="0023624C" w:rsidRDefault="001E5711" w:rsidP="001E5711">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shd w:val="clear" w:color="auto" w:fill="FFFFFF"/>
        </w:rPr>
        <w:t>Java Basic Tools</w:t>
      </w:r>
    </w:p>
    <w:p w:rsidR="001E5711" w:rsidRPr="0023624C" w:rsidRDefault="008A7291" w:rsidP="001E5711">
      <w:pPr>
        <w:spacing w:after="0" w:line="240" w:lineRule="auto"/>
        <w:rPr>
          <w:rFonts w:ascii="Times New Roman" w:eastAsia="Times New Roman" w:hAnsi="Times New Roman" w:cs="Times New Roman"/>
          <w:sz w:val="24"/>
          <w:szCs w:val="24"/>
        </w:rPr>
      </w:pPr>
      <w:r w:rsidRPr="008A7291">
        <w:rPr>
          <w:rFonts w:ascii="Times New Roman" w:hAnsi="Times New Roman" w:cs="Times New Roman"/>
          <w:sz w:val="24"/>
          <w:szCs w:val="24"/>
        </w:rPr>
        <w:pict>
          <v:rect id="_x0000_i1030" style="width:488.25pt;height:.75pt" o:hrpct="0" o:hrstd="t" o:hrnoshade="t" o:hr="t" fillcolor="#d6d6d6" stroked="f"/>
        </w:pict>
      </w:r>
    </w:p>
    <w:tbl>
      <w:tblPr>
        <w:tblW w:w="9450" w:type="dxa"/>
        <w:tblCellSpacing w:w="15"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tblPr>
      <w:tblGrid>
        <w:gridCol w:w="1866"/>
        <w:gridCol w:w="7584"/>
      </w:tblGrid>
      <w:tr w:rsidR="0023624C" w:rsidRPr="0023624C" w:rsidTr="001E5711">
        <w:trPr>
          <w:tblCellSpacing w:w="15" w:type="dxa"/>
        </w:trPr>
        <w:tc>
          <w:tcPr>
            <w:tcW w:w="1821" w:type="dxa"/>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b/>
                <w:bCs/>
                <w:sz w:val="24"/>
                <w:szCs w:val="24"/>
              </w:rPr>
            </w:pPr>
            <w:r w:rsidRPr="0023624C">
              <w:rPr>
                <w:rFonts w:ascii="Times New Roman" w:eastAsia="Times New Roman" w:hAnsi="Times New Roman" w:cs="Times New Roman"/>
                <w:b/>
                <w:bCs/>
                <w:sz w:val="24"/>
                <w:szCs w:val="24"/>
              </w:rPr>
              <w:t>Tool Name</w:t>
            </w:r>
          </w:p>
        </w:tc>
        <w:tc>
          <w:tcPr>
            <w:tcW w:w="7539" w:type="dxa"/>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b/>
                <w:bCs/>
                <w:sz w:val="24"/>
                <w:szCs w:val="24"/>
              </w:rPr>
            </w:pPr>
            <w:r w:rsidRPr="0023624C">
              <w:rPr>
                <w:rFonts w:ascii="Times New Roman" w:eastAsia="Times New Roman" w:hAnsi="Times New Roman" w:cs="Times New Roman"/>
                <w:b/>
                <w:bCs/>
                <w:sz w:val="24"/>
                <w:szCs w:val="24"/>
              </w:rPr>
              <w:t>Brief Description</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Javac</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compiler for the Java programming language.</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launcher for Java applications.</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Javadoc</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API documentation generator.</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Appletviewer</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Run and debug applets without a web browser.</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Jar</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Create and manage Java Archive (JAR) files.</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Jdb</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Java Debugger.</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Javah</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C header and stub generator. Used to write native methods.</w:t>
            </w:r>
          </w:p>
        </w:tc>
      </w:tr>
      <w:tr w:rsidR="0023624C"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Javap</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Class file disassembler</w:t>
            </w:r>
          </w:p>
        </w:tc>
      </w:tr>
      <w:tr w:rsidR="001E5711" w:rsidRPr="0023624C" w:rsidTr="001E5711">
        <w:trPr>
          <w:tblCellSpacing w:w="15"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Extcheck</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1E5711" w:rsidRPr="0023624C" w:rsidRDefault="001E5711" w:rsidP="001E5711">
            <w:pPr>
              <w:spacing w:before="192" w:after="24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Utility to detect Jar conflicts.</w:t>
            </w:r>
          </w:p>
        </w:tc>
      </w:tr>
    </w:tbl>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rPr>
        <w:t>Java Class Path</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 Class Path is required for using tools such as javac, java etc. If you are saving the java file in jdk/bin folder, path is not required.But If you are having your java file outside the jdk/bin folder, it is necessary to set path of JDK.</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There are two ways to set java class path of JDK:</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1. Temporary</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lastRenderedPageBreak/>
        <w:t>2. Permanent</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p>
    <w:p w:rsidR="001E5711" w:rsidRPr="00EE691E" w:rsidRDefault="001E5711" w:rsidP="00EE691E">
      <w:pPr>
        <w:shd w:val="clear" w:color="auto" w:fill="FFFFFF"/>
        <w:spacing w:after="0" w:line="375" w:lineRule="atLeast"/>
        <w:rPr>
          <w:rFonts w:ascii="Times New Roman" w:eastAsia="Times New Roman" w:hAnsi="Times New Roman" w:cs="Times New Roman"/>
          <w:sz w:val="24"/>
          <w:szCs w:val="24"/>
        </w:rPr>
      </w:pPr>
      <w:r w:rsidRPr="00EE691E">
        <w:rPr>
          <w:rFonts w:ascii="Times New Roman" w:eastAsia="Times New Roman" w:hAnsi="Times New Roman" w:cs="Times New Roman"/>
          <w:b/>
          <w:i/>
          <w:sz w:val="28"/>
          <w:szCs w:val="28"/>
          <w:u w:val="single"/>
        </w:rPr>
        <w:t>1. Temporary:-</w:t>
      </w:r>
      <w:r w:rsidRPr="00EE691E">
        <w:rPr>
          <w:rFonts w:ascii="Times New Roman" w:eastAsia="Times New Roman" w:hAnsi="Times New Roman" w:cs="Times New Roman"/>
          <w:sz w:val="24"/>
          <w:szCs w:val="24"/>
        </w:rPr>
        <w:t xml:space="preserve"> Temporary java class path set of JDK in windows :-</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You need to follow the some steps are:-</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 Open Command Prompt</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ii) Copy the path of bin folder</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iii) Write in command prompt: set path=copiedpath</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Ex:-</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set path=C:\Program Files\Java\jdk1.6.0_23\bin </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pStyle w:val="Heading3"/>
        <w:rPr>
          <w:rFonts w:ascii="Times New Roman" w:eastAsia="Times New Roman" w:hAnsi="Times New Roman" w:cs="Times New Roman"/>
          <w:color w:val="auto"/>
        </w:rPr>
      </w:pPr>
      <w:r w:rsidRPr="0023624C">
        <w:rPr>
          <w:rFonts w:ascii="Times New Roman" w:eastAsia="Times New Roman" w:hAnsi="Times New Roman" w:cs="Times New Roman"/>
          <w:i/>
          <w:color w:val="auto"/>
          <w:sz w:val="28"/>
          <w:szCs w:val="28"/>
          <w:u w:val="single"/>
        </w:rPr>
        <w:t>2. Permanent</w:t>
      </w:r>
      <w:r w:rsidRPr="0023624C">
        <w:rPr>
          <w:rFonts w:ascii="Times New Roman" w:eastAsia="Times New Roman" w:hAnsi="Times New Roman" w:cs="Times New Roman"/>
          <w:color w:val="auto"/>
        </w:rPr>
        <w:t>:- Permanent java class path set of JDK in windows :-</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You need to follow the some steps are:-</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 Go to My Computer Properties</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ii) Advanced System Settings</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iii) Advanced Tab</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iv) Environment Variables</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v) New Tab of User Variable</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vi) Write path in variable name</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vii) Write path of bin folder in variable value </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viii) Ok </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ix) Ok </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x) Ok</w:t>
      </w:r>
    </w:p>
    <w:p w:rsidR="001E5711" w:rsidRPr="0023624C" w:rsidRDefault="001E5711" w:rsidP="001E5711">
      <w:pPr>
        <w:spacing w:after="0" w:line="240" w:lineRule="auto"/>
        <w:rPr>
          <w:rFonts w:ascii="Times New Roman" w:eastAsia="Times New Roman" w:hAnsi="Times New Roman" w:cs="Times New Roman"/>
          <w:b/>
          <w:bCs/>
          <w:sz w:val="24"/>
          <w:szCs w:val="24"/>
          <w:shd w:val="clear" w:color="auto" w:fill="FFFFFF"/>
        </w:rPr>
      </w:pPr>
    </w:p>
    <w:p w:rsidR="001E5711" w:rsidRPr="0023624C" w:rsidRDefault="001E5711" w:rsidP="001E5711">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shd w:val="clear" w:color="auto" w:fill="FFFFFF"/>
        </w:rPr>
        <w:t>Java Simple Program</w:t>
      </w:r>
    </w:p>
    <w:p w:rsidR="001E5711" w:rsidRPr="00EE691E" w:rsidRDefault="001E5711" w:rsidP="00EE691E">
      <w:pPr>
        <w:pStyle w:val="NormalWeb"/>
        <w:shd w:val="clear" w:color="auto" w:fill="FFFFFF"/>
        <w:spacing w:before="0" w:beforeAutospacing="0" w:line="340" w:lineRule="atLeast"/>
        <w:contextualSpacing/>
      </w:pPr>
      <w:r w:rsidRPr="00EE691E">
        <w:t xml:space="preserve">public class DemoProgram </w:t>
      </w:r>
    </w:p>
    <w:p w:rsidR="001E5711" w:rsidRPr="00EE691E" w:rsidRDefault="001E5711" w:rsidP="00EE691E">
      <w:pPr>
        <w:pStyle w:val="NormalWeb"/>
        <w:shd w:val="clear" w:color="auto" w:fill="FFFFFF"/>
        <w:spacing w:before="0" w:beforeAutospacing="0" w:line="340" w:lineRule="atLeast"/>
        <w:contextualSpacing/>
      </w:pPr>
      <w:r w:rsidRPr="00EE691E">
        <w:t xml:space="preserve"> { </w:t>
      </w:r>
    </w:p>
    <w:p w:rsidR="001E5711" w:rsidRPr="00EE691E" w:rsidRDefault="001E5711" w:rsidP="00EE691E">
      <w:pPr>
        <w:pStyle w:val="NormalWeb"/>
        <w:shd w:val="clear" w:color="auto" w:fill="FFFFFF"/>
        <w:spacing w:before="0" w:beforeAutospacing="0" w:line="340" w:lineRule="atLeast"/>
        <w:contextualSpacing/>
      </w:pPr>
      <w:r w:rsidRPr="00EE691E">
        <w:t xml:space="preserve">   //Start of Main Method</w:t>
      </w:r>
    </w:p>
    <w:p w:rsidR="001E5711" w:rsidRPr="00EE691E" w:rsidRDefault="001E5711" w:rsidP="00EE691E">
      <w:pPr>
        <w:pStyle w:val="NormalWeb"/>
        <w:shd w:val="clear" w:color="auto" w:fill="FFFFFF"/>
        <w:spacing w:before="0" w:beforeAutospacing="0" w:line="340" w:lineRule="atLeast"/>
        <w:contextualSpacing/>
      </w:pPr>
      <w:r w:rsidRPr="00EE691E">
        <w:t xml:space="preserve">public static void main(string args[]) </w:t>
      </w:r>
    </w:p>
    <w:p w:rsidR="001E5711" w:rsidRPr="00EE691E" w:rsidRDefault="001E5711" w:rsidP="00EE691E">
      <w:pPr>
        <w:pStyle w:val="NormalWeb"/>
        <w:shd w:val="clear" w:color="auto" w:fill="FFFFFF"/>
        <w:spacing w:before="0" w:beforeAutospacing="0" w:line="340" w:lineRule="atLeast"/>
        <w:contextualSpacing/>
      </w:pPr>
      <w:r w:rsidRPr="00EE691E">
        <w:t xml:space="preserve">  {</w:t>
      </w:r>
    </w:p>
    <w:p w:rsidR="001E5711" w:rsidRPr="00EE691E" w:rsidRDefault="001E5711" w:rsidP="00EE691E">
      <w:pPr>
        <w:pStyle w:val="NormalWeb"/>
        <w:shd w:val="clear" w:color="auto" w:fill="FFFFFF"/>
        <w:spacing w:before="0" w:beforeAutospacing="0" w:line="340" w:lineRule="atLeast"/>
        <w:contextualSpacing/>
      </w:pPr>
      <w:r w:rsidRPr="00EE691E">
        <w:tab/>
        <w:t>System.out.println(" Simple demo program");</w:t>
      </w:r>
    </w:p>
    <w:p w:rsidR="001E5711" w:rsidRPr="00EE691E" w:rsidRDefault="001E5711" w:rsidP="00EE691E">
      <w:pPr>
        <w:pStyle w:val="NormalWeb"/>
        <w:shd w:val="clear" w:color="auto" w:fill="FFFFFF"/>
        <w:spacing w:before="0" w:beforeAutospacing="0" w:line="340" w:lineRule="atLeast"/>
        <w:contextualSpacing/>
      </w:pPr>
      <w:r w:rsidRPr="00EE691E">
        <w:t xml:space="preserve">} //End of Main Method </w:t>
      </w:r>
    </w:p>
    <w:p w:rsidR="001E5711" w:rsidRDefault="001E5711" w:rsidP="00EE691E">
      <w:pPr>
        <w:pStyle w:val="NormalWeb"/>
        <w:shd w:val="clear" w:color="auto" w:fill="FFFFFF"/>
        <w:spacing w:before="0" w:beforeAutospacing="0" w:line="340" w:lineRule="atLeast"/>
        <w:contextualSpacing/>
      </w:pPr>
      <w:r w:rsidRPr="00EE691E">
        <w:t xml:space="preserve">  } //End of DemoProgram Class</w:t>
      </w:r>
    </w:p>
    <w:p w:rsidR="00B42D99" w:rsidRDefault="00B42D99" w:rsidP="00EE691E">
      <w:pPr>
        <w:pStyle w:val="NormalWeb"/>
        <w:shd w:val="clear" w:color="auto" w:fill="FFFFFF"/>
        <w:spacing w:before="0" w:beforeAutospacing="0" w:line="340" w:lineRule="atLeast"/>
        <w:contextualSpacing/>
      </w:pPr>
    </w:p>
    <w:p w:rsidR="00B42D99" w:rsidRPr="00EE691E" w:rsidRDefault="00B42D99" w:rsidP="00EE691E">
      <w:pPr>
        <w:pStyle w:val="NormalWeb"/>
        <w:shd w:val="clear" w:color="auto" w:fill="FFFFFF"/>
        <w:spacing w:before="0" w:beforeAutospacing="0" w:line="340" w:lineRule="atLeast"/>
        <w:contextualSpacing/>
      </w:pPr>
      <w:r w:rsidRPr="00B42D99">
        <w:rPr>
          <w:b/>
        </w:rPr>
        <w:t>Output:-</w:t>
      </w:r>
      <w:r w:rsidRPr="00EE691E">
        <w:t>Simple demo program</w:t>
      </w:r>
    </w:p>
    <w:p w:rsidR="001E5711" w:rsidRPr="0023624C" w:rsidRDefault="001E5711" w:rsidP="00EE691E">
      <w:pPr>
        <w:pStyle w:val="Heading3"/>
        <w:rPr>
          <w:rFonts w:ascii="Times New Roman" w:eastAsia="Times New Roman" w:hAnsi="Times New Roman" w:cs="Times New Roman"/>
          <w:b w:val="0"/>
          <w:color w:val="auto"/>
        </w:rPr>
      </w:pPr>
      <w:r w:rsidRPr="00EE691E">
        <w:rPr>
          <w:rStyle w:val="TitleChar"/>
          <w:rFonts w:ascii="Times New Roman" w:hAnsi="Times New Roman" w:cs="Times New Roman"/>
          <w:b w:val="0"/>
          <w:color w:val="auto"/>
          <w:sz w:val="40"/>
          <w:szCs w:val="40"/>
          <w:u w:val="single"/>
        </w:rPr>
        <w:lastRenderedPageBreak/>
        <w:t>How to Compile and Run the java program:-</w:t>
      </w:r>
      <w:r w:rsidRPr="00EE691E">
        <w:rPr>
          <w:rFonts w:ascii="Times New Roman" w:eastAsia="Times New Roman" w:hAnsi="Times New Roman" w:cs="Times New Roman"/>
          <w:color w:val="auto"/>
          <w:u w:val="single"/>
        </w:rPr>
        <w:br/>
      </w:r>
      <w:r w:rsidRPr="0023624C">
        <w:rPr>
          <w:rFonts w:ascii="Times New Roman" w:eastAsia="Times New Roman" w:hAnsi="Times New Roman" w:cs="Times New Roman"/>
          <w:color w:val="auto"/>
        </w:rPr>
        <w:br/>
      </w:r>
      <w:r w:rsidRPr="0023624C">
        <w:rPr>
          <w:rFonts w:ascii="Times New Roman" w:eastAsia="Times New Roman" w:hAnsi="Times New Roman" w:cs="Times New Roman"/>
          <w:b w:val="0"/>
          <w:color w:val="auto"/>
        </w:rPr>
        <w:t xml:space="preserve">i) Save java program with </w:t>
      </w:r>
      <w:r w:rsidR="00B42D99" w:rsidRPr="0023624C">
        <w:rPr>
          <w:rFonts w:ascii="Times New Roman" w:eastAsia="Times New Roman" w:hAnsi="Times New Roman" w:cs="Times New Roman"/>
          <w:b w:val="0"/>
          <w:color w:val="auto"/>
        </w:rPr>
        <w:t>extension</w:t>
      </w:r>
      <w:r w:rsidRPr="0023624C">
        <w:rPr>
          <w:rFonts w:ascii="Times New Roman" w:eastAsia="Times New Roman" w:hAnsi="Times New Roman" w:cs="Times New Roman"/>
          <w:b w:val="0"/>
          <w:color w:val="auto"/>
        </w:rPr>
        <w:t xml:space="preserve"> .java </w:t>
      </w:r>
      <w:r w:rsidRPr="0023624C">
        <w:rPr>
          <w:rFonts w:ascii="Times New Roman" w:eastAsia="Times New Roman" w:hAnsi="Times New Roman" w:cs="Times New Roman"/>
          <w:b w:val="0"/>
          <w:color w:val="auto"/>
        </w:rPr>
        <w:br/>
      </w:r>
      <w:r w:rsidRPr="0023624C">
        <w:rPr>
          <w:rFonts w:ascii="Times New Roman" w:eastAsia="Times New Roman" w:hAnsi="Times New Roman" w:cs="Times New Roman"/>
          <w:b w:val="0"/>
          <w:color w:val="auto"/>
        </w:rPr>
        <w:br/>
        <w:t>ii) Compile java program</w:t>
      </w:r>
      <w:r w:rsidRPr="0023624C">
        <w:rPr>
          <w:rFonts w:ascii="Times New Roman" w:eastAsia="Times New Roman" w:hAnsi="Times New Roman" w:cs="Times New Roman"/>
          <w:b w:val="0"/>
          <w:color w:val="auto"/>
        </w:rPr>
        <w:br/>
        <w:t>javac DemoProgram.java</w:t>
      </w:r>
      <w:r w:rsidRPr="0023624C">
        <w:rPr>
          <w:rFonts w:ascii="Times New Roman" w:eastAsia="Times New Roman" w:hAnsi="Times New Roman" w:cs="Times New Roman"/>
          <w:b w:val="0"/>
          <w:color w:val="auto"/>
        </w:rPr>
        <w:br/>
      </w:r>
      <w:r w:rsidRPr="0023624C">
        <w:rPr>
          <w:rFonts w:ascii="Times New Roman" w:eastAsia="Times New Roman" w:hAnsi="Times New Roman" w:cs="Times New Roman"/>
          <w:b w:val="0"/>
          <w:color w:val="auto"/>
        </w:rPr>
        <w:br/>
        <w:t>iii) Run java program</w:t>
      </w:r>
      <w:r w:rsidRPr="0023624C">
        <w:rPr>
          <w:rFonts w:ascii="Times New Roman" w:eastAsia="Times New Roman" w:hAnsi="Times New Roman" w:cs="Times New Roman"/>
          <w:b w:val="0"/>
          <w:color w:val="auto"/>
        </w:rPr>
        <w:br/>
        <w:t>java DemoProgram</w:t>
      </w:r>
    </w:p>
    <w:p w:rsidR="001E5711" w:rsidRPr="0023624C" w:rsidRDefault="001E5711" w:rsidP="00EE691E">
      <w:pPr>
        <w:shd w:val="clear" w:color="auto" w:fill="FFFFFF"/>
        <w:spacing w:after="0" w:line="375" w:lineRule="atLeast"/>
        <w:ind w:left="720"/>
        <w:rPr>
          <w:rFonts w:ascii="Times New Roman" w:eastAsia="Times New Roman" w:hAnsi="Times New Roman" w:cs="Times New Roman"/>
          <w:sz w:val="24"/>
          <w:szCs w:val="24"/>
        </w:rPr>
      </w:pPr>
    </w:p>
    <w:p w:rsidR="001E5711" w:rsidRPr="00B42D99" w:rsidRDefault="001E5711" w:rsidP="00B42D99">
      <w:pPr>
        <w:pStyle w:val="Title"/>
        <w:rPr>
          <w:rFonts w:ascii="Times New Roman" w:hAnsi="Times New Roman" w:cs="Times New Roman"/>
          <w:color w:val="auto"/>
          <w:sz w:val="40"/>
          <w:szCs w:val="40"/>
        </w:rPr>
      </w:pPr>
      <w:r w:rsidRPr="00B42D99">
        <w:rPr>
          <w:rFonts w:ascii="Times New Roman" w:hAnsi="Times New Roman" w:cs="Times New Roman"/>
          <w:color w:val="auto"/>
          <w:sz w:val="40"/>
          <w:szCs w:val="40"/>
        </w:rPr>
        <w:t>Parameters used in First Java Program:-</w:t>
      </w:r>
    </w:p>
    <w:p w:rsidR="001E5711" w:rsidRPr="0023624C" w:rsidRDefault="001E5711" w:rsidP="001E5711">
      <w:pPr>
        <w:pStyle w:val="NormalWeb"/>
        <w:shd w:val="clear" w:color="auto" w:fill="FFFFFF"/>
      </w:pPr>
      <w:r w:rsidRPr="0023624C">
        <w:t>Let's see what is the meaning of class, public, static, void, main, String[], System.out.println().</w:t>
      </w:r>
    </w:p>
    <w:p w:rsidR="001E5711" w:rsidRPr="0023624C" w:rsidRDefault="001E5711" w:rsidP="001D6524">
      <w:pPr>
        <w:numPr>
          <w:ilvl w:val="0"/>
          <w:numId w:val="51"/>
        </w:numPr>
        <w:shd w:val="clear" w:color="auto" w:fill="FFFFFF"/>
        <w:spacing w:before="60" w:after="100" w:afterAutospacing="1" w:line="345" w:lineRule="atLeast"/>
        <w:rPr>
          <w:rFonts w:ascii="Times New Roman" w:hAnsi="Times New Roman" w:cs="Times New Roman"/>
          <w:sz w:val="24"/>
          <w:szCs w:val="24"/>
        </w:rPr>
      </w:pPr>
      <w:r w:rsidRPr="0023624C">
        <w:rPr>
          <w:rStyle w:val="Strong"/>
          <w:rFonts w:ascii="Times New Roman" w:hAnsi="Times New Roman" w:cs="Times New Roman"/>
          <w:sz w:val="24"/>
          <w:szCs w:val="24"/>
        </w:rPr>
        <w:t>class</w:t>
      </w:r>
      <w:r w:rsidRPr="0023624C">
        <w:rPr>
          <w:rFonts w:ascii="Times New Roman" w:hAnsi="Times New Roman" w:cs="Times New Roman"/>
          <w:sz w:val="24"/>
          <w:szCs w:val="24"/>
        </w:rPr>
        <w:t> keyword is used to declare a class in java.</w:t>
      </w:r>
    </w:p>
    <w:p w:rsidR="001E5711" w:rsidRPr="0023624C" w:rsidRDefault="001E5711" w:rsidP="001D6524">
      <w:pPr>
        <w:numPr>
          <w:ilvl w:val="0"/>
          <w:numId w:val="51"/>
        </w:numPr>
        <w:shd w:val="clear" w:color="auto" w:fill="FFFFFF"/>
        <w:spacing w:before="60" w:after="100" w:afterAutospacing="1" w:line="345" w:lineRule="atLeast"/>
        <w:rPr>
          <w:rFonts w:ascii="Times New Roman" w:hAnsi="Times New Roman" w:cs="Times New Roman"/>
          <w:sz w:val="24"/>
          <w:szCs w:val="24"/>
        </w:rPr>
      </w:pPr>
      <w:r w:rsidRPr="0023624C">
        <w:rPr>
          <w:rStyle w:val="Strong"/>
          <w:rFonts w:ascii="Times New Roman" w:hAnsi="Times New Roman" w:cs="Times New Roman"/>
          <w:sz w:val="24"/>
          <w:szCs w:val="24"/>
        </w:rPr>
        <w:t>public</w:t>
      </w:r>
      <w:r w:rsidRPr="0023624C">
        <w:rPr>
          <w:rFonts w:ascii="Times New Roman" w:hAnsi="Times New Roman" w:cs="Times New Roman"/>
          <w:sz w:val="24"/>
          <w:szCs w:val="24"/>
        </w:rPr>
        <w:t> keyword is an access modifier which represents visibility. It means it is visible to all.</w:t>
      </w:r>
    </w:p>
    <w:p w:rsidR="001E5711" w:rsidRPr="0023624C" w:rsidRDefault="001E5711" w:rsidP="001D6524">
      <w:pPr>
        <w:numPr>
          <w:ilvl w:val="0"/>
          <w:numId w:val="51"/>
        </w:numPr>
        <w:shd w:val="clear" w:color="auto" w:fill="FFFFFF"/>
        <w:spacing w:before="60" w:after="100" w:afterAutospacing="1" w:line="345" w:lineRule="atLeast"/>
        <w:rPr>
          <w:rFonts w:ascii="Times New Roman" w:hAnsi="Times New Roman" w:cs="Times New Roman"/>
          <w:sz w:val="24"/>
          <w:szCs w:val="24"/>
        </w:rPr>
      </w:pPr>
      <w:r w:rsidRPr="0023624C">
        <w:rPr>
          <w:rStyle w:val="Strong"/>
          <w:rFonts w:ascii="Times New Roman" w:hAnsi="Times New Roman" w:cs="Times New Roman"/>
          <w:sz w:val="24"/>
          <w:szCs w:val="24"/>
        </w:rPr>
        <w:t>static</w:t>
      </w:r>
      <w:r w:rsidRPr="0023624C">
        <w:rPr>
          <w:rFonts w:ascii="Times New Roman" w:hAnsi="Times New Roman" w:cs="Times New Roman"/>
          <w:sz w:val="24"/>
          <w:szCs w:val="24"/>
        </w:rPr>
        <w:t> is a keyword. If we declare any method as static, it is known as the static method. The core advantage of the static method is that there is no need to create an object to invoke the static method. The main method is executed by the JVM, so it doesn't require to create an object to invoke the main method. So it saves memory.</w:t>
      </w:r>
    </w:p>
    <w:p w:rsidR="001E5711" w:rsidRPr="0023624C" w:rsidRDefault="001E5711" w:rsidP="001D6524">
      <w:pPr>
        <w:numPr>
          <w:ilvl w:val="0"/>
          <w:numId w:val="51"/>
        </w:numPr>
        <w:shd w:val="clear" w:color="auto" w:fill="FFFFFF"/>
        <w:spacing w:before="60" w:after="100" w:afterAutospacing="1" w:line="345" w:lineRule="atLeast"/>
        <w:rPr>
          <w:rFonts w:ascii="Times New Roman" w:hAnsi="Times New Roman" w:cs="Times New Roman"/>
          <w:sz w:val="24"/>
          <w:szCs w:val="24"/>
        </w:rPr>
      </w:pPr>
      <w:r w:rsidRPr="0023624C">
        <w:rPr>
          <w:rStyle w:val="Strong"/>
          <w:rFonts w:ascii="Times New Roman" w:hAnsi="Times New Roman" w:cs="Times New Roman"/>
          <w:sz w:val="24"/>
          <w:szCs w:val="24"/>
        </w:rPr>
        <w:t>void</w:t>
      </w:r>
      <w:r w:rsidRPr="0023624C">
        <w:rPr>
          <w:rFonts w:ascii="Times New Roman" w:hAnsi="Times New Roman" w:cs="Times New Roman"/>
          <w:sz w:val="24"/>
          <w:szCs w:val="24"/>
        </w:rPr>
        <w:t> is the return type of the method. It means it doesn't return any value.</w:t>
      </w:r>
    </w:p>
    <w:p w:rsidR="001E5711" w:rsidRPr="0023624C" w:rsidRDefault="001E5711" w:rsidP="001D6524">
      <w:pPr>
        <w:numPr>
          <w:ilvl w:val="0"/>
          <w:numId w:val="51"/>
        </w:numPr>
        <w:shd w:val="clear" w:color="auto" w:fill="FFFFFF"/>
        <w:spacing w:before="60" w:after="100" w:afterAutospacing="1" w:line="345" w:lineRule="atLeast"/>
        <w:rPr>
          <w:rFonts w:ascii="Times New Roman" w:hAnsi="Times New Roman" w:cs="Times New Roman"/>
          <w:sz w:val="24"/>
          <w:szCs w:val="24"/>
        </w:rPr>
      </w:pPr>
      <w:r w:rsidRPr="0023624C">
        <w:rPr>
          <w:rStyle w:val="Strong"/>
          <w:rFonts w:ascii="Times New Roman" w:hAnsi="Times New Roman" w:cs="Times New Roman"/>
          <w:sz w:val="24"/>
          <w:szCs w:val="24"/>
        </w:rPr>
        <w:t>main</w:t>
      </w:r>
      <w:r w:rsidRPr="0023624C">
        <w:rPr>
          <w:rFonts w:ascii="Times New Roman" w:hAnsi="Times New Roman" w:cs="Times New Roman"/>
          <w:sz w:val="24"/>
          <w:szCs w:val="24"/>
        </w:rPr>
        <w:t> represents the starting point of the program.</w:t>
      </w:r>
    </w:p>
    <w:p w:rsidR="001E5711" w:rsidRPr="0023624C" w:rsidRDefault="001E5711" w:rsidP="001D6524">
      <w:pPr>
        <w:numPr>
          <w:ilvl w:val="0"/>
          <w:numId w:val="51"/>
        </w:numPr>
        <w:shd w:val="clear" w:color="auto" w:fill="FFFFFF"/>
        <w:spacing w:before="60" w:after="100" w:afterAutospacing="1" w:line="345" w:lineRule="atLeast"/>
        <w:rPr>
          <w:rFonts w:ascii="Times New Roman" w:hAnsi="Times New Roman" w:cs="Times New Roman"/>
          <w:sz w:val="24"/>
          <w:szCs w:val="24"/>
        </w:rPr>
      </w:pPr>
      <w:r w:rsidRPr="0023624C">
        <w:rPr>
          <w:rStyle w:val="Strong"/>
          <w:rFonts w:ascii="Times New Roman" w:hAnsi="Times New Roman" w:cs="Times New Roman"/>
          <w:sz w:val="24"/>
          <w:szCs w:val="24"/>
        </w:rPr>
        <w:t>String[] args</w:t>
      </w:r>
      <w:r w:rsidRPr="0023624C">
        <w:rPr>
          <w:rFonts w:ascii="Times New Roman" w:hAnsi="Times New Roman" w:cs="Times New Roman"/>
          <w:sz w:val="24"/>
          <w:szCs w:val="24"/>
        </w:rPr>
        <w:t> is used for command line argument. We will learn it later.</w:t>
      </w:r>
    </w:p>
    <w:p w:rsidR="001E5711" w:rsidRPr="0023624C" w:rsidRDefault="001E5711" w:rsidP="001D6524">
      <w:pPr>
        <w:numPr>
          <w:ilvl w:val="0"/>
          <w:numId w:val="51"/>
        </w:numPr>
        <w:shd w:val="clear" w:color="auto" w:fill="FFFFFF"/>
        <w:spacing w:before="60" w:after="100" w:afterAutospacing="1" w:line="345" w:lineRule="atLeast"/>
        <w:rPr>
          <w:rFonts w:ascii="Times New Roman" w:hAnsi="Times New Roman" w:cs="Times New Roman"/>
          <w:sz w:val="24"/>
          <w:szCs w:val="24"/>
        </w:rPr>
      </w:pPr>
      <w:r w:rsidRPr="0023624C">
        <w:rPr>
          <w:rStyle w:val="Strong"/>
          <w:rFonts w:ascii="Times New Roman" w:hAnsi="Times New Roman" w:cs="Times New Roman"/>
          <w:sz w:val="24"/>
          <w:szCs w:val="24"/>
        </w:rPr>
        <w:t>System.out.println()</w:t>
      </w:r>
      <w:r w:rsidRPr="0023624C">
        <w:rPr>
          <w:rFonts w:ascii="Times New Roman" w:hAnsi="Times New Roman" w:cs="Times New Roman"/>
          <w:sz w:val="24"/>
          <w:szCs w:val="24"/>
        </w:rPr>
        <w:t> is used print statement. We will learn about the internal working of System.out.println statement later.</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CE02A1">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rPr>
        <w:t>Arrays</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Array is a collection of similar type of elements that have </w:t>
      </w:r>
      <w:r w:rsidR="00B42D99" w:rsidRPr="0023624C">
        <w:rPr>
          <w:rFonts w:ascii="Times New Roman" w:eastAsia="Times New Roman" w:hAnsi="Times New Roman" w:cs="Times New Roman"/>
          <w:sz w:val="24"/>
          <w:szCs w:val="24"/>
        </w:rPr>
        <w:t>contagious</w:t>
      </w:r>
      <w:r w:rsidRPr="0023624C">
        <w:rPr>
          <w:rFonts w:ascii="Times New Roman" w:eastAsia="Times New Roman" w:hAnsi="Times New Roman" w:cs="Times New Roman"/>
          <w:sz w:val="24"/>
          <w:szCs w:val="24"/>
        </w:rPr>
        <w:t xml:space="preserve"> memory location.</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Array is an object the contains elements of similar data type. It is a data structure where we store similar elements. We can store only fixed elements in an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Array is index based, first element of the array is stored at 0 index.</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875C85" w:rsidRDefault="001E5711" w:rsidP="001E5711">
      <w:pPr>
        <w:shd w:val="clear" w:color="auto" w:fill="FFFFFF"/>
        <w:spacing w:after="0" w:line="375" w:lineRule="atLeast"/>
        <w:rPr>
          <w:rFonts w:ascii="Times New Roman" w:eastAsia="Times New Roman" w:hAnsi="Times New Roman" w:cs="Times New Roman"/>
          <w:b/>
          <w:bCs/>
          <w:sz w:val="32"/>
          <w:szCs w:val="32"/>
        </w:rPr>
      </w:pPr>
      <w:r w:rsidRPr="00875C85">
        <w:rPr>
          <w:rFonts w:ascii="Times New Roman" w:eastAsia="Times New Roman" w:hAnsi="Times New Roman" w:cs="Times New Roman"/>
          <w:b/>
          <w:bCs/>
          <w:sz w:val="32"/>
          <w:szCs w:val="32"/>
        </w:rPr>
        <w:lastRenderedPageBreak/>
        <w:t>Creation of arrays:</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Arrays are data structures that can store large amount of information of the same data type grouped together and known by a common name. Each member is called an element of the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Arrays are capable of storing primitive data types as well as objects. The elements of the array can be accessed by its index value that starts from 0. Once array is declared, its size cannot be altered dynamically.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Arrays can be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a) declared and later assigned or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b) initialized.</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b/>
        <w:t>// declaration of an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int subject[ ] = new int[ 10 ] ;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 // if not assigned, default 0 is assigned for int element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System.out.println( subject[ 1 ] )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 // assigning a value to an element</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subject[ 1 ] = 45 ;</w:t>
      </w:r>
      <w:r w:rsidRPr="0023624C">
        <w:rPr>
          <w:rFonts w:ascii="Times New Roman" w:eastAsia="Times New Roman" w:hAnsi="Times New Roman" w:cs="Times New Roman"/>
          <w:sz w:val="24"/>
          <w:szCs w:val="24"/>
        </w:rPr>
        <w:tab/>
      </w:r>
      <w:r w:rsidRPr="0023624C">
        <w:rPr>
          <w:rFonts w:ascii="Times New Roman" w:eastAsia="Times New Roman" w:hAnsi="Times New Roman" w:cs="Times New Roman"/>
          <w:sz w:val="24"/>
          <w:szCs w:val="24"/>
        </w:rPr>
        <w:tab/>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now, prints 45</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System.out.println( subject[ 1 ] ) ;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CE02A1">
      <w:pPr>
        <w:pStyle w:val="Subtitle"/>
        <w:rPr>
          <w:rFonts w:ascii="Times New Roman" w:eastAsia="Times New Roman" w:hAnsi="Times New Roman" w:cs="Times New Roman"/>
          <w:b/>
          <w:color w:val="auto"/>
          <w:sz w:val="32"/>
          <w:szCs w:val="32"/>
          <w:u w:val="single"/>
        </w:rPr>
      </w:pPr>
      <w:r w:rsidRPr="0023624C">
        <w:rPr>
          <w:rFonts w:ascii="Times New Roman" w:eastAsia="Times New Roman" w:hAnsi="Times New Roman" w:cs="Times New Roman"/>
          <w:b/>
          <w:color w:val="auto"/>
          <w:sz w:val="32"/>
          <w:szCs w:val="32"/>
          <w:u w:val="single"/>
        </w:rPr>
        <w:t xml:space="preserve">Advantages of Array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1. Code Optimization: It makes the code optimized, we can retrive or sort the data easily.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2. Random access: We can get any data located at any index position.</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CE02A1">
      <w:pPr>
        <w:pStyle w:val="Subtitle"/>
        <w:rPr>
          <w:rFonts w:ascii="Times New Roman" w:eastAsia="Times New Roman" w:hAnsi="Times New Roman" w:cs="Times New Roman"/>
          <w:b/>
          <w:color w:val="auto"/>
          <w:sz w:val="32"/>
          <w:szCs w:val="32"/>
          <w:u w:val="single"/>
        </w:rPr>
      </w:pPr>
      <w:r w:rsidRPr="0023624C">
        <w:rPr>
          <w:rFonts w:ascii="Times New Roman" w:eastAsia="Times New Roman" w:hAnsi="Times New Roman" w:cs="Times New Roman"/>
          <w:b/>
          <w:color w:val="auto"/>
          <w:sz w:val="32"/>
          <w:szCs w:val="32"/>
          <w:u w:val="single"/>
        </w:rPr>
        <w:t>Disadvantage of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Size Limit: We can store only fixed size of elements in the array. It doesn't grow its size at runtime. To solve this problem, collection framework is used in java.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Types of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There are two types of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1. Single Dimensional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2. Multidimensional 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Example:-Single Dimensional Array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//Start of ArrayDemo class </w:t>
      </w:r>
    </w:p>
    <w:p w:rsidR="001E5711" w:rsidRPr="0023624C" w:rsidRDefault="001E5711" w:rsidP="0025053B">
      <w:pPr>
        <w:pStyle w:val="NormalWeb"/>
        <w:shd w:val="clear" w:color="auto" w:fill="FFFFFF"/>
        <w:spacing w:before="0" w:beforeAutospacing="0" w:line="340" w:lineRule="atLeast"/>
        <w:contextualSpacing/>
      </w:pPr>
      <w:r w:rsidRPr="0023624C">
        <w:t>class ArrayDemo</w:t>
      </w:r>
    </w:p>
    <w:p w:rsidR="001E5711" w:rsidRPr="0023624C" w:rsidRDefault="001E5711" w:rsidP="0025053B">
      <w:pPr>
        <w:pStyle w:val="NormalWeb"/>
        <w:shd w:val="clear" w:color="auto" w:fill="FFFFFF"/>
        <w:spacing w:before="0" w:beforeAutospacing="0" w:line="340" w:lineRule="atLeast"/>
        <w:contextualSpacing/>
      </w:pPr>
      <w:r w:rsidRPr="0023624C">
        <w:t>{</w:t>
      </w:r>
    </w:p>
    <w:p w:rsidR="001E5711" w:rsidRPr="0023624C" w:rsidRDefault="001E5711" w:rsidP="0025053B">
      <w:pPr>
        <w:pStyle w:val="NormalWeb"/>
        <w:shd w:val="clear" w:color="auto" w:fill="FFFFFF"/>
        <w:spacing w:before="0" w:beforeAutospacing="0" w:line="340" w:lineRule="atLeast"/>
        <w:contextualSpacing/>
      </w:pPr>
      <w:r w:rsidRPr="0023624C">
        <w:tab/>
        <w:t>//Start of Main Method</w:t>
      </w:r>
    </w:p>
    <w:p w:rsidR="001E5711" w:rsidRPr="0023624C" w:rsidRDefault="001E5711" w:rsidP="0025053B">
      <w:pPr>
        <w:pStyle w:val="NormalWeb"/>
        <w:shd w:val="clear" w:color="auto" w:fill="FFFFFF"/>
        <w:spacing w:before="0" w:beforeAutospacing="0" w:line="340" w:lineRule="atLeast"/>
        <w:contextualSpacing/>
      </w:pPr>
      <w:r w:rsidRPr="0023624C">
        <w:tab/>
        <w:t>public static void main(String args[])</w:t>
      </w:r>
    </w:p>
    <w:p w:rsidR="001E5711" w:rsidRPr="0023624C" w:rsidRDefault="001E5711" w:rsidP="0025053B">
      <w:pPr>
        <w:pStyle w:val="NormalWeb"/>
        <w:shd w:val="clear" w:color="auto" w:fill="FFFFFF"/>
        <w:spacing w:before="0" w:beforeAutospacing="0" w:line="340" w:lineRule="atLeast"/>
        <w:contextualSpacing/>
      </w:pPr>
      <w:r w:rsidRPr="0023624C">
        <w:tab/>
        <w:t>{</w:t>
      </w:r>
    </w:p>
    <w:p w:rsidR="001E5711" w:rsidRPr="0023624C" w:rsidRDefault="001E5711" w:rsidP="0025053B">
      <w:pPr>
        <w:pStyle w:val="NormalWeb"/>
        <w:shd w:val="clear" w:color="auto" w:fill="FFFFFF"/>
        <w:spacing w:before="0" w:beforeAutospacing="0" w:line="340" w:lineRule="atLeast"/>
        <w:contextualSpacing/>
      </w:pPr>
      <w:r w:rsidRPr="0023624C">
        <w:tab/>
        <w:t xml:space="preserve">  //declaration and instantiation</w:t>
      </w:r>
    </w:p>
    <w:p w:rsidR="001E5711" w:rsidRPr="0023624C" w:rsidRDefault="001E5711" w:rsidP="0025053B">
      <w:pPr>
        <w:pStyle w:val="NormalWeb"/>
        <w:shd w:val="clear" w:color="auto" w:fill="FFFFFF"/>
        <w:spacing w:before="0" w:beforeAutospacing="0" w:line="340" w:lineRule="atLeast"/>
        <w:contextualSpacing/>
      </w:pPr>
      <w:r w:rsidRPr="0023624C">
        <w:tab/>
        <w:t>int array[]=new int[6];</w:t>
      </w:r>
    </w:p>
    <w:p w:rsidR="001E5711" w:rsidRPr="0023624C" w:rsidRDefault="001E5711" w:rsidP="0025053B">
      <w:pPr>
        <w:pStyle w:val="NormalWeb"/>
        <w:shd w:val="clear" w:color="auto" w:fill="FFFFFF"/>
        <w:spacing w:before="0" w:beforeAutospacing="0" w:line="340" w:lineRule="atLeast"/>
        <w:contextualSpacing/>
      </w:pP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ab/>
        <w:t xml:space="preserve">  //initialization</w:t>
      </w:r>
    </w:p>
    <w:p w:rsidR="001E5711" w:rsidRPr="0023624C" w:rsidRDefault="001E5711" w:rsidP="0025053B">
      <w:pPr>
        <w:pStyle w:val="NormalWeb"/>
        <w:shd w:val="clear" w:color="auto" w:fill="FFFFFF"/>
        <w:spacing w:before="0" w:beforeAutospacing="0" w:line="340" w:lineRule="atLeast"/>
        <w:contextualSpacing/>
      </w:pPr>
      <w:r w:rsidRPr="0023624C">
        <w:tab/>
        <w:t>array[0]=100;</w:t>
      </w:r>
    </w:p>
    <w:p w:rsidR="001E5711" w:rsidRPr="0023624C" w:rsidRDefault="001E5711" w:rsidP="0025053B">
      <w:pPr>
        <w:pStyle w:val="NormalWeb"/>
        <w:shd w:val="clear" w:color="auto" w:fill="FFFFFF"/>
        <w:spacing w:before="0" w:beforeAutospacing="0" w:line="340" w:lineRule="atLeast"/>
        <w:contextualSpacing/>
      </w:pPr>
      <w:r w:rsidRPr="0023624C">
        <w:tab/>
        <w:t>array[1]=200;</w:t>
      </w:r>
    </w:p>
    <w:p w:rsidR="001E5711" w:rsidRPr="0023624C" w:rsidRDefault="001E5711" w:rsidP="0025053B">
      <w:pPr>
        <w:pStyle w:val="NormalWeb"/>
        <w:shd w:val="clear" w:color="auto" w:fill="FFFFFF"/>
        <w:spacing w:before="0" w:beforeAutospacing="0" w:line="340" w:lineRule="atLeast"/>
        <w:contextualSpacing/>
      </w:pPr>
      <w:r w:rsidRPr="0023624C">
        <w:tab/>
        <w:t>array[2]=300;</w:t>
      </w:r>
    </w:p>
    <w:p w:rsidR="001E5711" w:rsidRPr="0023624C" w:rsidRDefault="001E5711" w:rsidP="0025053B">
      <w:pPr>
        <w:pStyle w:val="NormalWeb"/>
        <w:shd w:val="clear" w:color="auto" w:fill="FFFFFF"/>
        <w:spacing w:before="0" w:beforeAutospacing="0" w:line="340" w:lineRule="atLeast"/>
        <w:contextualSpacing/>
      </w:pPr>
      <w:r w:rsidRPr="0023624C">
        <w:tab/>
        <w:t>array[3]=400;</w:t>
      </w:r>
    </w:p>
    <w:p w:rsidR="001E5711" w:rsidRPr="0023624C" w:rsidRDefault="001E5711" w:rsidP="0025053B">
      <w:pPr>
        <w:pStyle w:val="NormalWeb"/>
        <w:shd w:val="clear" w:color="auto" w:fill="FFFFFF"/>
        <w:spacing w:before="0" w:beforeAutospacing="0" w:line="340" w:lineRule="atLeast"/>
        <w:contextualSpacing/>
      </w:pPr>
      <w:r w:rsidRPr="0023624C">
        <w:tab/>
        <w:t>array[4]=500;</w:t>
      </w:r>
    </w:p>
    <w:p w:rsidR="001E5711" w:rsidRPr="0023624C" w:rsidRDefault="001E5711" w:rsidP="0025053B">
      <w:pPr>
        <w:pStyle w:val="NormalWeb"/>
        <w:shd w:val="clear" w:color="auto" w:fill="FFFFFF"/>
        <w:spacing w:before="0" w:beforeAutospacing="0" w:line="340" w:lineRule="atLeast"/>
        <w:contextualSpacing/>
      </w:pPr>
      <w:r w:rsidRPr="0023624C">
        <w:tab/>
        <w:t>array[5]=600;</w:t>
      </w:r>
    </w:p>
    <w:p w:rsidR="001E5711" w:rsidRPr="0023624C" w:rsidRDefault="001E5711" w:rsidP="0025053B">
      <w:pPr>
        <w:pStyle w:val="NormalWeb"/>
        <w:shd w:val="clear" w:color="auto" w:fill="FFFFFF"/>
        <w:spacing w:before="0" w:beforeAutospacing="0" w:line="340" w:lineRule="atLeast"/>
        <w:contextualSpacing/>
      </w:pPr>
    </w:p>
    <w:p w:rsidR="001E5711" w:rsidRPr="0023624C" w:rsidRDefault="001E5711" w:rsidP="0025053B">
      <w:pPr>
        <w:pStyle w:val="NormalWeb"/>
        <w:shd w:val="clear" w:color="auto" w:fill="FFFFFF"/>
        <w:spacing w:before="0" w:beforeAutospacing="0" w:line="340" w:lineRule="atLeast"/>
        <w:contextualSpacing/>
      </w:pPr>
      <w:r w:rsidRPr="0023624C">
        <w:tab/>
        <w:t>//length is the property of array</w:t>
      </w:r>
    </w:p>
    <w:p w:rsidR="001E5711" w:rsidRPr="0023624C" w:rsidRDefault="001E5711" w:rsidP="0025053B">
      <w:pPr>
        <w:pStyle w:val="NormalWeb"/>
        <w:shd w:val="clear" w:color="auto" w:fill="FFFFFF"/>
        <w:spacing w:before="0" w:beforeAutospacing="0" w:line="340" w:lineRule="atLeast"/>
        <w:contextualSpacing/>
      </w:pPr>
      <w:r w:rsidRPr="0023624C">
        <w:tab/>
        <w:t>for(int i=0;i&lt; array.length;i++)</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ab/>
        <w:t>//printing array</w:t>
      </w:r>
    </w:p>
    <w:p w:rsidR="001E5711" w:rsidRPr="0023624C" w:rsidRDefault="001E5711" w:rsidP="0025053B">
      <w:pPr>
        <w:pStyle w:val="NormalWeb"/>
        <w:shd w:val="clear" w:color="auto" w:fill="FFFFFF"/>
        <w:spacing w:before="0" w:beforeAutospacing="0" w:line="340" w:lineRule="atLeast"/>
        <w:contextualSpacing/>
      </w:pPr>
      <w:r w:rsidRPr="0023624C">
        <w:tab/>
        <w:t>System.out.println(array[i]);</w:t>
      </w:r>
    </w:p>
    <w:p w:rsidR="001E5711" w:rsidRPr="0023624C" w:rsidRDefault="001E5711" w:rsidP="0025053B">
      <w:pPr>
        <w:pStyle w:val="NormalWeb"/>
        <w:shd w:val="clear" w:color="auto" w:fill="FFFFFF"/>
        <w:spacing w:before="0" w:beforeAutospacing="0" w:line="340" w:lineRule="atLeast"/>
        <w:contextualSpacing/>
      </w:pP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ab/>
        <w:t>}//End of Main Method</w:t>
      </w:r>
    </w:p>
    <w:p w:rsidR="001E5711" w:rsidRPr="0023624C" w:rsidRDefault="001E5711" w:rsidP="0025053B">
      <w:pPr>
        <w:pStyle w:val="NormalWeb"/>
        <w:shd w:val="clear" w:color="auto" w:fill="FFFFFF"/>
        <w:spacing w:before="0" w:beforeAutospacing="0" w:line="340" w:lineRule="atLeast"/>
        <w:contextualSpacing/>
      </w:pP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}//End of ArrayDemo class</w:t>
      </w:r>
    </w:p>
    <w:p w:rsidR="001E5711" w:rsidRPr="0023624C" w:rsidRDefault="001E5711" w:rsidP="0025053B">
      <w:pPr>
        <w:pStyle w:val="NormalWeb"/>
        <w:shd w:val="clear" w:color="auto" w:fill="FFFFFF"/>
        <w:spacing w:before="0" w:beforeAutospacing="0" w:line="340" w:lineRule="atLeast"/>
        <w:contextualSpacing/>
      </w:pPr>
      <w:r w:rsidRPr="0023624C">
        <w:t>Save this file as ArrayDemo.java</w:t>
      </w:r>
    </w:p>
    <w:p w:rsidR="001E5711" w:rsidRPr="0023624C" w:rsidRDefault="001E5711" w:rsidP="0025053B">
      <w:pPr>
        <w:pStyle w:val="NormalWeb"/>
        <w:shd w:val="clear" w:color="auto" w:fill="FFFFFF"/>
        <w:spacing w:before="0" w:beforeAutospacing="0" w:line="340" w:lineRule="atLeast"/>
        <w:contextualSpacing/>
      </w:pPr>
    </w:p>
    <w:p w:rsidR="001E5711" w:rsidRPr="0023624C" w:rsidRDefault="001E5711" w:rsidP="0025053B">
      <w:pPr>
        <w:pStyle w:val="NormalWeb"/>
        <w:shd w:val="clear" w:color="auto" w:fill="FFFFFF"/>
        <w:spacing w:before="0" w:beforeAutospacing="0" w:line="340" w:lineRule="atLeast"/>
        <w:contextualSpacing/>
      </w:pPr>
      <w:r w:rsidRPr="0023624C">
        <w:t>To compile: javac ArrayDemo.java</w:t>
      </w:r>
    </w:p>
    <w:p w:rsidR="001E5711" w:rsidRPr="0023624C" w:rsidRDefault="001E5711" w:rsidP="0025053B">
      <w:pPr>
        <w:pStyle w:val="NormalWeb"/>
        <w:shd w:val="clear" w:color="auto" w:fill="FFFFFF"/>
        <w:spacing w:before="0" w:beforeAutospacing="0" w:line="340" w:lineRule="atLeast"/>
        <w:contextualSpacing/>
      </w:pPr>
      <w:r w:rsidRPr="0023624C">
        <w:t>To execute: java ArrayDemo</w:t>
      </w:r>
    </w:p>
    <w:p w:rsidR="001E5711" w:rsidRPr="0023624C" w:rsidRDefault="001E5711" w:rsidP="0025053B">
      <w:pPr>
        <w:pStyle w:val="NormalWeb"/>
        <w:shd w:val="clear" w:color="auto" w:fill="FFFFFF"/>
        <w:spacing w:before="0" w:beforeAutospacing="0" w:line="340" w:lineRule="atLeast"/>
        <w:contextualSpacing/>
      </w:pPr>
      <w:r w:rsidRPr="0023624C">
        <w:t xml:space="preserve">Output:- </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100</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200</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300</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400</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500</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600</w:t>
      </w:r>
    </w:p>
    <w:p w:rsidR="001E5711" w:rsidRPr="0023624C" w:rsidRDefault="001E5711" w:rsidP="0025053B">
      <w:pPr>
        <w:pStyle w:val="NormalWeb"/>
        <w:shd w:val="clear" w:color="auto" w:fill="FFFFFF"/>
        <w:spacing w:before="0" w:beforeAutospacing="0" w:line="340" w:lineRule="atLeast"/>
        <w:contextualSpacing/>
      </w:pPr>
      <w:r w:rsidRPr="0023624C">
        <w:lastRenderedPageBreak/>
        <w:tab/>
      </w:r>
    </w:p>
    <w:p w:rsidR="001E5711" w:rsidRPr="0023624C" w:rsidRDefault="001E5711" w:rsidP="0025053B">
      <w:pPr>
        <w:pStyle w:val="NormalWeb"/>
        <w:shd w:val="clear" w:color="auto" w:fill="FFFFFF"/>
        <w:spacing w:before="0" w:beforeAutospacing="0" w:line="340" w:lineRule="atLeast"/>
        <w:contextualSpacing/>
      </w:pPr>
    </w:p>
    <w:p w:rsidR="001E5711" w:rsidRPr="0023624C" w:rsidRDefault="001E5711" w:rsidP="0025053B">
      <w:pPr>
        <w:pStyle w:val="NormalWeb"/>
        <w:shd w:val="clear" w:color="auto" w:fill="FFFFFF"/>
        <w:spacing w:before="0" w:beforeAutospacing="0" w:line="340" w:lineRule="atLeast"/>
        <w:contextualSpacing/>
      </w:pPr>
      <w:r w:rsidRPr="0023624C">
        <w:t xml:space="preserve">Example:-Multidimensional Array </w:t>
      </w:r>
    </w:p>
    <w:p w:rsidR="001E5711" w:rsidRPr="0023624C" w:rsidRDefault="001E5711" w:rsidP="0025053B">
      <w:pPr>
        <w:pStyle w:val="NormalWeb"/>
        <w:shd w:val="clear" w:color="auto" w:fill="FFFFFF"/>
        <w:spacing w:before="0" w:beforeAutospacing="0" w:line="340" w:lineRule="atLeast"/>
        <w:contextualSpacing/>
      </w:pPr>
    </w:p>
    <w:p w:rsidR="001E5711" w:rsidRPr="0023624C" w:rsidRDefault="001E5711" w:rsidP="0025053B">
      <w:pPr>
        <w:pStyle w:val="NormalWeb"/>
        <w:shd w:val="clear" w:color="auto" w:fill="FFFFFF"/>
        <w:spacing w:before="0" w:beforeAutospacing="0" w:line="340" w:lineRule="atLeast"/>
        <w:contextualSpacing/>
      </w:pPr>
      <w:r w:rsidRPr="0023624C">
        <w:t xml:space="preserve">//Start of MultiArray class </w:t>
      </w:r>
    </w:p>
    <w:p w:rsidR="001E5711" w:rsidRPr="0023624C" w:rsidRDefault="001E5711" w:rsidP="0025053B">
      <w:pPr>
        <w:pStyle w:val="NormalWeb"/>
        <w:shd w:val="clear" w:color="auto" w:fill="FFFFFF"/>
        <w:spacing w:before="0" w:beforeAutospacing="0" w:line="340" w:lineRule="atLeast"/>
        <w:contextualSpacing/>
      </w:pPr>
      <w:r w:rsidRPr="0023624C">
        <w:t>class MultiArray</w:t>
      </w:r>
    </w:p>
    <w:p w:rsidR="001E5711" w:rsidRPr="0023624C" w:rsidRDefault="001E5711" w:rsidP="0025053B">
      <w:pPr>
        <w:pStyle w:val="NormalWeb"/>
        <w:shd w:val="clear" w:color="auto" w:fill="FFFFFF"/>
        <w:spacing w:before="0" w:beforeAutospacing="0" w:line="340" w:lineRule="atLeast"/>
        <w:contextualSpacing/>
      </w:pPr>
      <w:r w:rsidRPr="0023624C">
        <w:t>{</w:t>
      </w:r>
    </w:p>
    <w:p w:rsidR="001E5711" w:rsidRPr="0023624C" w:rsidRDefault="001E5711" w:rsidP="0025053B">
      <w:pPr>
        <w:pStyle w:val="NormalWeb"/>
        <w:shd w:val="clear" w:color="auto" w:fill="FFFFFF"/>
        <w:spacing w:before="0" w:beforeAutospacing="0" w:line="340" w:lineRule="atLeast"/>
        <w:contextualSpacing/>
      </w:pPr>
      <w:r w:rsidRPr="0023624C">
        <w:tab/>
        <w:t>//Start of Main Method</w:t>
      </w:r>
    </w:p>
    <w:p w:rsidR="001E5711" w:rsidRPr="0023624C" w:rsidRDefault="001E5711" w:rsidP="0025053B">
      <w:pPr>
        <w:pStyle w:val="NormalWeb"/>
        <w:shd w:val="clear" w:color="auto" w:fill="FFFFFF"/>
        <w:spacing w:before="0" w:beforeAutospacing="0" w:line="340" w:lineRule="atLeast"/>
        <w:contextualSpacing/>
      </w:pPr>
      <w:r w:rsidRPr="0023624C">
        <w:tab/>
        <w:t>public static void main(String args[])</w:t>
      </w:r>
    </w:p>
    <w:p w:rsidR="001E5711" w:rsidRPr="0023624C" w:rsidRDefault="001E5711" w:rsidP="0025053B">
      <w:pPr>
        <w:pStyle w:val="NormalWeb"/>
        <w:shd w:val="clear" w:color="auto" w:fill="FFFFFF"/>
        <w:spacing w:before="0" w:beforeAutospacing="0" w:line="340" w:lineRule="atLeast"/>
        <w:contextualSpacing/>
      </w:pPr>
      <w:r w:rsidRPr="0023624C">
        <w:tab/>
        <w:t>{</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//declaring and initializing 2D array</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int arr[][]={{1,2,3},{2,4,5},{4,4,5}};</w:t>
      </w:r>
    </w:p>
    <w:p w:rsidR="001E5711" w:rsidRPr="0023624C" w:rsidRDefault="001E5711" w:rsidP="0025053B">
      <w:pPr>
        <w:pStyle w:val="NormalWeb"/>
        <w:shd w:val="clear" w:color="auto" w:fill="FFFFFF"/>
        <w:spacing w:before="0" w:beforeAutospacing="0" w:line="340" w:lineRule="atLeast"/>
        <w:contextualSpacing/>
      </w:pP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//Start of outer for loop</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for(int i=0;i&lt; 3;i++)</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//Start of inner for loop</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for(int j=0;j&lt; 3;j++)</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 xml:space="preserve">  {</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r>
      <w:r w:rsidRPr="0023624C">
        <w:tab/>
        <w:t>//printing 2D array</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r>
      <w:r w:rsidRPr="0023624C">
        <w:tab/>
        <w:t>System.out.print(arr[i][j]+" ");</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r>
      <w:r w:rsidRPr="0023624C">
        <w:tab/>
        <w:t>}//End of inner for loop</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System.out.println();</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t>}//End of outer for loop</w:t>
      </w:r>
    </w:p>
    <w:p w:rsidR="001E5711" w:rsidRPr="0023624C" w:rsidRDefault="001E5711" w:rsidP="0025053B">
      <w:pPr>
        <w:pStyle w:val="NormalWeb"/>
        <w:shd w:val="clear" w:color="auto" w:fill="FFFFFF"/>
        <w:spacing w:before="0" w:beforeAutospacing="0" w:line="340" w:lineRule="atLeast"/>
        <w:contextualSpacing/>
      </w:pPr>
      <w:r w:rsidRPr="0023624C">
        <w:tab/>
      </w: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ab/>
        <w:t>}//End of Main Method</w:t>
      </w:r>
    </w:p>
    <w:p w:rsidR="001E5711" w:rsidRPr="0023624C" w:rsidRDefault="001E5711" w:rsidP="0025053B">
      <w:pPr>
        <w:pStyle w:val="NormalWeb"/>
        <w:shd w:val="clear" w:color="auto" w:fill="FFFFFF"/>
        <w:spacing w:before="0" w:beforeAutospacing="0" w:line="340" w:lineRule="atLeast"/>
        <w:contextualSpacing/>
      </w:pPr>
      <w:r w:rsidRPr="0023624C">
        <w:tab/>
      </w:r>
    </w:p>
    <w:p w:rsidR="001E5711" w:rsidRPr="0023624C" w:rsidRDefault="001E5711" w:rsidP="0025053B">
      <w:pPr>
        <w:pStyle w:val="NormalWeb"/>
        <w:shd w:val="clear" w:color="auto" w:fill="FFFFFF"/>
        <w:spacing w:before="0" w:beforeAutospacing="0" w:line="340" w:lineRule="atLeast"/>
        <w:contextualSpacing/>
      </w:pPr>
      <w:r w:rsidRPr="0023624C">
        <w:t xml:space="preserve">}//End of MultiArray class </w:t>
      </w:r>
    </w:p>
    <w:p w:rsidR="001E5711" w:rsidRPr="0023624C" w:rsidRDefault="001E5711" w:rsidP="0025053B">
      <w:pPr>
        <w:pStyle w:val="NormalWeb"/>
        <w:shd w:val="clear" w:color="auto" w:fill="FFFFFF"/>
        <w:spacing w:before="0" w:beforeAutospacing="0" w:line="340" w:lineRule="atLeast"/>
        <w:contextualSpacing/>
      </w:pPr>
      <w:r w:rsidRPr="0023624C">
        <w:t>Save this file as MultiArray.java</w:t>
      </w:r>
    </w:p>
    <w:p w:rsidR="001E5711" w:rsidRPr="0023624C" w:rsidRDefault="001E5711" w:rsidP="0025053B">
      <w:pPr>
        <w:pStyle w:val="NormalWeb"/>
        <w:shd w:val="clear" w:color="auto" w:fill="FFFFFF"/>
        <w:spacing w:before="0" w:beforeAutospacing="0" w:line="340" w:lineRule="atLeast"/>
        <w:contextualSpacing/>
      </w:pPr>
    </w:p>
    <w:p w:rsidR="001E5711" w:rsidRPr="0023624C" w:rsidRDefault="001E5711" w:rsidP="0025053B">
      <w:pPr>
        <w:pStyle w:val="NormalWeb"/>
        <w:shd w:val="clear" w:color="auto" w:fill="FFFFFF"/>
        <w:spacing w:before="0" w:beforeAutospacing="0" w:line="340" w:lineRule="atLeast"/>
        <w:contextualSpacing/>
      </w:pPr>
      <w:r w:rsidRPr="0023624C">
        <w:t>To compile: javac MultiArray.java</w:t>
      </w:r>
    </w:p>
    <w:p w:rsidR="001E5711" w:rsidRPr="0023624C" w:rsidRDefault="001E5711" w:rsidP="0025053B">
      <w:pPr>
        <w:pStyle w:val="NormalWeb"/>
        <w:shd w:val="clear" w:color="auto" w:fill="FFFFFF"/>
        <w:spacing w:before="0" w:beforeAutospacing="0" w:line="340" w:lineRule="atLeast"/>
        <w:contextualSpacing/>
      </w:pPr>
      <w:r w:rsidRPr="0023624C">
        <w:t>To execute: java MultiArray</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Output:-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b/>
      </w:r>
      <w:r w:rsidRPr="0023624C">
        <w:rPr>
          <w:rFonts w:ascii="Times New Roman" w:eastAsia="Times New Roman" w:hAnsi="Times New Roman" w:cs="Times New Roman"/>
          <w:sz w:val="24"/>
          <w:szCs w:val="24"/>
        </w:rPr>
        <w:tab/>
        <w:t>1 2 3</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b/>
      </w:r>
      <w:r w:rsidRPr="0023624C">
        <w:rPr>
          <w:rFonts w:ascii="Times New Roman" w:eastAsia="Times New Roman" w:hAnsi="Times New Roman" w:cs="Times New Roman"/>
          <w:sz w:val="24"/>
          <w:szCs w:val="24"/>
        </w:rPr>
        <w:tab/>
        <w:t>2 4 5</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b/>
      </w:r>
      <w:r w:rsidRPr="0023624C">
        <w:rPr>
          <w:rFonts w:ascii="Times New Roman" w:eastAsia="Times New Roman" w:hAnsi="Times New Roman" w:cs="Times New Roman"/>
          <w:sz w:val="24"/>
          <w:szCs w:val="24"/>
        </w:rPr>
        <w:tab/>
        <w:t>4 4 5</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CE02A1">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shd w:val="clear" w:color="auto" w:fill="FFFFFF"/>
        </w:rPr>
        <w:lastRenderedPageBreak/>
        <w:t>Java Constructors</w:t>
      </w:r>
    </w:p>
    <w:p w:rsidR="00CE02A1" w:rsidRPr="0023624C" w:rsidRDefault="001E5711" w:rsidP="002007AC">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 constructor is a special member method which will be called by the JVM implicitly(automatically) for placing user/programmer defined values instead of placing default values.</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t>Constructors are meant for initializing the object. Constructor is a special type of method that is used to initialize the state of an object.</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t>Constructor is invoked at the time of object creation. It constructs the values i.e. data for the object that is why it is known as constructor.</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t>Constructor is just like the instance method but it does not have any explicit return type.</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23624C">
        <w:rPr>
          <w:rStyle w:val="SubtitleChar"/>
          <w:rFonts w:ascii="Times New Roman" w:hAnsi="Times New Roman" w:cs="Times New Roman"/>
          <w:b/>
          <w:color w:val="auto"/>
          <w:sz w:val="32"/>
          <w:szCs w:val="32"/>
          <w:u w:val="single"/>
        </w:rPr>
        <w:t>Advantages of Constructors:</w:t>
      </w:r>
      <w:r w:rsidRPr="0023624C">
        <w:rPr>
          <w:rStyle w:val="SubtitleChar"/>
          <w:rFonts w:ascii="Times New Roman" w:hAnsi="Times New Roman" w:cs="Times New Roman"/>
          <w:b/>
          <w:color w:val="auto"/>
          <w:sz w:val="32"/>
          <w:szCs w:val="32"/>
          <w:u w:val="single"/>
        </w:rPr>
        <w:br/>
      </w:r>
      <w:r w:rsidRPr="0023624C">
        <w:rPr>
          <w:rFonts w:ascii="Times New Roman" w:eastAsia="Times New Roman" w:hAnsi="Times New Roman" w:cs="Times New Roman"/>
          <w:sz w:val="24"/>
          <w:szCs w:val="24"/>
        </w:rPr>
        <w:t>1. A constructor eliminates placing the default values.</w:t>
      </w:r>
      <w:r w:rsidRPr="0023624C">
        <w:rPr>
          <w:rFonts w:ascii="Times New Roman" w:eastAsia="Times New Roman" w:hAnsi="Times New Roman" w:cs="Times New Roman"/>
          <w:sz w:val="24"/>
          <w:szCs w:val="24"/>
        </w:rPr>
        <w:br/>
        <w:t>2. A constructor eliminates callling the normal method implicitly.</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23624C">
        <w:rPr>
          <w:rStyle w:val="SubtitleChar"/>
          <w:rFonts w:ascii="Times New Roman" w:hAnsi="Times New Roman" w:cs="Times New Roman"/>
          <w:color w:val="auto"/>
          <w:sz w:val="32"/>
          <w:szCs w:val="32"/>
          <w:u w:val="single"/>
        </w:rPr>
        <w:t>RULES/CHARACTERISTICS of a Constructor:</w:t>
      </w:r>
      <w:r w:rsidRPr="0023624C">
        <w:rPr>
          <w:rStyle w:val="SubtitleChar"/>
          <w:rFonts w:ascii="Times New Roman" w:hAnsi="Times New Roman" w:cs="Times New Roman"/>
          <w:b/>
          <w:color w:val="auto"/>
          <w:sz w:val="32"/>
          <w:szCs w:val="32"/>
          <w:u w:val="single"/>
        </w:rPr>
        <w:br/>
      </w:r>
      <w:r w:rsidRPr="0023624C">
        <w:rPr>
          <w:rFonts w:ascii="Times New Roman" w:eastAsia="Times New Roman" w:hAnsi="Times New Roman" w:cs="Times New Roman"/>
          <w:sz w:val="24"/>
          <w:szCs w:val="24"/>
        </w:rPr>
        <w:t>1. Constructor name must be same as its class name.</w:t>
      </w:r>
      <w:r w:rsidRPr="0023624C">
        <w:rPr>
          <w:rFonts w:ascii="Times New Roman" w:eastAsia="Times New Roman" w:hAnsi="Times New Roman" w:cs="Times New Roman"/>
          <w:sz w:val="24"/>
          <w:szCs w:val="24"/>
        </w:rPr>
        <w:br/>
        <w:t>2. Constructor should not return any value even void also.</w:t>
      </w:r>
      <w:r w:rsidRPr="0023624C">
        <w:rPr>
          <w:rFonts w:ascii="Times New Roman" w:eastAsia="Times New Roman" w:hAnsi="Times New Roman" w:cs="Times New Roman"/>
          <w:sz w:val="24"/>
          <w:szCs w:val="24"/>
        </w:rPr>
        <w:br/>
        <w:t>3. Costructors should not be static .</w:t>
      </w:r>
      <w:r w:rsidRPr="0023624C">
        <w:rPr>
          <w:rFonts w:ascii="Times New Roman" w:eastAsia="Times New Roman" w:hAnsi="Times New Roman" w:cs="Times New Roman"/>
          <w:sz w:val="24"/>
          <w:szCs w:val="24"/>
        </w:rPr>
        <w:br/>
        <w:t>4. Constructors should not be private.</w:t>
      </w:r>
      <w:r w:rsidRPr="0023624C">
        <w:rPr>
          <w:rFonts w:ascii="Times New Roman" w:eastAsia="Times New Roman" w:hAnsi="Times New Roman" w:cs="Times New Roman"/>
          <w:sz w:val="24"/>
          <w:szCs w:val="24"/>
        </w:rPr>
        <w:br/>
        <w:t>5. Constructors will not be inherited at all.</w:t>
      </w:r>
      <w:r w:rsidRPr="0023624C">
        <w:rPr>
          <w:rFonts w:ascii="Times New Roman" w:eastAsia="Times New Roman" w:hAnsi="Times New Roman" w:cs="Times New Roman"/>
          <w:sz w:val="24"/>
          <w:szCs w:val="24"/>
        </w:rPr>
        <w:br/>
        <w:t>6. Constructors are called automatically whenever an object is cereating.</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23624C">
        <w:rPr>
          <w:rStyle w:val="SubtitleChar"/>
          <w:rFonts w:ascii="Times New Roman" w:hAnsi="Times New Roman" w:cs="Times New Roman"/>
          <w:color w:val="auto"/>
          <w:sz w:val="32"/>
          <w:szCs w:val="32"/>
          <w:u w:val="single"/>
        </w:rPr>
        <w:t>Types of Constructors:</w:t>
      </w:r>
      <w:r w:rsidRPr="0023624C">
        <w:rPr>
          <w:rStyle w:val="SubtitleChar"/>
          <w:rFonts w:ascii="Times New Roman" w:hAnsi="Times New Roman" w:cs="Times New Roman"/>
          <w:color w:val="auto"/>
          <w:sz w:val="32"/>
          <w:szCs w:val="32"/>
          <w:u w:val="single"/>
        </w:rPr>
        <w:br/>
      </w:r>
      <w:r w:rsidRPr="0023624C">
        <w:rPr>
          <w:rFonts w:ascii="Times New Roman" w:eastAsia="Times New Roman" w:hAnsi="Times New Roman" w:cs="Times New Roman"/>
          <w:sz w:val="24"/>
          <w:szCs w:val="24"/>
        </w:rPr>
        <w:t>There are two types of constructors:-</w:t>
      </w:r>
      <w:r w:rsidRPr="0023624C">
        <w:rPr>
          <w:rFonts w:ascii="Times New Roman" w:eastAsia="Times New Roman" w:hAnsi="Times New Roman" w:cs="Times New Roman"/>
          <w:sz w:val="24"/>
          <w:szCs w:val="24"/>
        </w:rPr>
        <w:br/>
        <w:t>1. Default constructor (no-argument constructor)</w:t>
      </w:r>
      <w:r w:rsidRPr="0023624C">
        <w:rPr>
          <w:rFonts w:ascii="Times New Roman" w:eastAsia="Times New Roman" w:hAnsi="Times New Roman" w:cs="Times New Roman"/>
          <w:sz w:val="24"/>
          <w:szCs w:val="24"/>
        </w:rPr>
        <w:br/>
        <w:t>2. Parameterized constructor</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b/>
          <w:bCs/>
          <w:sz w:val="24"/>
          <w:szCs w:val="24"/>
        </w:rPr>
        <w:t>1. Default constructor (no-argument constructor):-</w:t>
      </w:r>
      <w:r w:rsidRPr="0023624C">
        <w:rPr>
          <w:rFonts w:ascii="Times New Roman" w:eastAsia="Times New Roman" w:hAnsi="Times New Roman" w:cs="Times New Roman"/>
          <w:sz w:val="24"/>
          <w:szCs w:val="24"/>
        </w:rPr>
        <w:t> </w:t>
      </w:r>
    </w:p>
    <w:p w:rsidR="001E5711" w:rsidRPr="0023624C" w:rsidRDefault="001E5711" w:rsidP="001E5711">
      <w:pPr>
        <w:shd w:val="clear" w:color="auto" w:fill="FFFFFF"/>
        <w:spacing w:after="0" w:line="37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 constructor is one which will not take any parameter.</w:t>
      </w:r>
      <w:r w:rsidRPr="0023624C">
        <w:rPr>
          <w:rFonts w:ascii="Times New Roman" w:eastAsia="Times New Roman" w:hAnsi="Times New Roman" w:cs="Times New Roman"/>
          <w:sz w:val="24"/>
          <w:szCs w:val="24"/>
        </w:rPr>
        <w:br/>
        <w:t>A constructor that have no parameter is known as default constructor.</w:t>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sz w:val="24"/>
          <w:szCs w:val="24"/>
        </w:rPr>
        <w:br/>
      </w:r>
      <w:r w:rsidRPr="0023624C">
        <w:rPr>
          <w:rFonts w:ascii="Times New Roman" w:eastAsia="Times New Roman" w:hAnsi="Times New Roman" w:cs="Times New Roman"/>
          <w:b/>
          <w:bCs/>
          <w:sz w:val="24"/>
          <w:szCs w:val="24"/>
        </w:rPr>
        <w:t>Syntax:-</w:t>
      </w:r>
    </w:p>
    <w:p w:rsidR="001E5711" w:rsidRPr="0023624C" w:rsidRDefault="001E5711" w:rsidP="008D4CB2">
      <w:pPr>
        <w:pStyle w:val="NormalWeb"/>
        <w:shd w:val="clear" w:color="auto" w:fill="FFFFFF"/>
        <w:spacing w:before="0" w:beforeAutospacing="0" w:line="340" w:lineRule="atLeast"/>
        <w:contextualSpacing/>
      </w:pPr>
      <w:r w:rsidRPr="0023624C">
        <w:lastRenderedPageBreak/>
        <w:t>class&lt; class name &gt;</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ab/>
        <w:t>classname() //default constructor</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Block of statements;</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w:t>
      </w:r>
      <w:r w:rsidRPr="0023624C">
        <w:tab/>
      </w:r>
      <w:r w:rsidRPr="0023624C">
        <w:tab/>
      </w:r>
    </w:p>
    <w:p w:rsidR="001E5711" w:rsidRPr="0023624C" w:rsidRDefault="001E5711" w:rsidP="00CE02A1">
      <w:pPr>
        <w:rPr>
          <w:rFonts w:ascii="Times New Roman" w:hAnsi="Times New Roman" w:cs="Times New Roman"/>
        </w:rPr>
      </w:pPr>
      <w:r w:rsidRPr="0023624C">
        <w:rPr>
          <w:rFonts w:ascii="Times New Roman" w:hAnsi="Times New Roman" w:cs="Times New Roman"/>
        </w:rPr>
        <w:t>Example:-</w:t>
      </w:r>
    </w:p>
    <w:p w:rsidR="001E5711" w:rsidRPr="0023624C" w:rsidRDefault="001E5711" w:rsidP="00CE02A1">
      <w:pPr>
        <w:rPr>
          <w:rFonts w:ascii="Times New Roman" w:hAnsi="Times New Roman" w:cs="Times New Roman"/>
        </w:rPr>
      </w:pPr>
      <w:r w:rsidRPr="0023624C">
        <w:rPr>
          <w:rFonts w:ascii="Times New Roman" w:hAnsi="Times New Roman" w:cs="Times New Roman"/>
        </w:rPr>
        <w:t>//Start Of TestConstructor</w:t>
      </w:r>
    </w:p>
    <w:p w:rsidR="001E5711" w:rsidRPr="0023624C" w:rsidRDefault="001E5711" w:rsidP="008D4CB2">
      <w:pPr>
        <w:pStyle w:val="NormalWeb"/>
        <w:shd w:val="clear" w:color="auto" w:fill="FFFFFF"/>
        <w:spacing w:before="0" w:beforeAutospacing="0" w:line="340" w:lineRule="atLeast"/>
        <w:contextualSpacing/>
      </w:pPr>
      <w:r w:rsidRPr="0023624C">
        <w:t>class TestConstrucutor</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ab/>
        <w:t>int a, b;</w:t>
      </w:r>
    </w:p>
    <w:p w:rsidR="001E5711" w:rsidRPr="0023624C" w:rsidRDefault="001E5711" w:rsidP="008D4CB2">
      <w:pPr>
        <w:pStyle w:val="NormalWeb"/>
        <w:shd w:val="clear" w:color="auto" w:fill="FFFFFF"/>
        <w:spacing w:before="0" w:beforeAutospacing="0" w:line="340" w:lineRule="atLeast"/>
        <w:contextualSpacing/>
      </w:pPr>
      <w:r w:rsidRPr="0023624C">
        <w:tab/>
        <w:t>TestConstructor()</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System.out.println(" Default Constructor !!!");</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a = 10;</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b = 20;</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System.out.println("Value of a = " +a);</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System.out.println("Value of b = " +b);</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class MainConstructor</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ab/>
        <w:t>public static void main(String args[])</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TestConstructor obj = new TestConstructor();</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r>
    </w:p>
    <w:p w:rsidR="001E5711" w:rsidRPr="0023624C" w:rsidRDefault="001E5711" w:rsidP="008D4CB2">
      <w:pPr>
        <w:pStyle w:val="NormalWeb"/>
        <w:shd w:val="clear" w:color="auto" w:fill="FFFFFF"/>
        <w:spacing w:before="0" w:beforeAutospacing="0" w:line="340" w:lineRule="atLeast"/>
        <w:contextualSpacing/>
      </w:pPr>
      <w:r w:rsidRPr="0023624C">
        <w:tab/>
        <w:t>}</w:t>
      </w:r>
      <w:r w:rsidRPr="0023624C">
        <w:tab/>
      </w:r>
    </w:p>
    <w:p w:rsidR="001E5711" w:rsidRPr="0023624C" w:rsidRDefault="001E5711" w:rsidP="008D4CB2">
      <w:pPr>
        <w:pStyle w:val="NormalWeb"/>
        <w:shd w:val="clear" w:color="auto" w:fill="FFFFFF"/>
        <w:spacing w:before="0" w:beforeAutospacing="0" w:line="340" w:lineRule="atLeast"/>
        <w:contextualSpacing/>
      </w:pPr>
      <w:r w:rsidRPr="0023624C">
        <w:t>};</w:t>
      </w:r>
      <w:r w:rsidRPr="0023624C">
        <w:tab/>
      </w:r>
      <w:r w:rsidRPr="0023624C">
        <w:tab/>
      </w:r>
    </w:p>
    <w:p w:rsidR="00CE02A1" w:rsidRPr="0023624C" w:rsidRDefault="001E5711" w:rsidP="00CE02A1">
      <w:pPr>
        <w:rPr>
          <w:rFonts w:ascii="Times New Roman" w:hAnsi="Times New Roman" w:cs="Times New Roman"/>
        </w:rPr>
      </w:pPr>
      <w:r w:rsidRPr="0023624C">
        <w:rPr>
          <w:rFonts w:ascii="Times New Roman" w:eastAsia="Times New Roman" w:hAnsi="Times New Roman" w:cs="Times New Roman"/>
          <w:b/>
          <w:bCs/>
          <w:sz w:val="24"/>
          <w:szCs w:val="24"/>
        </w:rPr>
        <w:t>2. Parameterized Constructor:-</w:t>
      </w:r>
      <w:r w:rsidRPr="0023624C">
        <w:rPr>
          <w:rFonts w:ascii="Times New Roman" w:hAnsi="Times New Roman" w:cs="Times New Roman"/>
        </w:rPr>
        <w:t> </w:t>
      </w:r>
    </w:p>
    <w:p w:rsidR="001E5711" w:rsidRPr="0023624C" w:rsidRDefault="001E5711" w:rsidP="00CE02A1">
      <w:pPr>
        <w:rPr>
          <w:rFonts w:ascii="Times New Roman" w:hAnsi="Times New Roman" w:cs="Times New Roman"/>
        </w:rPr>
      </w:pPr>
      <w:r w:rsidRPr="0023624C">
        <w:rPr>
          <w:rFonts w:ascii="Times New Roman" w:hAnsi="Times New Roman" w:cs="Times New Roman"/>
        </w:rPr>
        <w:t>A constructor is one which takes some parameters.</w:t>
      </w:r>
      <w:r w:rsidRPr="0023624C">
        <w:rPr>
          <w:rFonts w:ascii="Times New Roman" w:hAnsi="Times New Roman" w:cs="Times New Roman"/>
        </w:rPr>
        <w:br/>
      </w:r>
      <w:r w:rsidRPr="0023624C">
        <w:rPr>
          <w:rFonts w:ascii="Times New Roman" w:hAnsi="Times New Roman" w:cs="Times New Roman"/>
        </w:rPr>
        <w:br/>
        <w:t>Syntax:-</w:t>
      </w:r>
    </w:p>
    <w:p w:rsidR="001E5711" w:rsidRPr="0023624C" w:rsidRDefault="001E5711" w:rsidP="008D4CB2">
      <w:pPr>
        <w:pStyle w:val="NormalWeb"/>
        <w:shd w:val="clear" w:color="auto" w:fill="FFFFFF"/>
        <w:spacing w:before="0" w:beforeAutospacing="0" w:line="340" w:lineRule="atLeast"/>
        <w:contextualSpacing/>
      </w:pPr>
      <w:r w:rsidRPr="0023624C">
        <w:lastRenderedPageBreak/>
        <w:t>class&lt; class name &gt;</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ab/>
        <w:t>classname(list of parameters) //paramiterized constructor</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Block of statements;</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w:t>
      </w:r>
      <w:r w:rsidRPr="0023624C">
        <w:tab/>
      </w:r>
      <w:r w:rsidRPr="0023624C">
        <w:tab/>
      </w:r>
    </w:p>
    <w:p w:rsidR="001E5711" w:rsidRPr="0023624C" w:rsidRDefault="001E5711" w:rsidP="008D4CB2">
      <w:pPr>
        <w:pStyle w:val="NormalWeb"/>
        <w:shd w:val="clear" w:color="auto" w:fill="FFFFFF"/>
        <w:spacing w:before="0" w:beforeAutospacing="0" w:line="340" w:lineRule="atLeast"/>
        <w:contextualSpacing/>
      </w:pPr>
      <w:r w:rsidRPr="0023624C">
        <w:br/>
        <w:t>Example:-</w:t>
      </w:r>
    </w:p>
    <w:p w:rsidR="001E5711" w:rsidRPr="0023624C" w:rsidRDefault="001E5711" w:rsidP="008D4CB2">
      <w:pPr>
        <w:pStyle w:val="NormalWeb"/>
        <w:shd w:val="clear" w:color="auto" w:fill="FFFFFF"/>
        <w:spacing w:before="0" w:beforeAutospacing="0" w:line="340" w:lineRule="atLeast"/>
        <w:contextualSpacing/>
      </w:pPr>
    </w:p>
    <w:p w:rsidR="001E5711" w:rsidRPr="0023624C" w:rsidRDefault="001E5711" w:rsidP="008D4CB2">
      <w:pPr>
        <w:pStyle w:val="NormalWeb"/>
        <w:shd w:val="clear" w:color="auto" w:fill="FFFFFF"/>
        <w:spacing w:before="0" w:beforeAutospacing="0" w:line="340" w:lineRule="atLeast"/>
        <w:contextualSpacing/>
      </w:pPr>
      <w:r w:rsidRPr="0023624C">
        <w:t>//Start Of TestConstructor</w:t>
      </w:r>
    </w:p>
    <w:p w:rsidR="001E5711" w:rsidRPr="0023624C" w:rsidRDefault="001E5711" w:rsidP="008D4CB2">
      <w:pPr>
        <w:pStyle w:val="NormalWeb"/>
        <w:shd w:val="clear" w:color="auto" w:fill="FFFFFF"/>
        <w:spacing w:before="0" w:beforeAutospacing="0" w:line="340" w:lineRule="atLeast"/>
        <w:contextualSpacing/>
      </w:pPr>
      <w:r w:rsidRPr="0023624C">
        <w:t>class TestConstrucutor</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ab/>
        <w:t>int a, b;</w:t>
      </w:r>
    </w:p>
    <w:p w:rsidR="001E5711" w:rsidRPr="0023624C" w:rsidRDefault="001E5711" w:rsidP="008D4CB2">
      <w:pPr>
        <w:pStyle w:val="NormalWeb"/>
        <w:shd w:val="clear" w:color="auto" w:fill="FFFFFF"/>
        <w:spacing w:before="0" w:beforeAutospacing="0" w:line="340" w:lineRule="atLeast"/>
        <w:contextualSpacing/>
      </w:pPr>
      <w:r w:rsidRPr="0023624C">
        <w:tab/>
        <w:t>TestConstructor(int x, int y)</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System.out.println(" Parameterized Constructor !!!");</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a = x;</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b = y;</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System.out.println("Value of a = " +a);</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System.out.println("Value of b = " +b);</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class MainConstructor</w:t>
      </w:r>
    </w:p>
    <w:p w:rsidR="001E5711" w:rsidRPr="0023624C" w:rsidRDefault="001E5711" w:rsidP="008D4CB2">
      <w:pPr>
        <w:pStyle w:val="NormalWeb"/>
        <w:shd w:val="clear" w:color="auto" w:fill="FFFFFF"/>
        <w:spacing w:before="0" w:beforeAutospacing="0" w:line="340" w:lineRule="atLeast"/>
        <w:contextualSpacing/>
      </w:pPr>
      <w:r w:rsidRPr="0023624C">
        <w:t>{</w:t>
      </w:r>
    </w:p>
    <w:p w:rsidR="001E5711" w:rsidRPr="0023624C" w:rsidRDefault="001E5711" w:rsidP="008D4CB2">
      <w:pPr>
        <w:pStyle w:val="NormalWeb"/>
        <w:shd w:val="clear" w:color="auto" w:fill="FFFFFF"/>
        <w:spacing w:before="0" w:beforeAutospacing="0" w:line="340" w:lineRule="atLeast"/>
        <w:contextualSpacing/>
      </w:pPr>
      <w:r w:rsidRPr="0023624C">
        <w:tab/>
        <w:t>public static void main(String args[])</w:t>
      </w:r>
    </w:p>
    <w:p w:rsidR="001E5711" w:rsidRPr="0023624C" w:rsidRDefault="001E5711" w:rsidP="008D4CB2">
      <w:pPr>
        <w:pStyle w:val="NormalWeb"/>
        <w:shd w:val="clear" w:color="auto" w:fill="FFFFFF"/>
        <w:spacing w:before="0" w:beforeAutospacing="0" w:line="340" w:lineRule="atLeast"/>
        <w:contextualSpacing/>
      </w:pPr>
      <w:r w:rsidRPr="0023624C">
        <w:tab/>
        <w:t>{</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t>TestConstructor obj = new TestConstructor(10,20);</w:t>
      </w:r>
    </w:p>
    <w:p w:rsidR="001E5711" w:rsidRPr="0023624C" w:rsidRDefault="001E5711" w:rsidP="008D4CB2">
      <w:pPr>
        <w:pStyle w:val="NormalWeb"/>
        <w:shd w:val="clear" w:color="auto" w:fill="FFFFFF"/>
        <w:spacing w:before="0" w:beforeAutospacing="0" w:line="340" w:lineRule="atLeast"/>
        <w:contextualSpacing/>
      </w:pPr>
      <w:r w:rsidRPr="0023624C">
        <w:tab/>
      </w:r>
      <w:r w:rsidRPr="0023624C">
        <w:tab/>
      </w:r>
    </w:p>
    <w:p w:rsidR="001E5711" w:rsidRPr="0023624C" w:rsidRDefault="001E5711" w:rsidP="008D4CB2">
      <w:pPr>
        <w:pStyle w:val="NormalWeb"/>
        <w:shd w:val="clear" w:color="auto" w:fill="FFFFFF"/>
        <w:spacing w:before="0" w:beforeAutospacing="0" w:line="340" w:lineRule="atLeast"/>
        <w:contextualSpacing/>
      </w:pPr>
      <w:r w:rsidRPr="0023624C">
        <w:tab/>
        <w:t>}</w:t>
      </w:r>
      <w:r w:rsidRPr="0023624C">
        <w:tab/>
      </w:r>
    </w:p>
    <w:p w:rsidR="001E5711" w:rsidRPr="0023624C" w:rsidRDefault="001E5711" w:rsidP="008D4CB2">
      <w:pPr>
        <w:pStyle w:val="NormalWeb"/>
        <w:shd w:val="clear" w:color="auto" w:fill="FFFFFF"/>
        <w:spacing w:before="0" w:beforeAutospacing="0" w:line="340" w:lineRule="atLeast"/>
        <w:contextualSpacing/>
      </w:pPr>
      <w:r w:rsidRPr="0023624C">
        <w:t>};</w:t>
      </w:r>
      <w:r w:rsidRPr="0023624C">
        <w:tab/>
      </w:r>
      <w:r w:rsidRPr="0023624C">
        <w:tab/>
      </w:r>
    </w:p>
    <w:p w:rsidR="001E5711" w:rsidRPr="0023624C" w:rsidRDefault="001E5711" w:rsidP="008D4CB2">
      <w:pPr>
        <w:pStyle w:val="NormalWeb"/>
        <w:shd w:val="clear" w:color="auto" w:fill="FFFFFF"/>
        <w:spacing w:before="0" w:beforeAutospacing="0" w:line="340" w:lineRule="atLeast"/>
        <w:contextualSpacing/>
      </w:pPr>
      <w:r w:rsidRPr="0023624C">
        <w:t> </w:t>
      </w:r>
    </w:p>
    <w:p w:rsidR="001E5711" w:rsidRPr="0023624C" w:rsidRDefault="001E5711" w:rsidP="001E5711">
      <w:pPr>
        <w:pStyle w:val="ListParagraph"/>
        <w:shd w:val="clear" w:color="auto" w:fill="FFFFFF"/>
        <w:spacing w:after="0" w:line="375" w:lineRule="atLeast"/>
        <w:rPr>
          <w:rFonts w:ascii="Times New Roman" w:eastAsia="Times New Roman" w:hAnsi="Times New Roman" w:cs="Times New Roman"/>
          <w:sz w:val="24"/>
          <w:szCs w:val="24"/>
        </w:rPr>
      </w:pPr>
    </w:p>
    <w:p w:rsidR="001E5711" w:rsidRPr="0023624C" w:rsidRDefault="001E5711" w:rsidP="001E5711">
      <w:pPr>
        <w:pStyle w:val="NormalWeb"/>
        <w:spacing w:before="0" w:beforeAutospacing="0" w:after="144" w:afterAutospacing="0" w:line="360" w:lineRule="atLeast"/>
        <w:ind w:left="768" w:right="48"/>
      </w:pPr>
    </w:p>
    <w:p w:rsidR="001E5711" w:rsidRPr="0023624C" w:rsidRDefault="001E5711" w:rsidP="00CE02A1">
      <w:pPr>
        <w:pStyle w:val="Title"/>
        <w:rPr>
          <w:rFonts w:ascii="Times New Roman" w:hAnsi="Times New Roman" w:cs="Times New Roman"/>
          <w:color w:val="auto"/>
        </w:rPr>
      </w:pPr>
      <w:r w:rsidRPr="0023624C">
        <w:rPr>
          <w:rFonts w:ascii="Times New Roman" w:hAnsi="Times New Roman" w:cs="Times New Roman"/>
          <w:color w:val="auto"/>
        </w:rPr>
        <w:lastRenderedPageBreak/>
        <w:t>BufferedReader, InputStreamReader, and System.in:-</w:t>
      </w:r>
    </w:p>
    <w:p w:rsidR="001E5711" w:rsidRPr="0023624C" w:rsidRDefault="001E5711" w:rsidP="00CE02A1">
      <w:pPr>
        <w:rPr>
          <w:rFonts w:ascii="Times New Roman" w:hAnsi="Times New Roman" w:cs="Times New Roman"/>
        </w:rPr>
      </w:pPr>
      <w:r w:rsidRPr="0023624C">
        <w:rPr>
          <w:rFonts w:ascii="Times New Roman" w:hAnsi="Times New Roman" w:cs="Times New Roman"/>
        </w:rPr>
        <w:t>System.in refers InputStream object and corresponds to keyboard input or any input source specified by the host environment or user.</w:t>
      </w:r>
      <w:r w:rsidRPr="0023624C">
        <w:rPr>
          <w:rFonts w:ascii="Times New Roman" w:hAnsi="Times New Roman" w:cs="Times New Roman"/>
        </w:rPr>
        <w:br/>
        <w:t>System.out refers OutputStream object and corresponds to display output(monitor) or any output destination specified by the host environment or user.</w:t>
      </w:r>
    </w:p>
    <w:p w:rsidR="001E5711" w:rsidRPr="0023624C" w:rsidRDefault="001E5711" w:rsidP="00CE02A1">
      <w:pPr>
        <w:pStyle w:val="Subtitle"/>
        <w:rPr>
          <w:rFonts w:ascii="Times New Roman" w:hAnsi="Times New Roman" w:cs="Times New Roman"/>
          <w:b/>
          <w:color w:val="auto"/>
          <w:sz w:val="28"/>
          <w:szCs w:val="28"/>
          <w:u w:val="single"/>
        </w:rPr>
      </w:pPr>
      <w:r w:rsidRPr="0023624C">
        <w:rPr>
          <w:rFonts w:ascii="Times New Roman" w:hAnsi="Times New Roman" w:cs="Times New Roman"/>
          <w:b/>
          <w:color w:val="auto"/>
          <w:sz w:val="28"/>
          <w:szCs w:val="28"/>
          <w:u w:val="single"/>
        </w:rPr>
        <w:t>HOW DATA IS ACCEPTED FROM KEYBOARD ?</w:t>
      </w:r>
    </w:p>
    <w:p w:rsidR="001E5711" w:rsidRPr="0023624C" w:rsidRDefault="001E5711" w:rsidP="00CE02A1">
      <w:pPr>
        <w:rPr>
          <w:rFonts w:ascii="Times New Roman" w:hAnsi="Times New Roman" w:cs="Times New Roman"/>
        </w:rPr>
      </w:pPr>
      <w:r w:rsidRPr="0023624C">
        <w:rPr>
          <w:rFonts w:ascii="Times New Roman" w:hAnsi="Times New Roman" w:cs="Times New Roman"/>
        </w:rPr>
        <w:t>We need three objects,</w:t>
      </w:r>
    </w:p>
    <w:p w:rsidR="001E5711" w:rsidRPr="0023624C" w:rsidRDefault="001E5711" w:rsidP="001D6524">
      <w:pPr>
        <w:pStyle w:val="ListParagraph"/>
        <w:numPr>
          <w:ilvl w:val="0"/>
          <w:numId w:val="56"/>
        </w:numPr>
        <w:rPr>
          <w:rFonts w:ascii="Times New Roman" w:hAnsi="Times New Roman" w:cs="Times New Roman"/>
        </w:rPr>
      </w:pPr>
      <w:r w:rsidRPr="0023624C">
        <w:rPr>
          <w:rFonts w:ascii="Times New Roman" w:hAnsi="Times New Roman" w:cs="Times New Roman"/>
        </w:rPr>
        <w:t>System.in</w:t>
      </w:r>
    </w:p>
    <w:p w:rsidR="001E5711" w:rsidRPr="0023624C" w:rsidRDefault="001E5711" w:rsidP="001D6524">
      <w:pPr>
        <w:pStyle w:val="ListParagraph"/>
        <w:numPr>
          <w:ilvl w:val="0"/>
          <w:numId w:val="56"/>
        </w:numPr>
        <w:rPr>
          <w:rFonts w:ascii="Times New Roman" w:hAnsi="Times New Roman" w:cs="Times New Roman"/>
        </w:rPr>
      </w:pPr>
      <w:r w:rsidRPr="0023624C">
        <w:rPr>
          <w:rFonts w:ascii="Times New Roman" w:hAnsi="Times New Roman" w:cs="Times New Roman"/>
        </w:rPr>
        <w:t>InputStreamReader</w:t>
      </w:r>
    </w:p>
    <w:p w:rsidR="001E5711" w:rsidRPr="0023624C" w:rsidRDefault="001E5711" w:rsidP="001D6524">
      <w:pPr>
        <w:pStyle w:val="ListParagraph"/>
        <w:numPr>
          <w:ilvl w:val="0"/>
          <w:numId w:val="56"/>
        </w:numPr>
        <w:rPr>
          <w:rFonts w:ascii="Times New Roman" w:hAnsi="Times New Roman" w:cs="Times New Roman"/>
        </w:rPr>
      </w:pPr>
      <w:r w:rsidRPr="0023624C">
        <w:rPr>
          <w:rFonts w:ascii="Times New Roman" w:hAnsi="Times New Roman" w:cs="Times New Roman"/>
        </w:rPr>
        <w:t>BufferedReader</w:t>
      </w:r>
    </w:p>
    <w:p w:rsidR="001E5711" w:rsidRPr="0023624C" w:rsidRDefault="001E5711" w:rsidP="00CE02A1">
      <w:pPr>
        <w:rPr>
          <w:rFonts w:ascii="Times New Roman" w:hAnsi="Times New Roman" w:cs="Times New Roman"/>
        </w:rPr>
      </w:pPr>
      <w:r w:rsidRPr="0023624C">
        <w:rPr>
          <w:rFonts w:ascii="Times New Roman" w:hAnsi="Times New Roman" w:cs="Times New Roman"/>
        </w:rPr>
        <w:t>InputStreamReader and BufferedReader are classes in java.io package.</w:t>
      </w:r>
    </w:p>
    <w:p w:rsidR="001E5711" w:rsidRPr="0023624C" w:rsidRDefault="001E5711" w:rsidP="00CE02A1">
      <w:pPr>
        <w:rPr>
          <w:rFonts w:ascii="Times New Roman" w:hAnsi="Times New Roman" w:cs="Times New Roman"/>
        </w:rPr>
      </w:pPr>
      <w:r w:rsidRPr="0023624C">
        <w:rPr>
          <w:rFonts w:ascii="Times New Roman" w:hAnsi="Times New Roman" w:cs="Times New Roman"/>
        </w:rPr>
        <w:t>The data is received in the form of bytes from the keyboard by System.in which is an InputStream object.</w:t>
      </w:r>
    </w:p>
    <w:p w:rsidR="001E5711" w:rsidRPr="0023624C" w:rsidRDefault="001E5711" w:rsidP="00CE02A1">
      <w:pPr>
        <w:rPr>
          <w:rFonts w:ascii="Times New Roman" w:hAnsi="Times New Roman" w:cs="Times New Roman"/>
        </w:rPr>
      </w:pPr>
      <w:r w:rsidRPr="0023624C">
        <w:rPr>
          <w:rFonts w:ascii="Times New Roman" w:hAnsi="Times New Roman" w:cs="Times New Roman"/>
        </w:rPr>
        <w:t>Then the InputStreamReader reads bytes and decodes them into characters.</w:t>
      </w:r>
    </w:p>
    <w:p w:rsidR="001E5711" w:rsidRPr="0023624C" w:rsidRDefault="001E5711" w:rsidP="00CE02A1">
      <w:pPr>
        <w:rPr>
          <w:rFonts w:ascii="Times New Roman" w:hAnsi="Times New Roman" w:cs="Times New Roman"/>
        </w:rPr>
      </w:pPr>
      <w:r w:rsidRPr="0023624C">
        <w:rPr>
          <w:rFonts w:ascii="Times New Roman" w:hAnsi="Times New Roman" w:cs="Times New Roman"/>
        </w:rPr>
        <w:t>Then finally BufferedReader object reads text from a character-input stream, buffering characters so as to provide for the efficient reading of characters, arrays, and lines.</w:t>
      </w:r>
    </w:p>
    <w:tbl>
      <w:tblPr>
        <w:tblpPr w:leftFromText="180" w:rightFromText="180" w:vertAnchor="text" w:horzAnchor="page" w:tblpX="3436" w:tblpY="211"/>
        <w:tblW w:w="7087" w:type="dxa"/>
        <w:tblLook w:val="04A0"/>
      </w:tblPr>
      <w:tblGrid>
        <w:gridCol w:w="7087"/>
      </w:tblGrid>
      <w:tr w:rsidR="004E785C" w:rsidRPr="0023624C" w:rsidTr="00CE02A1">
        <w:trPr>
          <w:trHeight w:val="65"/>
        </w:trPr>
        <w:tc>
          <w:tcPr>
            <w:tcW w:w="0" w:type="auto"/>
            <w:hideMark/>
          </w:tcPr>
          <w:p w:rsidR="001E5711" w:rsidRPr="0023624C" w:rsidRDefault="001E5711" w:rsidP="00CE02A1">
            <w:pPr>
              <w:rPr>
                <w:rFonts w:ascii="Times New Roman" w:hAnsi="Times New Roman" w:cs="Times New Roman"/>
              </w:rPr>
            </w:pPr>
            <w:r w:rsidRPr="0023624C">
              <w:rPr>
                <w:rFonts w:ascii="Times New Roman" w:hAnsi="Times New Roman" w:cs="Times New Roman"/>
              </w:rPr>
              <w:t>InputStreamReader inp = new InputStreamReader(system.in);</w:t>
            </w:r>
            <w:r w:rsidRPr="0023624C">
              <w:rPr>
                <w:rFonts w:ascii="Times New Roman" w:hAnsi="Times New Roman" w:cs="Times New Roman"/>
              </w:rPr>
              <w:br/>
              <w:t>BufferedReader br = new BufferedReader(inp);</w:t>
            </w:r>
          </w:p>
        </w:tc>
      </w:tr>
      <w:tr w:rsidR="004E785C" w:rsidRPr="0023624C" w:rsidTr="00CE02A1">
        <w:trPr>
          <w:trHeight w:val="22"/>
        </w:trPr>
        <w:tc>
          <w:tcPr>
            <w:tcW w:w="0" w:type="auto"/>
          </w:tcPr>
          <w:p w:rsidR="001E5711" w:rsidRPr="0023624C" w:rsidRDefault="001E5711" w:rsidP="00CE02A1">
            <w:pPr>
              <w:rPr>
                <w:rFonts w:ascii="Times New Roman" w:hAnsi="Times New Roman" w:cs="Times New Roman"/>
              </w:rPr>
            </w:pPr>
          </w:p>
        </w:tc>
      </w:tr>
    </w:tbl>
    <w:p w:rsidR="001E5711" w:rsidRPr="0023624C" w:rsidRDefault="001E5711" w:rsidP="00CE02A1">
      <w:pPr>
        <w:rPr>
          <w:rFonts w:ascii="Times New Roman" w:hAnsi="Times New Roman" w:cs="Times New Roman"/>
        </w:rPr>
      </w:pPr>
    </w:p>
    <w:p w:rsidR="001E5711" w:rsidRPr="0023624C" w:rsidRDefault="001E5711" w:rsidP="00CE02A1">
      <w:pPr>
        <w:rPr>
          <w:rFonts w:ascii="Times New Roman" w:hAnsi="Times New Roman" w:cs="Times New Roman"/>
        </w:rPr>
      </w:pPr>
    </w:p>
    <w:p w:rsidR="00023362" w:rsidRPr="0023624C" w:rsidRDefault="00023362" w:rsidP="00CE02A1">
      <w:pPr>
        <w:rPr>
          <w:rFonts w:ascii="Times New Roman" w:hAnsi="Times New Roman" w:cs="Times New Roman"/>
        </w:rPr>
      </w:pPr>
    </w:p>
    <w:p w:rsidR="00023362" w:rsidRPr="0023624C" w:rsidRDefault="00023362" w:rsidP="00CE02A1">
      <w:pPr>
        <w:rPr>
          <w:rFonts w:ascii="Times New Roman" w:hAnsi="Times New Roman" w:cs="Times New Roman"/>
        </w:rPr>
      </w:pPr>
    </w:p>
    <w:p w:rsidR="001E5711" w:rsidRPr="0023624C" w:rsidRDefault="001E5711" w:rsidP="00CE02A1">
      <w:pPr>
        <w:rPr>
          <w:rStyle w:val="SubtleEmphasis"/>
          <w:rFonts w:ascii="Times New Roman" w:hAnsi="Times New Roman" w:cs="Times New Roman"/>
          <w:b/>
          <w:color w:val="auto"/>
          <w:sz w:val="28"/>
          <w:szCs w:val="28"/>
          <w:u w:val="single"/>
        </w:rPr>
      </w:pPr>
      <w:r w:rsidRPr="0023624C">
        <w:rPr>
          <w:rStyle w:val="SubtleEmphasis"/>
          <w:rFonts w:ascii="Times New Roman" w:hAnsi="Times New Roman" w:cs="Times New Roman"/>
          <w:b/>
          <w:color w:val="auto"/>
          <w:sz w:val="28"/>
          <w:szCs w:val="28"/>
          <w:u w:val="single"/>
        </w:rPr>
        <w:t>R</w:t>
      </w:r>
      <w:r w:rsidR="00023362" w:rsidRPr="0023624C">
        <w:rPr>
          <w:rStyle w:val="SubtleEmphasis"/>
          <w:rFonts w:ascii="Times New Roman" w:hAnsi="Times New Roman" w:cs="Times New Roman"/>
          <w:b/>
          <w:color w:val="auto"/>
          <w:sz w:val="28"/>
          <w:szCs w:val="28"/>
          <w:u w:val="single"/>
        </w:rPr>
        <w:t>EAD() AND</w:t>
      </w:r>
      <w:r w:rsidRPr="0023624C">
        <w:rPr>
          <w:rStyle w:val="SubtleEmphasis"/>
          <w:rFonts w:ascii="Times New Roman" w:hAnsi="Times New Roman" w:cs="Times New Roman"/>
          <w:b/>
          <w:color w:val="auto"/>
          <w:sz w:val="28"/>
          <w:szCs w:val="28"/>
          <w:u w:val="single"/>
        </w:rPr>
        <w:t>READLINE() METHODS:</w:t>
      </w:r>
    </w:p>
    <w:p w:rsidR="001E5711" w:rsidRPr="0023624C" w:rsidRDefault="001E5711" w:rsidP="00CE02A1">
      <w:pPr>
        <w:rPr>
          <w:rFonts w:ascii="Times New Roman" w:hAnsi="Times New Roman" w:cs="Times New Roman"/>
        </w:rPr>
      </w:pPr>
      <w:r w:rsidRPr="0023624C">
        <w:rPr>
          <w:rFonts w:ascii="Times New Roman" w:hAnsi="Times New Roman" w:cs="Times New Roman"/>
        </w:rPr>
        <w:t>BufferedReader class contains methods such as read() and readline() which are used to read the data from BufferedReader object.</w:t>
      </w:r>
      <w:r w:rsidRPr="0023624C">
        <w:rPr>
          <w:rFonts w:ascii="Times New Roman" w:hAnsi="Times New Roman" w:cs="Times New Roman"/>
        </w:rPr>
        <w:br/>
        <w:t>read() – reads a single character</w:t>
      </w:r>
    </w:p>
    <w:p w:rsidR="001E5711" w:rsidRPr="0023624C" w:rsidRDefault="001E5711" w:rsidP="00CE02A1">
      <w:pPr>
        <w:rPr>
          <w:rFonts w:ascii="Times New Roman" w:hAnsi="Times New Roman" w:cs="Times New Roman"/>
        </w:rPr>
      </w:pPr>
      <w:r w:rsidRPr="0023624C">
        <w:rPr>
          <w:rFonts w:ascii="Times New Roman" w:hAnsi="Times New Roman" w:cs="Times New Roman"/>
        </w:rPr>
        <w:t>br.read() reads a single character from the BufferedReader object ‘br’ but returns its ASCII value which is an integer. so we use typecast to convert an integer to character by using (char) before br.read().</w:t>
      </w:r>
    </w:p>
    <w:p w:rsidR="001E5711" w:rsidRPr="0023624C" w:rsidRDefault="001E5711" w:rsidP="00CE02A1">
      <w:pPr>
        <w:rPr>
          <w:rFonts w:ascii="Times New Roman" w:hAnsi="Times New Roman" w:cs="Times New Roman"/>
        </w:rPr>
      </w:pPr>
      <w:r w:rsidRPr="0023624C">
        <w:rPr>
          <w:rFonts w:ascii="Times New Roman" w:hAnsi="Times New Roman" w:cs="Times New Roman"/>
        </w:rPr>
        <w:t>readline() – reads a line of text</w:t>
      </w:r>
    </w:p>
    <w:tbl>
      <w:tblPr>
        <w:tblW w:w="7185" w:type="dxa"/>
        <w:tblBorders>
          <w:top w:val="single" w:sz="4" w:space="0" w:color="auto"/>
          <w:left w:val="single" w:sz="4" w:space="0" w:color="auto"/>
          <w:bottom w:val="single" w:sz="4" w:space="0" w:color="auto"/>
          <w:right w:val="single" w:sz="4" w:space="0" w:color="auto"/>
        </w:tblBorders>
        <w:tblLook w:val="04A0"/>
      </w:tblPr>
      <w:tblGrid>
        <w:gridCol w:w="7185"/>
      </w:tblGrid>
      <w:tr w:rsidR="004E785C" w:rsidRPr="0023624C" w:rsidTr="00023362">
        <w:tc>
          <w:tcPr>
            <w:tcW w:w="0" w:type="auto"/>
            <w:hideMark/>
          </w:tcPr>
          <w:p w:rsidR="001E5711" w:rsidRPr="0023624C" w:rsidRDefault="001E5711" w:rsidP="00CE02A1">
            <w:pPr>
              <w:rPr>
                <w:rFonts w:ascii="Times New Roman" w:hAnsi="Times New Roman" w:cs="Times New Roman"/>
              </w:rPr>
            </w:pPr>
            <w:r w:rsidRPr="0023624C">
              <w:rPr>
                <w:rFonts w:ascii="Times New Roman" w:hAnsi="Times New Roman" w:cs="Times New Roman"/>
              </w:rPr>
              <w:t>String s = br.readline()</w:t>
            </w:r>
          </w:p>
        </w:tc>
      </w:tr>
    </w:tbl>
    <w:p w:rsidR="001E5711" w:rsidRPr="0023624C" w:rsidRDefault="001E5711" w:rsidP="00CE02A1">
      <w:pPr>
        <w:rPr>
          <w:rFonts w:ascii="Times New Roman" w:hAnsi="Times New Roman" w:cs="Times New Roman"/>
        </w:rPr>
      </w:pPr>
      <w:r w:rsidRPr="0023624C">
        <w:rPr>
          <w:rFonts w:ascii="Times New Roman" w:hAnsi="Times New Roman" w:cs="Times New Roman"/>
        </w:rPr>
        <w:t>br.readLine() reads a line of text from the BufferedReader object ‘br’ and returns string. So no need of casting here.</w:t>
      </w:r>
    </w:p>
    <w:p w:rsidR="001E5711" w:rsidRPr="0023624C" w:rsidRDefault="00023362" w:rsidP="00023362">
      <w:pPr>
        <w:pStyle w:val="Heading3"/>
        <w:rPr>
          <w:rFonts w:ascii="Times New Roman" w:hAnsi="Times New Roman" w:cs="Times New Roman"/>
          <w:color w:val="auto"/>
          <w:sz w:val="28"/>
          <w:szCs w:val="28"/>
          <w:u w:val="single"/>
        </w:rPr>
      </w:pPr>
      <w:r w:rsidRPr="0023624C">
        <w:rPr>
          <w:rFonts w:ascii="Times New Roman" w:hAnsi="Times New Roman" w:cs="Times New Roman"/>
          <w:color w:val="auto"/>
          <w:sz w:val="28"/>
          <w:szCs w:val="28"/>
          <w:u w:val="single"/>
        </w:rPr>
        <w:lastRenderedPageBreak/>
        <w:t>Storing numeric data from bufferedreader object:</w:t>
      </w:r>
    </w:p>
    <w:p w:rsidR="001E5711" w:rsidRPr="0023624C" w:rsidRDefault="001E5711" w:rsidP="00CE02A1">
      <w:pPr>
        <w:rPr>
          <w:rFonts w:ascii="Times New Roman" w:hAnsi="Times New Roman" w:cs="Times New Roman"/>
        </w:rPr>
      </w:pPr>
      <w:r w:rsidRPr="0023624C">
        <w:rPr>
          <w:rFonts w:ascii="Times New Roman" w:hAnsi="Times New Roman" w:cs="Times New Roman"/>
        </w:rPr>
        <w:t>All numeric datas such as integer, float and double are read by readLine in the form of string data.</w:t>
      </w:r>
    </w:p>
    <w:tbl>
      <w:tblPr>
        <w:tblW w:w="7185" w:type="dxa"/>
        <w:tblBorders>
          <w:top w:val="single" w:sz="4" w:space="0" w:color="auto"/>
          <w:left w:val="single" w:sz="4" w:space="0" w:color="auto"/>
          <w:bottom w:val="single" w:sz="4" w:space="0" w:color="auto"/>
          <w:right w:val="single" w:sz="4" w:space="0" w:color="auto"/>
        </w:tblBorders>
        <w:tblLook w:val="04A0"/>
      </w:tblPr>
      <w:tblGrid>
        <w:gridCol w:w="7185"/>
      </w:tblGrid>
      <w:tr w:rsidR="004E785C" w:rsidRPr="0023624C" w:rsidTr="00023362">
        <w:tc>
          <w:tcPr>
            <w:tcW w:w="0" w:type="auto"/>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String no = br.readline()</w:t>
            </w:r>
          </w:p>
        </w:tc>
      </w:tr>
    </w:tbl>
    <w:p w:rsidR="001E5711" w:rsidRPr="0023624C" w:rsidRDefault="001E5711" w:rsidP="001E5711">
      <w:pPr>
        <w:pStyle w:val="NormalWeb"/>
        <w:shd w:val="clear" w:color="auto" w:fill="FBFBFB"/>
        <w:spacing w:before="0" w:beforeAutospacing="0" w:after="300" w:afterAutospacing="0"/>
        <w:textAlignment w:val="baseline"/>
      </w:pPr>
      <w:r w:rsidRPr="0023624C">
        <w:t>To retrieve integer, we use</w:t>
      </w:r>
    </w:p>
    <w:tbl>
      <w:tblPr>
        <w:tblW w:w="7185" w:type="dxa"/>
        <w:tblBorders>
          <w:top w:val="single" w:sz="4" w:space="0" w:color="auto"/>
          <w:left w:val="single" w:sz="4" w:space="0" w:color="auto"/>
          <w:bottom w:val="single" w:sz="4" w:space="0" w:color="auto"/>
          <w:right w:val="single" w:sz="4" w:space="0" w:color="auto"/>
        </w:tblBorders>
        <w:tblLook w:val="04A0"/>
      </w:tblPr>
      <w:tblGrid>
        <w:gridCol w:w="7185"/>
      </w:tblGrid>
      <w:tr w:rsidR="004E785C" w:rsidRPr="0023624C" w:rsidTr="00023362">
        <w:tc>
          <w:tcPr>
            <w:tcW w:w="0" w:type="auto"/>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rPr>
              <w:t>int</w:t>
            </w:r>
            <w:r w:rsidRPr="0023624C">
              <w:rPr>
                <w:rFonts w:ascii="Times New Roman" w:hAnsi="Times New Roman" w:cs="Times New Roman"/>
                <w:sz w:val="24"/>
                <w:szCs w:val="24"/>
              </w:rPr>
              <w:t xml:space="preserve"> value = Integer.parseInt(no)</w:t>
            </w:r>
          </w:p>
        </w:tc>
      </w:tr>
    </w:tbl>
    <w:p w:rsidR="001E5711" w:rsidRPr="0023624C" w:rsidRDefault="001E5711" w:rsidP="001E5711">
      <w:pPr>
        <w:pStyle w:val="NormalWeb"/>
        <w:shd w:val="clear" w:color="auto" w:fill="FBFBFB"/>
        <w:spacing w:before="0" w:beforeAutospacing="0" w:after="300" w:afterAutospacing="0"/>
        <w:textAlignment w:val="baseline"/>
      </w:pPr>
      <w:r w:rsidRPr="0023624C">
        <w:t>Since typecasting is done only between data types and String is a class. we cannot typecast String to an integer so we use parseInt method of Integer Wrapper class. Similarly for other data types, refer the below table</w:t>
      </w:r>
    </w:p>
    <w:tbl>
      <w:tblPr>
        <w:tblW w:w="7185" w:type="dxa"/>
        <w:tblInd w:w="1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97"/>
        <w:gridCol w:w="4888"/>
      </w:tblGrid>
      <w:tr w:rsidR="0023624C"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textAlignment w:val="baseline"/>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Data Type</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Statement</w:t>
            </w:r>
          </w:p>
        </w:tc>
      </w:tr>
      <w:tr w:rsidR="0023624C"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Integer</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int value = Integer.parseInt(br.readline() );</w:t>
            </w:r>
          </w:p>
        </w:tc>
      </w:tr>
      <w:tr w:rsidR="0023624C"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Long</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long value = Long.parseLong(br.readline() );</w:t>
            </w:r>
          </w:p>
        </w:tc>
      </w:tr>
      <w:tr w:rsidR="0023624C"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Float</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float value = Float.parseFloat(br.readline() );</w:t>
            </w:r>
          </w:p>
        </w:tc>
      </w:tr>
      <w:tr w:rsidR="0023624C"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Double</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double value = Double.parseDouble(br.readline() );</w:t>
            </w:r>
          </w:p>
        </w:tc>
      </w:tr>
      <w:tr w:rsidR="0023624C"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Boolean</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boolean value = Boolean.parseBoolean(br.readline() );</w:t>
            </w:r>
          </w:p>
        </w:tc>
      </w:tr>
      <w:tr w:rsidR="0023624C"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Byte</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byte value = Byte.parseByte(br.readline() );</w:t>
            </w:r>
          </w:p>
        </w:tc>
      </w:tr>
      <w:tr w:rsidR="001E5711" w:rsidRPr="0023624C" w:rsidTr="001E5711">
        <w:tc>
          <w:tcPr>
            <w:tcW w:w="2297"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Short</w:t>
            </w:r>
          </w:p>
        </w:tc>
        <w:tc>
          <w:tcPr>
            <w:tcW w:w="4888" w:type="dxa"/>
            <w:shd w:val="clear" w:color="auto" w:fill="auto"/>
            <w:tcMar>
              <w:top w:w="105" w:type="dxa"/>
              <w:left w:w="225" w:type="dxa"/>
              <w:bottom w:w="105" w:type="dxa"/>
              <w:right w:w="225" w:type="dxa"/>
            </w:tcMar>
            <w:vAlign w:val="bottom"/>
            <w:hideMark/>
          </w:tcPr>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short value = Short.parseShort(br.readline() );</w:t>
            </w:r>
          </w:p>
        </w:tc>
      </w:tr>
    </w:tbl>
    <w:p w:rsidR="001E5711" w:rsidRPr="0023624C" w:rsidRDefault="001E5711" w:rsidP="001E5711">
      <w:pPr>
        <w:tabs>
          <w:tab w:val="left" w:pos="1740"/>
        </w:tabs>
        <w:rPr>
          <w:rFonts w:ascii="Times New Roman" w:hAnsi="Times New Roman" w:cs="Times New Roman"/>
          <w:sz w:val="24"/>
          <w:szCs w:val="24"/>
        </w:rPr>
      </w:pPr>
    </w:p>
    <w:p w:rsidR="001E5711" w:rsidRPr="0023624C" w:rsidRDefault="001E5711" w:rsidP="00023362">
      <w:pPr>
        <w:pStyle w:val="Title"/>
        <w:rPr>
          <w:rFonts w:ascii="Times New Roman" w:hAnsi="Times New Roman" w:cs="Times New Roman"/>
          <w:color w:val="auto"/>
        </w:rPr>
      </w:pPr>
      <w:r w:rsidRPr="0023624C">
        <w:rPr>
          <w:rFonts w:ascii="Times New Roman" w:hAnsi="Times New Roman" w:cs="Times New Roman"/>
          <w:color w:val="auto"/>
        </w:rPr>
        <w:t>java.util.Scanner and System.in:-</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Combining System.in and java.util.Scanner provides a way to read user input that can run inside an IDE. It also provides a way to read different data types. </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b/>
          <w:color w:val="auto"/>
          <w:sz w:val="32"/>
          <w:szCs w:val="32"/>
          <w:u w:val="single"/>
        </w:rPr>
      </w:pPr>
      <w:r w:rsidRPr="0023624C">
        <w:rPr>
          <w:rStyle w:val="SubtitleChar"/>
          <w:rFonts w:ascii="Times New Roman" w:hAnsi="Times New Roman" w:cs="Times New Roman"/>
          <w:b/>
          <w:color w:val="auto"/>
          <w:sz w:val="32"/>
          <w:szCs w:val="32"/>
          <w:u w:val="single"/>
        </w:rPr>
        <w:t xml:space="preserve">1.read string input: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import java.util.Scanner;</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lastRenderedPageBreak/>
        <w:t>public class Test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static void main(String[] args)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Scanner scanner = new Scanner(System.in);</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System.out.print("What is your favorite color?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String name = scanner.next();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System.out.println("Your favorite color is: " + name);</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Sample output: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What is your favorite color? blue</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Your favorite color is: blue</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b/>
          <w:color w:val="auto"/>
          <w:sz w:val="32"/>
          <w:szCs w:val="32"/>
          <w:u w:val="single"/>
        </w:rPr>
      </w:pPr>
      <w:r w:rsidRPr="0023624C">
        <w:rPr>
          <w:rStyle w:val="SubtitleChar"/>
          <w:rFonts w:ascii="Times New Roman" w:hAnsi="Times New Roman" w:cs="Times New Roman"/>
          <w:b/>
          <w:color w:val="auto"/>
          <w:sz w:val="32"/>
          <w:szCs w:val="32"/>
          <w:u w:val="single"/>
        </w:rPr>
        <w:t xml:space="preserve">2.read byte input: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import java.util.Scanner;</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class Test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static void main(String[] args)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Scanner scanner = new Scanner(System.in);</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System.out.print("Enter a small number: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byte number = scanner.nextByte();</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System.out.println("The number is: " + number);</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Sample output: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Enter a small number: 5</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The number is: 5</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b/>
          <w:color w:val="auto"/>
          <w:sz w:val="32"/>
          <w:szCs w:val="32"/>
          <w:u w:val="single"/>
        </w:rPr>
      </w:pPr>
      <w:r w:rsidRPr="0023624C">
        <w:rPr>
          <w:rStyle w:val="SubtitleChar"/>
          <w:rFonts w:ascii="Times New Roman" w:hAnsi="Times New Roman" w:cs="Times New Roman"/>
          <w:b/>
          <w:color w:val="auto"/>
          <w:sz w:val="32"/>
          <w:szCs w:val="32"/>
          <w:u w:val="single"/>
        </w:rPr>
        <w:t xml:space="preserve">3.read short input: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short number = scanner.</w:t>
      </w:r>
      <w:r w:rsidRPr="0023624C">
        <w:rPr>
          <w:rFonts w:ascii="Times New Roman" w:hAnsi="Times New Roman" w:cs="Times New Roman"/>
          <w:i/>
          <w:iCs/>
          <w:sz w:val="24"/>
          <w:szCs w:val="24"/>
        </w:rPr>
        <w:t>nextShort();</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color w:val="auto"/>
        </w:rPr>
      </w:pPr>
      <w:r w:rsidRPr="0023624C">
        <w:rPr>
          <w:rStyle w:val="SubtitleChar"/>
          <w:rFonts w:ascii="Times New Roman" w:hAnsi="Times New Roman" w:cs="Times New Roman"/>
          <w:b/>
          <w:color w:val="auto"/>
          <w:sz w:val="32"/>
          <w:szCs w:val="32"/>
          <w:u w:val="single"/>
        </w:rPr>
        <w:lastRenderedPageBreak/>
        <w:t>4.read int input: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int number = scanner.nextInt();</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b/>
          <w:color w:val="auto"/>
          <w:sz w:val="32"/>
          <w:szCs w:val="32"/>
          <w:u w:val="single"/>
        </w:rPr>
      </w:pPr>
      <w:r w:rsidRPr="0023624C">
        <w:rPr>
          <w:rStyle w:val="SubtitleChar"/>
          <w:rFonts w:ascii="Times New Roman" w:hAnsi="Times New Roman" w:cs="Times New Roman"/>
          <w:b/>
          <w:color w:val="auto"/>
          <w:sz w:val="32"/>
          <w:szCs w:val="32"/>
          <w:u w:val="single"/>
        </w:rPr>
        <w:t xml:space="preserve">5.read long input: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long number = scanner.nextLong();</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b/>
          <w:color w:val="auto"/>
          <w:sz w:val="32"/>
          <w:szCs w:val="32"/>
          <w:u w:val="single"/>
        </w:rPr>
      </w:pPr>
      <w:r w:rsidRPr="0023624C">
        <w:rPr>
          <w:rStyle w:val="SubtitleChar"/>
          <w:rFonts w:ascii="Times New Roman" w:hAnsi="Times New Roman" w:cs="Times New Roman"/>
          <w:b/>
          <w:color w:val="auto"/>
          <w:sz w:val="32"/>
          <w:szCs w:val="32"/>
          <w:u w:val="single"/>
        </w:rPr>
        <w:t xml:space="preserve">6.read float input: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float number = scanner.nextFloat();</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b/>
          <w:color w:val="auto"/>
          <w:sz w:val="32"/>
          <w:szCs w:val="32"/>
          <w:u w:val="single"/>
        </w:rPr>
      </w:pPr>
      <w:r w:rsidRPr="0023624C">
        <w:rPr>
          <w:rStyle w:val="SubtitleChar"/>
          <w:rFonts w:ascii="Times New Roman" w:hAnsi="Times New Roman" w:cs="Times New Roman"/>
          <w:b/>
          <w:color w:val="auto"/>
          <w:sz w:val="32"/>
          <w:szCs w:val="32"/>
          <w:u w:val="single"/>
        </w:rPr>
        <w:t xml:space="preserve">7.read double input: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double number = scanner.nextDouble();</w:t>
      </w:r>
    </w:p>
    <w:p w:rsidR="001E5711" w:rsidRPr="0023624C" w:rsidRDefault="001E5711" w:rsidP="001E5711">
      <w:pPr>
        <w:pStyle w:val="NormalWeb"/>
        <w:shd w:val="clear" w:color="auto" w:fill="FFFFFF"/>
        <w:spacing w:before="0" w:beforeAutospacing="0" w:after="390" w:afterAutospacing="0"/>
        <w:rPr>
          <w:rStyle w:val="SubtitleChar"/>
          <w:rFonts w:ascii="Times New Roman" w:hAnsi="Times New Roman" w:cs="Times New Roman"/>
          <w:b/>
          <w:color w:val="auto"/>
          <w:sz w:val="32"/>
          <w:szCs w:val="32"/>
          <w:u w:val="single"/>
        </w:rPr>
      </w:pPr>
      <w:r w:rsidRPr="0023624C">
        <w:rPr>
          <w:rStyle w:val="SubtitleChar"/>
          <w:rFonts w:ascii="Times New Roman" w:hAnsi="Times New Roman" w:cs="Times New Roman"/>
          <w:b/>
          <w:color w:val="auto"/>
          <w:sz w:val="32"/>
          <w:szCs w:val="32"/>
          <w:u w:val="single"/>
        </w:rPr>
        <w:t xml:space="preserve">8.read boolean input: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boolean bool = scanner.nextBoolean();</w:t>
      </w:r>
    </w:p>
    <w:p w:rsidR="001E5711" w:rsidRPr="0023624C" w:rsidRDefault="001E5711" w:rsidP="00F16949">
      <w:pPr>
        <w:pStyle w:val="Title"/>
        <w:rPr>
          <w:rFonts w:ascii="Times New Roman" w:hAnsi="Times New Roman" w:cs="Times New Roman"/>
          <w:color w:val="auto"/>
        </w:rPr>
      </w:pPr>
      <w:r w:rsidRPr="0023624C">
        <w:rPr>
          <w:rFonts w:ascii="Times New Roman" w:hAnsi="Times New Roman" w:cs="Times New Roman"/>
          <w:color w:val="auto"/>
        </w:rPr>
        <w:t>Encapsulation</w:t>
      </w:r>
    </w:p>
    <w:p w:rsidR="001E5711" w:rsidRPr="0023624C" w:rsidRDefault="001E5711" w:rsidP="001E5711">
      <w:pPr>
        <w:pStyle w:val="NormalWeb"/>
        <w:spacing w:before="0" w:beforeAutospacing="0" w:after="144" w:afterAutospacing="0" w:line="360" w:lineRule="atLeast"/>
        <w:ind w:left="48" w:right="48"/>
      </w:pPr>
      <w:r w:rsidRPr="0023624C">
        <w:rPr>
          <w:b/>
          <w:bCs/>
        </w:rPr>
        <w:t>Encapsulation</w:t>
      </w:r>
      <w:r w:rsidRPr="0023624C">
        <w:t> is one of the four fundamental OOP concepts. The other three are inheritance, polymorphism, and abstraction.</w:t>
      </w:r>
    </w:p>
    <w:p w:rsidR="001E5711" w:rsidRPr="0023624C" w:rsidRDefault="001E5711" w:rsidP="001E5711">
      <w:pPr>
        <w:pStyle w:val="NormalWeb"/>
        <w:spacing w:before="0" w:beforeAutospacing="0" w:after="144" w:afterAutospacing="0" w:line="360" w:lineRule="atLeast"/>
        <w:ind w:left="48" w:right="48"/>
      </w:pPr>
      <w:r w:rsidRPr="0023624C">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23624C">
        <w:rPr>
          <w:b/>
          <w:bCs/>
        </w:rPr>
        <w:t>data hiding</w:t>
      </w:r>
      <w:r w:rsidRPr="0023624C">
        <w:t>.</w:t>
      </w:r>
    </w:p>
    <w:p w:rsidR="001E5711" w:rsidRPr="0023624C" w:rsidRDefault="001E5711" w:rsidP="001E5711">
      <w:pPr>
        <w:pStyle w:val="NormalWeb"/>
        <w:spacing w:before="0" w:beforeAutospacing="0" w:after="144" w:afterAutospacing="0" w:line="360" w:lineRule="atLeast"/>
        <w:ind w:left="48" w:right="48"/>
      </w:pPr>
      <w:r w:rsidRPr="0023624C">
        <w:t>To achieve encapsulation in Java −</w:t>
      </w:r>
    </w:p>
    <w:p w:rsidR="001E5711" w:rsidRPr="0023624C" w:rsidRDefault="001E5711" w:rsidP="001E5711">
      <w:pPr>
        <w:pStyle w:val="NormalWeb"/>
        <w:numPr>
          <w:ilvl w:val="0"/>
          <w:numId w:val="1"/>
        </w:numPr>
        <w:spacing w:before="0" w:beforeAutospacing="0" w:after="144" w:afterAutospacing="0" w:line="360" w:lineRule="atLeast"/>
        <w:ind w:left="768" w:right="48"/>
      </w:pPr>
      <w:r w:rsidRPr="0023624C">
        <w:t>Declare the variables of a class as private.</w:t>
      </w:r>
    </w:p>
    <w:p w:rsidR="001E5711" w:rsidRPr="0023624C" w:rsidRDefault="001E5711" w:rsidP="001E5711">
      <w:pPr>
        <w:pStyle w:val="NormalWeb"/>
        <w:numPr>
          <w:ilvl w:val="0"/>
          <w:numId w:val="1"/>
        </w:numPr>
        <w:spacing w:before="0" w:beforeAutospacing="0" w:after="144" w:afterAutospacing="0" w:line="360" w:lineRule="atLeast"/>
        <w:ind w:left="768" w:right="48"/>
      </w:pPr>
      <w:r w:rsidRPr="0023624C">
        <w:t>Provide public setter and getter methods to modify and view the variables values.</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public class Encapsulation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static void main(String[] args)</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   Emp e=new Emp();</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e.setEmpId(6);</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lastRenderedPageBreak/>
        <w:t>e.setEmpNm("aarti");</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System.out.println(e.getEmpId());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System.out.println(e.getEmpNm());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class Emp</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private int 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private String 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int getEmpId()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return 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void setEmpId(int 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this.empId = 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public String getEmpNm()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return 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void setEmpNm(String 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public class Encapsulation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static void main(String[] args)</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Emp e=new Emp();</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lastRenderedPageBreak/>
        <w:t>e.setEmpId(6);</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e.setEmpNm("aarti");</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System.out.println(e.getEmpId());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System.out.println(e.getEmpNm());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class Emp</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private int 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private String 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int getEmpId()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    return empId;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public void setEmpId(int empId)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       this.empId = empId;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String getEmpNm()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return empNm;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void setEmpNm(String empNm)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        this.empNm = empNm; }</w:t>
      </w:r>
    </w:p>
    <w:p w:rsidR="001E5711" w:rsidRPr="0023624C" w:rsidRDefault="001E5711" w:rsidP="001E5711">
      <w:pPr>
        <w:rPr>
          <w:rFonts w:ascii="Times New Roman" w:hAnsi="Times New Roman" w:cs="Times New Roman"/>
          <w:sz w:val="24"/>
          <w:szCs w:val="24"/>
        </w:rPr>
      </w:pPr>
    </w:p>
    <w:p w:rsidR="001E5711" w:rsidRPr="0023624C" w:rsidRDefault="001E5711" w:rsidP="001E5711">
      <w:pPr>
        <w:rPr>
          <w:rFonts w:ascii="Times New Roman" w:hAnsi="Times New Roman" w:cs="Times New Roman"/>
          <w:sz w:val="24"/>
          <w:szCs w:val="24"/>
        </w:rPr>
      </w:pP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F16949">
      <w:pPr>
        <w:pStyle w:val="Title"/>
        <w:rPr>
          <w:rFonts w:ascii="Times New Roman" w:hAnsi="Times New Roman" w:cs="Times New Roman"/>
          <w:color w:val="auto"/>
        </w:rPr>
      </w:pPr>
      <w:r w:rsidRPr="0023624C">
        <w:rPr>
          <w:rFonts w:ascii="Times New Roman" w:hAnsi="Times New Roman" w:cs="Times New Roman"/>
          <w:color w:val="auto"/>
        </w:rPr>
        <w:t>Inheritance</w:t>
      </w:r>
      <w:r w:rsidRPr="0023624C">
        <w:rPr>
          <w:rFonts w:ascii="Times New Roman" w:eastAsia="Times New Roman" w:hAnsi="Times New Roman" w:cs="Times New Roman"/>
          <w:color w:val="auto"/>
        </w:rPr>
        <w:t>.</w:t>
      </w:r>
    </w:p>
    <w:p w:rsidR="00EE7431" w:rsidRDefault="001E5711" w:rsidP="001E5711">
      <w:pPr>
        <w:shd w:val="clear" w:color="auto" w:fill="FFFFFF"/>
        <w:spacing w:after="390" w:line="240" w:lineRule="auto"/>
        <w:rPr>
          <w:rFonts w:ascii="Times New Roman" w:eastAsia="Times New Roman" w:hAnsi="Times New Roman" w:cs="Times New Roman"/>
          <w:b/>
          <w:bCs/>
          <w:sz w:val="24"/>
          <w:szCs w:val="24"/>
        </w:rPr>
      </w:pPr>
      <w:r w:rsidRPr="0023624C">
        <w:rPr>
          <w:rFonts w:ascii="Times New Roman" w:eastAsia="Times New Roman" w:hAnsi="Times New Roman" w:cs="Times New Roman"/>
          <w:sz w:val="24"/>
          <w:szCs w:val="24"/>
        </w:rPr>
        <w:t>The process by which one class acquires the properties(data members) and functionalities(methods) of another class is called </w:t>
      </w:r>
      <w:r w:rsidRPr="0023624C">
        <w:rPr>
          <w:rFonts w:ascii="Times New Roman" w:eastAsia="Times New Roman" w:hAnsi="Times New Roman" w:cs="Times New Roman"/>
          <w:b/>
          <w:bCs/>
          <w:sz w:val="24"/>
          <w:szCs w:val="24"/>
        </w:rPr>
        <w:t>inheritance</w:t>
      </w:r>
      <w:r w:rsidRPr="0023624C">
        <w:rPr>
          <w:rFonts w:ascii="Times New Roman" w:eastAsia="Times New Roman" w:hAnsi="Times New Roman" w:cs="Times New Roman"/>
          <w:sz w:val="24"/>
          <w:szCs w:val="24"/>
        </w:rPr>
        <w:t>. The aim of inheritance is to provide the reusability of code so that a class has to write only the unique features and rest of the common properties and functionalities can be extended from the another class.</w:t>
      </w:r>
      <w:r w:rsidRPr="0023624C">
        <w:rPr>
          <w:rFonts w:ascii="Times New Roman" w:eastAsia="Times New Roman" w:hAnsi="Times New Roman" w:cs="Times New Roman"/>
          <w:sz w:val="24"/>
          <w:szCs w:val="24"/>
        </w:rPr>
        <w:br/>
      </w:r>
    </w:p>
    <w:p w:rsidR="001E5711" w:rsidRPr="0023624C" w:rsidRDefault="001E5711" w:rsidP="001E5711">
      <w:pPr>
        <w:shd w:val="clear" w:color="auto" w:fill="FFFFFF"/>
        <w:spacing w:after="39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rPr>
        <w:lastRenderedPageBreak/>
        <w:t>Child Class:</w:t>
      </w:r>
      <w:r w:rsidRPr="0023624C">
        <w:rPr>
          <w:rFonts w:ascii="Times New Roman" w:eastAsia="Times New Roman" w:hAnsi="Times New Roman" w:cs="Times New Roman"/>
          <w:sz w:val="24"/>
          <w:szCs w:val="24"/>
        </w:rPr>
        <w:br/>
        <w:t>The class that extends the features of another class is known as child class, sub class or derived class.</w:t>
      </w:r>
    </w:p>
    <w:p w:rsidR="00EE7431" w:rsidRDefault="001E5711" w:rsidP="00EE7431">
      <w:pPr>
        <w:shd w:val="clear" w:color="auto" w:fill="FFFFFF"/>
        <w:spacing w:after="39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rPr>
        <w:t>Parent Class:</w:t>
      </w:r>
      <w:r w:rsidRPr="0023624C">
        <w:rPr>
          <w:rFonts w:ascii="Times New Roman" w:eastAsia="Times New Roman" w:hAnsi="Times New Roman" w:cs="Times New Roman"/>
          <w:sz w:val="24"/>
          <w:szCs w:val="24"/>
        </w:rPr>
        <w:br/>
        <w:t>The class whose properties and functionalities are used(inherited) by another class is known as parent cl</w:t>
      </w:r>
      <w:r w:rsidR="00EE7431">
        <w:rPr>
          <w:rFonts w:ascii="Times New Roman" w:eastAsia="Times New Roman" w:hAnsi="Times New Roman" w:cs="Times New Roman"/>
          <w:sz w:val="24"/>
          <w:szCs w:val="24"/>
        </w:rPr>
        <w:t>ass, super class or Base class.</w:t>
      </w:r>
    </w:p>
    <w:p w:rsidR="001E5711" w:rsidRPr="00EE7431" w:rsidRDefault="001E5711" w:rsidP="00EE7431">
      <w:pPr>
        <w:shd w:val="clear" w:color="auto" w:fill="FFFFFF"/>
        <w:spacing w:after="390" w:line="240" w:lineRule="auto"/>
        <w:rPr>
          <w:rFonts w:ascii="Times New Roman" w:eastAsia="Times New Roman" w:hAnsi="Times New Roman" w:cs="Times New Roman"/>
          <w:sz w:val="28"/>
          <w:szCs w:val="28"/>
          <w:u w:val="single"/>
        </w:rPr>
      </w:pPr>
      <w:r w:rsidRPr="00EE7431">
        <w:rPr>
          <w:rFonts w:ascii="Times New Roman" w:hAnsi="Times New Roman" w:cs="Times New Roman"/>
          <w:sz w:val="28"/>
          <w:szCs w:val="28"/>
          <w:u w:val="single"/>
        </w:rPr>
        <w:t>Syntax</w:t>
      </w:r>
    </w:p>
    <w:p w:rsidR="001E5711" w:rsidRPr="0023624C" w:rsidRDefault="001E5711" w:rsidP="001E5711">
      <w:pPr>
        <w:pStyle w:val="NormalWeb"/>
        <w:shd w:val="clear" w:color="auto" w:fill="FFFFFF"/>
        <w:spacing w:before="0" w:beforeAutospacing="0" w:after="390" w:afterAutospacing="0"/>
      </w:pPr>
      <w:r w:rsidRPr="0023624C">
        <w:t>To inherit a class we use extends keyword. Here class XYZ is child class and class ABC is parent class. The class XYZ is inheriting the properties and methods of ABC class.</w:t>
      </w:r>
    </w:p>
    <w:p w:rsidR="001E5711" w:rsidRPr="0023624C" w:rsidRDefault="001E5711" w:rsidP="001E5711">
      <w:pPr>
        <w:pStyle w:val="HTMLPreformatted"/>
        <w:shd w:val="clear" w:color="auto" w:fill="EEEEEE"/>
        <w:rPr>
          <w:rStyle w:val="pln"/>
          <w:rFonts w:ascii="Times New Roman" w:eastAsiaTheme="majorEastAsia" w:hAnsi="Times New Roman" w:cs="Times New Roman"/>
          <w:sz w:val="24"/>
          <w:szCs w:val="24"/>
        </w:rPr>
      </w:pPr>
      <w:r w:rsidRPr="0023624C">
        <w:rPr>
          <w:rStyle w:val="kwd"/>
          <w:rFonts w:ascii="Times New Roman" w:hAnsi="Times New Roman" w:cs="Times New Roman"/>
          <w:sz w:val="24"/>
          <w:szCs w:val="24"/>
        </w:rPr>
        <w:t>class</w:t>
      </w:r>
      <w:r w:rsidRPr="0023624C">
        <w:rPr>
          <w:rStyle w:val="pln"/>
          <w:rFonts w:ascii="Times New Roman" w:eastAsiaTheme="majorEastAsia" w:hAnsi="Times New Roman" w:cs="Times New Roman"/>
          <w:sz w:val="24"/>
          <w:szCs w:val="24"/>
        </w:rPr>
        <w:t xml:space="preserve"> XYZ </w:t>
      </w:r>
      <w:r w:rsidRPr="0023624C">
        <w:rPr>
          <w:rStyle w:val="kwd"/>
          <w:rFonts w:ascii="Times New Roman" w:hAnsi="Times New Roman" w:cs="Times New Roman"/>
          <w:sz w:val="24"/>
          <w:szCs w:val="24"/>
        </w:rPr>
        <w:t>extends</w:t>
      </w:r>
      <w:r w:rsidRPr="0023624C">
        <w:rPr>
          <w:rStyle w:val="pln"/>
          <w:rFonts w:ascii="Times New Roman" w:eastAsiaTheme="majorEastAsia" w:hAnsi="Times New Roman" w:cs="Times New Roman"/>
          <w:sz w:val="24"/>
          <w:szCs w:val="24"/>
        </w:rPr>
        <w:t xml:space="preserve"> ABC</w:t>
      </w:r>
    </w:p>
    <w:p w:rsidR="001E5711" w:rsidRPr="0023624C" w:rsidRDefault="001E5711" w:rsidP="001E5711">
      <w:pPr>
        <w:pStyle w:val="HTMLPreformatted"/>
        <w:shd w:val="clear" w:color="auto" w:fill="EEEEEE"/>
        <w:rPr>
          <w:rStyle w:val="pln"/>
          <w:rFonts w:ascii="Times New Roman" w:eastAsiaTheme="majorEastAsia" w:hAnsi="Times New Roman" w:cs="Times New Roman"/>
          <w:sz w:val="24"/>
          <w:szCs w:val="24"/>
        </w:rPr>
      </w:pPr>
      <w:r w:rsidRPr="0023624C">
        <w:rPr>
          <w:rStyle w:val="pun"/>
          <w:rFonts w:ascii="Times New Roman" w:hAnsi="Times New Roman" w:cs="Times New Roman"/>
          <w:sz w:val="24"/>
          <w:szCs w:val="24"/>
        </w:rPr>
        <w:t>{</w:t>
      </w:r>
    </w:p>
    <w:p w:rsidR="001E5711" w:rsidRPr="0023624C" w:rsidRDefault="001E5711" w:rsidP="001E5711">
      <w:pPr>
        <w:pStyle w:val="HTMLPreformatted"/>
        <w:shd w:val="clear" w:color="auto" w:fill="EEEEEE"/>
        <w:rPr>
          <w:rFonts w:ascii="Times New Roman" w:hAnsi="Times New Roman" w:cs="Times New Roman"/>
          <w:sz w:val="24"/>
          <w:szCs w:val="24"/>
        </w:rPr>
      </w:pPr>
      <w:r w:rsidRPr="0023624C">
        <w:rPr>
          <w:rStyle w:val="pun"/>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p>
    <w:p w:rsidR="001E5711" w:rsidRPr="0023624C" w:rsidRDefault="001E5711" w:rsidP="00F16949">
      <w:pPr>
        <w:pStyle w:val="Subtitle"/>
        <w:rPr>
          <w:rFonts w:ascii="Times New Roman" w:hAnsi="Times New Roman" w:cs="Times New Roman"/>
          <w:b/>
          <w:color w:val="auto"/>
          <w:sz w:val="36"/>
          <w:szCs w:val="36"/>
          <w:u w:val="single"/>
        </w:rPr>
      </w:pPr>
      <w:r w:rsidRPr="0023624C">
        <w:rPr>
          <w:rFonts w:ascii="Times New Roman" w:hAnsi="Times New Roman" w:cs="Times New Roman"/>
          <w:b/>
          <w:color w:val="auto"/>
          <w:sz w:val="36"/>
          <w:szCs w:val="36"/>
          <w:u w:val="single"/>
        </w:rPr>
        <w:t>Types of inheritance</w:t>
      </w:r>
    </w:p>
    <w:p w:rsidR="001E5711" w:rsidRPr="00EE7431" w:rsidRDefault="001E5711" w:rsidP="001E5711">
      <w:pPr>
        <w:pStyle w:val="NormalWeb"/>
        <w:shd w:val="clear" w:color="auto" w:fill="FFFFFF"/>
        <w:spacing w:before="0" w:beforeAutospacing="0" w:after="390" w:afterAutospacing="0"/>
        <w:rPr>
          <w:sz w:val="28"/>
          <w:szCs w:val="28"/>
          <w:u w:val="single"/>
        </w:rPr>
      </w:pPr>
      <w:r w:rsidRPr="00EE7431">
        <w:rPr>
          <w:rStyle w:val="SubtitleChar"/>
          <w:rFonts w:ascii="Times New Roman" w:hAnsi="Times New Roman" w:cs="Times New Roman"/>
          <w:color w:val="auto"/>
          <w:sz w:val="28"/>
          <w:szCs w:val="28"/>
          <w:u w:val="single"/>
        </w:rPr>
        <w:t>1.Single Inheritance:</w:t>
      </w:r>
    </w:p>
    <w:p w:rsidR="001E5711" w:rsidRPr="0023624C" w:rsidRDefault="001E5711" w:rsidP="001E5711">
      <w:pPr>
        <w:pStyle w:val="NormalWeb"/>
        <w:shd w:val="clear" w:color="auto" w:fill="FFFFFF"/>
        <w:spacing w:before="0" w:beforeAutospacing="0" w:after="390" w:afterAutospacing="0"/>
      </w:pPr>
      <w:r w:rsidRPr="0023624C">
        <w:t>To learn types of inheritance in detail, refer: </w:t>
      </w:r>
      <w:hyperlink r:id="rId13" w:history="1">
        <w:r w:rsidRPr="0023624C">
          <w:rPr>
            <w:rStyle w:val="Hyperlink"/>
            <w:color w:val="auto"/>
          </w:rPr>
          <w:t>Types</w:t>
        </w:r>
      </w:hyperlink>
      <w:r w:rsidRPr="0023624C">
        <w:t> of Inheritance in Java.</w:t>
      </w:r>
      <w:r w:rsidRPr="0023624C">
        <w:br/>
      </w:r>
      <w:r w:rsidRPr="0023624C">
        <w:rPr>
          <w:rStyle w:val="Strong"/>
        </w:rPr>
        <w:t>Single Inheritance</w:t>
      </w:r>
      <w:r w:rsidRPr="0023624C">
        <w:t>: refers to a child and parent class relationship where a class extends the another class.</w:t>
      </w:r>
      <w:r w:rsidRPr="0023624C">
        <w:br/>
      </w:r>
      <w:r w:rsidRPr="0023624C">
        <w:rPr>
          <w:noProof/>
        </w:rPr>
        <w:drawing>
          <wp:inline distT="0" distB="0" distL="0" distR="0">
            <wp:extent cx="2463113" cy="1556951"/>
            <wp:effectExtent l="0" t="0" r="0" b="0"/>
            <wp:docPr id="1" name="Picture 1"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pic:cNvPicPr>
                      <a:picLocks noChangeAspect="1" noChangeArrowheads="1"/>
                    </pic:cNvPicPr>
                  </pic:nvPicPr>
                  <pic:blipFill>
                    <a:blip r:embed="rId1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6">
                              <a14:imgEffect>
                                <a14:backgroundRemoval t="4333" b="90000" l="10000" r="90000">
                                  <a14:foregroundMark x1="35000" y1="4333" x2="46333" y2="30667"/>
                                  <a14:foregroundMark x1="46333" y1="16333" x2="45333" y2="70333"/>
                                  <a14:foregroundMark x1="38000" y1="71000" x2="54333" y2="69000"/>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2228" cy="1556392"/>
                    </a:xfrm>
                    <a:prstGeom prst="rect">
                      <a:avLst/>
                    </a:prstGeom>
                    <a:noFill/>
                    <a:ln>
                      <a:noFill/>
                    </a:ln>
                  </pic:spPr>
                </pic:pic>
              </a:graphicData>
            </a:graphic>
          </wp:inline>
        </w:drawing>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public class Singleinheritance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static void main(String[] args)</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Sub a1=new Sub();</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a1.num1=5;</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a1.num2=50;</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lastRenderedPageBreak/>
        <w:t>a1.sum();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a1.sub();</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class Add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int num1,num2,result;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void sum()</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result=num1+num2;</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System.out.println(result);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class Sub extends Add</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public void sub()</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result=num1-num2;</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System.out.println(result);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 xml:space="preserve">    }       </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w:t>
      </w:r>
    </w:p>
    <w:p w:rsidR="001E5711" w:rsidRPr="0023624C" w:rsidRDefault="001E5711" w:rsidP="001E5711">
      <w:pPr>
        <w:rPr>
          <w:rStyle w:val="SubtitleChar"/>
          <w:rFonts w:ascii="Times New Roman" w:hAnsi="Times New Roman" w:cs="Times New Roman"/>
          <w:color w:val="auto"/>
        </w:rPr>
      </w:pPr>
    </w:p>
    <w:p w:rsidR="001E5711" w:rsidRPr="00EE7431" w:rsidRDefault="001E5711" w:rsidP="001E5711">
      <w:pPr>
        <w:pStyle w:val="NormalWeb"/>
        <w:shd w:val="clear" w:color="auto" w:fill="FFFFFF"/>
        <w:spacing w:before="0" w:beforeAutospacing="0" w:after="390" w:afterAutospacing="0"/>
        <w:rPr>
          <w:i/>
          <w:iCs/>
          <w:sz w:val="28"/>
          <w:szCs w:val="28"/>
          <w:u w:val="single"/>
        </w:rPr>
      </w:pPr>
      <w:r w:rsidRPr="00EE7431">
        <w:rPr>
          <w:i/>
          <w:iCs/>
          <w:sz w:val="28"/>
          <w:szCs w:val="28"/>
          <w:u w:val="single"/>
        </w:rPr>
        <w:t>2.Multilevelinheritance:</w:t>
      </w:r>
    </w:p>
    <w:p w:rsidR="001E5711" w:rsidRPr="0023624C" w:rsidRDefault="008A7291" w:rsidP="001E5711">
      <w:pPr>
        <w:pStyle w:val="NormalWeb"/>
        <w:shd w:val="clear" w:color="auto" w:fill="FFFFFF"/>
        <w:spacing w:before="0" w:beforeAutospacing="0" w:after="390" w:afterAutospacing="0"/>
      </w:pPr>
      <w:hyperlink r:id="rId17" w:history="1">
        <w:r w:rsidR="001E5711" w:rsidRPr="0023624C">
          <w:rPr>
            <w:rStyle w:val="Hyperlink"/>
            <w:color w:val="auto"/>
          </w:rPr>
          <w:t>Multilevel inheritance</w:t>
        </w:r>
      </w:hyperlink>
      <w:r w:rsidR="001E5711" w:rsidRPr="0023624C">
        <w:t>: refers to a child and parent class relationship where a class extends the child class. For example class C extends class B and class</w:t>
      </w:r>
    </w:p>
    <w:p w:rsidR="00F16949" w:rsidRPr="0023624C" w:rsidRDefault="001E5711" w:rsidP="001E5711">
      <w:pPr>
        <w:pStyle w:val="NormalWeb"/>
        <w:shd w:val="clear" w:color="auto" w:fill="FFFFFF"/>
        <w:spacing w:before="0" w:beforeAutospacing="0" w:after="390" w:afterAutospacing="0"/>
        <w:rPr>
          <w:noProof/>
        </w:rPr>
      </w:pPr>
      <w:r w:rsidRPr="0023624C">
        <w:lastRenderedPageBreak/>
        <w:t>extends class A.</w:t>
      </w:r>
      <w:r w:rsidRPr="0023624C">
        <w:br/>
      </w:r>
    </w:p>
    <w:p w:rsidR="001E5711" w:rsidRPr="0023624C" w:rsidRDefault="001E5711" w:rsidP="001E5711">
      <w:pPr>
        <w:pStyle w:val="NormalWeb"/>
        <w:shd w:val="clear" w:color="auto" w:fill="FFFFFF"/>
        <w:spacing w:before="0" w:beforeAutospacing="0" w:after="390" w:afterAutospacing="0"/>
      </w:pPr>
      <w:r w:rsidRPr="0023624C">
        <w:rPr>
          <w:noProof/>
        </w:rPr>
        <w:drawing>
          <wp:inline distT="0" distB="0" distL="0" distR="0">
            <wp:extent cx="1676400" cy="1676400"/>
            <wp:effectExtent l="0" t="0" r="0" b="0"/>
            <wp:docPr id="6" name="Picture 6"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level Inheritance"/>
                    <pic:cNvPicPr>
                      <a:picLocks noChangeAspect="1" noChangeArrowheads="1"/>
                    </pic:cNvPicPr>
                  </pic:nvPicPr>
                  <pic:blipFill>
                    <a:blip r:embed="rId1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9">
                              <a14:imgEffect>
                                <a14:backgroundRemoval t="9333" b="90333" l="11000" r="91000">
                                  <a14:foregroundMark x1="39333" y1="21000" x2="45667" y2="9333"/>
                                  <a14:foregroundMark x1="47667" y1="11333" x2="52333" y2="14333"/>
                                  <a14:foregroundMark x1="52333" y1="14333" x2="52333" y2="14333"/>
                                  <a14:foregroundMark x1="52333" y1="14333" x2="46000" y2="43667"/>
                                  <a14:foregroundMark x1="46000" y1="43667" x2="46000" y2="43667"/>
                                  <a14:foregroundMark x1="46000" y1="43667" x2="54333" y2="48000"/>
                                  <a14:foregroundMark x1="54333" y1="48000" x2="45667" y2="55333"/>
                                  <a14:foregroundMark x1="45667" y1="55333" x2="45667" y2="55333"/>
                                  <a14:foregroundMark x1="46667" y1="56000" x2="46667" y2="78333"/>
                                  <a14:foregroundMark x1="46667" y1="78333" x2="46667" y2="78333"/>
                                  <a14:foregroundMark x1="46667" y1="78333" x2="39333" y2="83667"/>
                                  <a14:foregroundMark x1="51000" y1="53333" x2="50000" y2="50333"/>
                                  <a14:foregroundMark x1="50000" y1="50333" x2="40667" y2="50000"/>
                                  <a14:foregroundMark x1="40667" y1="50000" x2="40667" y2="50000"/>
                                  <a14:foregroundMark x1="44000" y1="82333" x2="53333" y2="86333"/>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1676400"/>
                    </a:xfrm>
                    <a:prstGeom prst="rect">
                      <a:avLst/>
                    </a:prstGeom>
                    <a:noFill/>
                    <a:ln>
                      <a:noFill/>
                    </a:ln>
                  </pic:spPr>
                </pic:pic>
              </a:graphicData>
            </a:graphic>
          </wp:inline>
        </w:drawing>
      </w:r>
    </w:p>
    <w:p w:rsidR="001E5711" w:rsidRPr="0023624C" w:rsidRDefault="001E5711" w:rsidP="001E5711">
      <w:pPr>
        <w:pStyle w:val="NormalWeb"/>
        <w:shd w:val="clear" w:color="auto" w:fill="FFFFFF"/>
        <w:spacing w:after="390"/>
      </w:pPr>
      <w:r w:rsidRPr="0023624C">
        <w:t>public class Multilevelinheritance</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public static void main(String[] args)</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child3 x =new child3();</w:t>
      </w:r>
    </w:p>
    <w:p w:rsidR="001E5711" w:rsidRPr="0023624C" w:rsidRDefault="001E5711" w:rsidP="001E5711">
      <w:pPr>
        <w:pStyle w:val="NormalWeb"/>
        <w:shd w:val="clear" w:color="auto" w:fill="FFFFFF"/>
        <w:spacing w:after="390"/>
      </w:pPr>
      <w:r w:rsidRPr="0023624C">
        <w:t>x.show();</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class child1</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 xml:space="preserve">    String str ="this is "; </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p>
    <w:p w:rsidR="001E5711" w:rsidRPr="0023624C" w:rsidRDefault="001E5711" w:rsidP="001E5711">
      <w:pPr>
        <w:pStyle w:val="NormalWeb"/>
        <w:shd w:val="clear" w:color="auto" w:fill="FFFFFF"/>
        <w:spacing w:after="390"/>
      </w:pPr>
      <w:r w:rsidRPr="0023624C">
        <w:t>class child2 extends child1</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child2()</w:t>
      </w:r>
    </w:p>
    <w:p w:rsidR="001E5711" w:rsidRPr="0023624C" w:rsidRDefault="001E5711" w:rsidP="001E5711">
      <w:pPr>
        <w:pStyle w:val="NormalWeb"/>
        <w:shd w:val="clear" w:color="auto" w:fill="FFFFFF"/>
        <w:spacing w:after="390"/>
      </w:pPr>
      <w:r w:rsidRPr="0023624C">
        <w:t xml:space="preserve">    { </w:t>
      </w:r>
    </w:p>
    <w:p w:rsidR="001E5711" w:rsidRPr="0023624C" w:rsidRDefault="001E5711" w:rsidP="001E5711">
      <w:pPr>
        <w:pStyle w:val="NormalWeb"/>
        <w:shd w:val="clear" w:color="auto" w:fill="FFFFFF"/>
        <w:spacing w:after="390"/>
      </w:pPr>
      <w:r w:rsidRPr="0023624C">
        <w:t xml:space="preserve">str =str.concat("multilevel inheritance");  </w:t>
      </w:r>
    </w:p>
    <w:p w:rsidR="001E5711" w:rsidRPr="0023624C" w:rsidRDefault="001E5711" w:rsidP="001E5711">
      <w:pPr>
        <w:pStyle w:val="NormalWeb"/>
        <w:shd w:val="clear" w:color="auto" w:fill="FFFFFF"/>
        <w:spacing w:after="390"/>
      </w:pPr>
      <w:r w:rsidRPr="0023624C">
        <w:lastRenderedPageBreak/>
        <w:t xml:space="preserve">    }</w:t>
      </w:r>
    </w:p>
    <w:p w:rsidR="001E5711" w:rsidRPr="0023624C" w:rsidRDefault="001E5711" w:rsidP="001E5711">
      <w:pPr>
        <w:pStyle w:val="NormalWeb"/>
        <w:shd w:val="clear" w:color="auto" w:fill="FFFFFF"/>
        <w:spacing w:after="390"/>
      </w:pP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class child3 extends child2</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child3()</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 xml:space="preserve">str =str.concat(" Example"); </w:t>
      </w:r>
    </w:p>
    <w:p w:rsidR="001E5711" w:rsidRPr="0023624C" w:rsidRDefault="001E5711" w:rsidP="001E5711">
      <w:pPr>
        <w:pStyle w:val="NormalWeb"/>
        <w:shd w:val="clear" w:color="auto" w:fill="FFFFFF"/>
        <w:spacing w:after="390"/>
      </w:pPr>
      <w:r w:rsidRPr="0023624C">
        <w:t xml:space="preserve">    }       </w:t>
      </w:r>
    </w:p>
    <w:p w:rsidR="001E5711" w:rsidRPr="0023624C" w:rsidRDefault="001E5711" w:rsidP="001E5711">
      <w:pPr>
        <w:pStyle w:val="NormalWeb"/>
        <w:shd w:val="clear" w:color="auto" w:fill="FFFFFF"/>
        <w:spacing w:after="390"/>
      </w:pPr>
      <w:r w:rsidRPr="0023624C">
        <w:t>void show()</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System.out.println(str);</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public class Multilevelinheritance</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public static void main(String[] args)</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child3 x =new child3();</w:t>
      </w:r>
    </w:p>
    <w:p w:rsidR="001E5711" w:rsidRPr="0023624C" w:rsidRDefault="001E5711" w:rsidP="001E5711">
      <w:pPr>
        <w:pStyle w:val="NormalWeb"/>
        <w:shd w:val="clear" w:color="auto" w:fill="FFFFFF"/>
        <w:spacing w:after="390"/>
      </w:pPr>
      <w:r w:rsidRPr="0023624C">
        <w:t>x.show();</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class child1</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 xml:space="preserve">    String str ="this is "; </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p>
    <w:p w:rsidR="001E5711" w:rsidRPr="0023624C" w:rsidRDefault="001E5711" w:rsidP="001E5711">
      <w:pPr>
        <w:pStyle w:val="NormalWeb"/>
        <w:shd w:val="clear" w:color="auto" w:fill="FFFFFF"/>
        <w:spacing w:after="390"/>
      </w:pPr>
      <w:r w:rsidRPr="0023624C">
        <w:t>class child2 extends child1</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child2()</w:t>
      </w:r>
    </w:p>
    <w:p w:rsidR="001E5711" w:rsidRPr="0023624C" w:rsidRDefault="001E5711" w:rsidP="001E5711">
      <w:pPr>
        <w:pStyle w:val="NormalWeb"/>
        <w:shd w:val="clear" w:color="auto" w:fill="FFFFFF"/>
        <w:spacing w:after="390"/>
      </w:pPr>
      <w:r w:rsidRPr="0023624C">
        <w:t xml:space="preserve">    { </w:t>
      </w:r>
    </w:p>
    <w:p w:rsidR="001E5711" w:rsidRPr="0023624C" w:rsidRDefault="001E5711" w:rsidP="001E5711">
      <w:pPr>
        <w:pStyle w:val="NormalWeb"/>
        <w:shd w:val="clear" w:color="auto" w:fill="FFFFFF"/>
        <w:spacing w:after="390"/>
      </w:pPr>
      <w:r w:rsidRPr="0023624C">
        <w:t xml:space="preserve">str =str.concat("multilevel inheritance");  </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class child3 extends child2</w:t>
      </w: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after="390"/>
      </w:pPr>
      <w:r w:rsidRPr="0023624C">
        <w:t>child3()</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 xml:space="preserve">str =str.concat(" Example"); </w:t>
      </w:r>
    </w:p>
    <w:p w:rsidR="001E5711" w:rsidRPr="0023624C" w:rsidRDefault="001E5711" w:rsidP="001E5711">
      <w:pPr>
        <w:pStyle w:val="NormalWeb"/>
        <w:shd w:val="clear" w:color="auto" w:fill="FFFFFF"/>
        <w:spacing w:after="390"/>
      </w:pPr>
      <w:r w:rsidRPr="0023624C">
        <w:t xml:space="preserve">    }       </w:t>
      </w:r>
    </w:p>
    <w:p w:rsidR="001E5711" w:rsidRPr="0023624C" w:rsidRDefault="001E5711" w:rsidP="001E5711">
      <w:pPr>
        <w:pStyle w:val="NormalWeb"/>
        <w:shd w:val="clear" w:color="auto" w:fill="FFFFFF"/>
        <w:spacing w:after="390"/>
      </w:pPr>
      <w:r w:rsidRPr="0023624C">
        <w:t>void show()</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r w:rsidRPr="0023624C">
        <w:t>System.out.println(str);</w:t>
      </w:r>
    </w:p>
    <w:p w:rsidR="001E5711" w:rsidRPr="0023624C" w:rsidRDefault="001E5711" w:rsidP="001E5711">
      <w:pPr>
        <w:pStyle w:val="NormalWeb"/>
        <w:shd w:val="clear" w:color="auto" w:fill="FFFFFF"/>
        <w:spacing w:after="390"/>
      </w:pPr>
      <w:r w:rsidRPr="0023624C">
        <w:t xml:space="preserve">    }</w:t>
      </w:r>
    </w:p>
    <w:p w:rsidR="001E5711" w:rsidRPr="0023624C" w:rsidRDefault="001E5711" w:rsidP="001E5711">
      <w:pPr>
        <w:pStyle w:val="NormalWeb"/>
        <w:shd w:val="clear" w:color="auto" w:fill="FFFFFF"/>
        <w:spacing w:after="390"/>
      </w:pPr>
    </w:p>
    <w:p w:rsidR="001E5711" w:rsidRPr="0023624C" w:rsidRDefault="001E5711" w:rsidP="001E5711">
      <w:pPr>
        <w:pStyle w:val="NormalWeb"/>
        <w:shd w:val="clear" w:color="auto" w:fill="FFFFFF"/>
        <w:spacing w:after="390"/>
      </w:pPr>
      <w:r w:rsidRPr="0023624C">
        <w:t>}</w:t>
      </w:r>
    </w:p>
    <w:p w:rsidR="001E5711" w:rsidRPr="0023624C" w:rsidRDefault="001E5711" w:rsidP="001E5711">
      <w:pPr>
        <w:pStyle w:val="NormalWeb"/>
        <w:shd w:val="clear" w:color="auto" w:fill="FFFFFF"/>
        <w:spacing w:before="0" w:beforeAutospacing="0" w:after="390" w:afterAutospacing="0"/>
      </w:pPr>
      <w:r w:rsidRPr="0023624C">
        <w:t>}</w:t>
      </w:r>
    </w:p>
    <w:p w:rsidR="001E5711" w:rsidRPr="0023624C" w:rsidRDefault="001E5711" w:rsidP="001E5711">
      <w:pPr>
        <w:pStyle w:val="NormalWeb"/>
        <w:shd w:val="clear" w:color="auto" w:fill="FFFFFF"/>
        <w:spacing w:before="0" w:beforeAutospacing="0" w:after="390" w:afterAutospacing="0"/>
      </w:pPr>
    </w:p>
    <w:p w:rsidR="00F16949" w:rsidRPr="00EE7431" w:rsidRDefault="008A7291" w:rsidP="001E5711">
      <w:pPr>
        <w:pStyle w:val="NormalWeb"/>
        <w:shd w:val="clear" w:color="auto" w:fill="FFFFFF"/>
        <w:spacing w:before="0" w:beforeAutospacing="0" w:after="390" w:afterAutospacing="0"/>
      </w:pPr>
      <w:hyperlink r:id="rId20" w:history="1">
        <w:r w:rsidR="001E5711" w:rsidRPr="00EE7431">
          <w:rPr>
            <w:i/>
            <w:iCs/>
            <w:sz w:val="28"/>
            <w:szCs w:val="28"/>
            <w:u w:val="single"/>
          </w:rPr>
          <w:t>Hierarchical inheritance</w:t>
        </w:r>
      </w:hyperlink>
      <w:r w:rsidR="001E5711" w:rsidRPr="00EE7431">
        <w:rPr>
          <w:i/>
          <w:iCs/>
          <w:sz w:val="28"/>
          <w:szCs w:val="28"/>
          <w:u w:val="single"/>
        </w:rPr>
        <w:t xml:space="preserve">: </w:t>
      </w:r>
    </w:p>
    <w:p w:rsidR="008B670A" w:rsidRPr="0023624C" w:rsidRDefault="001E5711" w:rsidP="001E5711">
      <w:pPr>
        <w:pStyle w:val="NormalWeb"/>
        <w:shd w:val="clear" w:color="auto" w:fill="FFFFFF"/>
        <w:spacing w:before="0" w:beforeAutospacing="0" w:after="390" w:afterAutospacing="0"/>
        <w:rPr>
          <w:noProof/>
        </w:rPr>
      </w:pPr>
      <w:r w:rsidRPr="0023624C">
        <w:lastRenderedPageBreak/>
        <w:t>refers to a child and parent class relationship where more than one classes extends the same class. For example, classes B, C &amp; D extends the same class A.</w:t>
      </w:r>
      <w:r w:rsidRPr="0023624C">
        <w:br/>
      </w:r>
    </w:p>
    <w:p w:rsidR="001E5711" w:rsidRPr="0023624C" w:rsidRDefault="001E5711" w:rsidP="001E5711">
      <w:pPr>
        <w:pStyle w:val="NormalWeb"/>
        <w:shd w:val="clear" w:color="auto" w:fill="FFFFFF"/>
        <w:spacing w:before="0" w:beforeAutospacing="0" w:after="390" w:afterAutospacing="0"/>
      </w:pPr>
      <w:r w:rsidRPr="0023624C">
        <w:rPr>
          <w:noProof/>
        </w:rPr>
        <w:drawing>
          <wp:inline distT="0" distB="0" distL="0" distR="0">
            <wp:extent cx="2857500" cy="2857500"/>
            <wp:effectExtent l="0" t="0" r="0" b="0"/>
            <wp:docPr id="5" name="Picture 5"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Inheritance"/>
                    <pic:cNvPicPr>
                      <a:picLocks noChangeAspect="1" noChangeArrowheads="1"/>
                    </pic:cNvPicPr>
                  </pic:nvPicPr>
                  <pic:blipFill>
                    <a:blip r:embed="rId2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2">
                              <a14:imgEffect>
                                <a14:backgroundRemoval t="10000" b="90000" l="7000" r="90000">
                                  <a14:foregroundMark x1="36333" y1="14333" x2="56667" y2="14000"/>
                                  <a14:foregroundMark x1="56667" y1="14000" x2="16333" y2="36000"/>
                                  <a14:foregroundMark x1="16333" y1="36000" x2="16333" y2="36000"/>
                                  <a14:foregroundMark x1="16333" y1="36000" x2="14000" y2="60333"/>
                                  <a14:foregroundMark x1="14000" y1="60333" x2="86333" y2="59667"/>
                                  <a14:foregroundMark x1="86333" y1="59667" x2="86333" y2="59667"/>
                                  <a14:foregroundMark x1="86333" y1="59667" x2="73333" y2="29667"/>
                                  <a14:foregroundMark x1="73333" y1="29667" x2="73333" y2="29667"/>
                                  <a14:foregroundMark x1="73333" y1="29667" x2="58333" y2="34333"/>
                                  <a14:foregroundMark x1="58333" y1="34333" x2="58000" y2="22333"/>
                                  <a14:foregroundMark x1="58000" y1="22333" x2="55333" y2="12000"/>
                                  <a14:foregroundMark x1="46667" y1="13333" x2="46667" y2="70000"/>
                                  <a14:foregroundMark x1="14333" y1="60000" x2="7000" y2="59667"/>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8B670A" w:rsidRPr="0023624C" w:rsidRDefault="001E5711" w:rsidP="001E5711">
      <w:pPr>
        <w:pStyle w:val="NormalWeb"/>
        <w:shd w:val="clear" w:color="auto" w:fill="FFFFFF"/>
        <w:spacing w:before="0" w:beforeAutospacing="0" w:after="390" w:afterAutospacing="0"/>
      </w:pPr>
      <w:r w:rsidRPr="0023624C">
        <w:rPr>
          <w:b/>
          <w:bCs/>
          <w:i/>
          <w:iCs/>
          <w:sz w:val="28"/>
          <w:szCs w:val="28"/>
          <w:u w:val="single"/>
        </w:rPr>
        <w:t>Multiple Inheritance</w:t>
      </w:r>
      <w:r w:rsidRPr="0023624C">
        <w:rPr>
          <w:b/>
          <w:i/>
          <w:iCs/>
          <w:sz w:val="28"/>
          <w:szCs w:val="28"/>
          <w:u w:val="single"/>
        </w:rPr>
        <w:t>:</w:t>
      </w:r>
    </w:p>
    <w:p w:rsidR="008B670A" w:rsidRPr="0023624C" w:rsidRDefault="001E5711" w:rsidP="001E5711">
      <w:pPr>
        <w:pStyle w:val="NormalWeb"/>
        <w:shd w:val="clear" w:color="auto" w:fill="FFFFFF"/>
        <w:spacing w:before="0" w:beforeAutospacing="0" w:after="390" w:afterAutospacing="0"/>
        <w:rPr>
          <w:noProof/>
        </w:rPr>
      </w:pPr>
      <w:r w:rsidRPr="0023624C">
        <w:t>refers to the concept of one class extending more than one classes, which means a child class has two parent classes. For example class C extends both classes A and B. Java doesn’t support multiple inheritance, read more about it </w:t>
      </w:r>
      <w:hyperlink r:id="rId23" w:history="1">
        <w:r w:rsidRPr="0023624C">
          <w:rPr>
            <w:rStyle w:val="Hyperlink"/>
            <w:color w:val="auto"/>
          </w:rPr>
          <w:t>here</w:t>
        </w:r>
      </w:hyperlink>
      <w:r w:rsidRPr="0023624C">
        <w:t>.</w:t>
      </w:r>
      <w:r w:rsidRPr="0023624C">
        <w:br/>
      </w:r>
    </w:p>
    <w:p w:rsidR="001E5711" w:rsidRPr="0023624C" w:rsidRDefault="001E5711" w:rsidP="001E5711">
      <w:pPr>
        <w:pStyle w:val="NormalWeb"/>
        <w:shd w:val="clear" w:color="auto" w:fill="FFFFFF"/>
        <w:spacing w:before="0" w:beforeAutospacing="0" w:after="390" w:afterAutospacing="0"/>
      </w:pPr>
      <w:r w:rsidRPr="0023624C">
        <w:rPr>
          <w:noProof/>
        </w:rPr>
        <w:drawing>
          <wp:inline distT="0" distB="0" distL="0" distR="0">
            <wp:extent cx="2857500" cy="2857500"/>
            <wp:effectExtent l="0" t="0" r="0" b="0"/>
            <wp:docPr id="4" name="Picture 4"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Inheritance"/>
                    <pic:cNvPicPr>
                      <a:picLocks noChangeAspect="1" noChangeArrowheads="1"/>
                    </pic:cNvPicPr>
                  </pic:nvPicPr>
                  <pic:blipFill>
                    <a:blip r:embed="rId2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5">
                              <a14:imgEffect>
                                <a14:backgroundRemoval t="10000" b="90000" l="10000" r="90000">
                                  <a14:foregroundMark x1="16333" y1="22333" x2="84000" y2="22667"/>
                                  <a14:foregroundMark x1="84000" y1="22667" x2="75667" y2="57000"/>
                                  <a14:foregroundMark x1="75667" y1="57000" x2="75667" y2="57000"/>
                                  <a14:foregroundMark x1="75667" y1="57000" x2="57667" y2="57333"/>
                                  <a14:foregroundMark x1="57667" y1="57333" x2="61667" y2="74333"/>
                                  <a14:foregroundMark x1="61667" y1="74333" x2="61667" y2="74333"/>
                                  <a14:foregroundMark x1="61667" y1="74333" x2="40667" y2="74333"/>
                                  <a14:foregroundMark x1="40667" y1="74333" x2="40667" y2="74333"/>
                                  <a14:foregroundMark x1="41000" y1="73667" x2="42667" y2="51000"/>
                                  <a14:foregroundMark x1="42333" y1="57667" x2="24333" y2="57000"/>
                                  <a14:foregroundMark x1="24333" y1="57000" x2="24333" y2="57000"/>
                                  <a14:foregroundMark x1="24333" y1="57000" x2="24333" y2="15667"/>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EE7431" w:rsidRDefault="00EE7431" w:rsidP="008B670A">
      <w:pPr>
        <w:pStyle w:val="Title"/>
        <w:rPr>
          <w:rFonts w:ascii="Times New Roman" w:hAnsi="Times New Roman" w:cs="Times New Roman"/>
          <w:color w:val="auto"/>
        </w:rPr>
      </w:pPr>
    </w:p>
    <w:p w:rsidR="00D60D08" w:rsidRPr="00EE7431" w:rsidRDefault="008B670A" w:rsidP="00EE7431">
      <w:pPr>
        <w:pStyle w:val="Title"/>
        <w:rPr>
          <w:rFonts w:ascii="Times New Roman" w:hAnsi="Times New Roman" w:cs="Times New Roman"/>
          <w:color w:val="auto"/>
        </w:rPr>
      </w:pPr>
      <w:r w:rsidRPr="0023624C">
        <w:rPr>
          <w:rFonts w:ascii="Times New Roman" w:hAnsi="Times New Roman" w:cs="Times New Roman"/>
          <w:color w:val="auto"/>
        </w:rPr>
        <w:lastRenderedPageBreak/>
        <w:t>Keywords in java:</w:t>
      </w:r>
    </w:p>
    <w:p w:rsidR="00D60D08" w:rsidRPr="0023624C" w:rsidRDefault="00D60D08" w:rsidP="008B670A">
      <w:pPr>
        <w:pStyle w:val="Subtitle"/>
        <w:rPr>
          <w:rFonts w:ascii="Times New Roman" w:hAnsi="Times New Roman" w:cs="Times New Roman"/>
          <w:b/>
          <w:color w:val="auto"/>
          <w:sz w:val="40"/>
          <w:szCs w:val="40"/>
          <w:u w:val="single"/>
        </w:rPr>
      </w:pPr>
    </w:p>
    <w:p w:rsidR="001E5711" w:rsidRPr="0023624C" w:rsidRDefault="001D5326" w:rsidP="008B670A">
      <w:pPr>
        <w:pStyle w:val="Subtitle"/>
        <w:rPr>
          <w:rFonts w:ascii="Times New Roman" w:hAnsi="Times New Roman" w:cs="Times New Roman"/>
          <w:b/>
          <w:color w:val="auto"/>
          <w:sz w:val="40"/>
          <w:szCs w:val="40"/>
          <w:u w:val="single"/>
        </w:rPr>
      </w:pPr>
      <w:r w:rsidRPr="0023624C">
        <w:rPr>
          <w:rFonts w:ascii="Times New Roman" w:hAnsi="Times New Roman" w:cs="Times New Roman"/>
          <w:b/>
          <w:color w:val="auto"/>
          <w:sz w:val="40"/>
          <w:szCs w:val="40"/>
          <w:u w:val="single"/>
        </w:rPr>
        <w:t>1.</w:t>
      </w:r>
      <w:r w:rsidR="001E5711" w:rsidRPr="0023624C">
        <w:rPr>
          <w:rFonts w:ascii="Times New Roman" w:hAnsi="Times New Roman" w:cs="Times New Roman"/>
          <w:b/>
          <w:color w:val="auto"/>
          <w:sz w:val="40"/>
          <w:szCs w:val="40"/>
          <w:u w:val="single"/>
        </w:rPr>
        <w:t>‘this’ reference in Java</w:t>
      </w:r>
    </w:p>
    <w:p w:rsidR="001E5711" w:rsidRPr="0023624C" w:rsidRDefault="001E5711" w:rsidP="002007AC">
      <w:pPr>
        <w:pStyle w:val="NormalWeb"/>
        <w:rPr>
          <w:rStyle w:val="SubtitleChar"/>
          <w:rFonts w:ascii="Times New Roman" w:hAnsi="Times New Roman" w:cs="Times New Roman"/>
          <w:color w:val="auto"/>
        </w:rPr>
      </w:pPr>
      <w:r w:rsidRPr="0023624C">
        <w:t>‘this’ is a reference variable that refers to the current object.</w:t>
      </w:r>
      <w:r w:rsidRPr="0023624C">
        <w:br/>
      </w:r>
      <w:r w:rsidRPr="0023624C">
        <w:br/>
        <w:t>Following are the ways to use ‘this’ keyword in java :</w:t>
      </w:r>
      <w:r w:rsidRPr="0023624C">
        <w:br/>
      </w:r>
      <w:r w:rsidRPr="0023624C">
        <w:br/>
        <w:t> </w:t>
      </w:r>
      <w:r w:rsidRPr="0023624C">
        <w:rPr>
          <w:rStyle w:val="SubtitleChar"/>
          <w:rFonts w:ascii="Times New Roman" w:hAnsi="Times New Roman" w:cs="Times New Roman"/>
          <w:b/>
          <w:color w:val="auto"/>
          <w:sz w:val="28"/>
          <w:szCs w:val="28"/>
        </w:rPr>
        <w:t>1. Using ‘this’ keyword to refer current class instance variables</w:t>
      </w:r>
    </w:p>
    <w:p w:rsidR="00D60D08" w:rsidRPr="0023624C" w:rsidRDefault="00D60D08" w:rsidP="00D60D08">
      <w:pPr>
        <w:pStyle w:val="NormalWeb"/>
        <w:shd w:val="clear" w:color="auto" w:fill="FFFFFF"/>
        <w:spacing w:before="0" w:beforeAutospacing="0" w:line="280" w:lineRule="atLeast"/>
        <w:contextualSpacing/>
        <w:sectPr w:rsidR="00D60D08" w:rsidRPr="0023624C" w:rsidSect="001F6694">
          <w:headerReference w:type="even" r:id="rId26"/>
          <w:headerReference w:type="default" r:id="rId27"/>
          <w:footerReference w:type="even" r:id="rId28"/>
          <w:footerReference w:type="default" r:id="rId29"/>
          <w:headerReference w:type="first" r:id="rId30"/>
          <w:footerReference w:type="first" r:id="rId3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W w:w="7170" w:type="dxa"/>
        <w:tblCellMar>
          <w:left w:w="0" w:type="dxa"/>
          <w:right w:w="0" w:type="dxa"/>
        </w:tblCellMar>
        <w:tblLook w:val="04A0"/>
      </w:tblPr>
      <w:tblGrid>
        <w:gridCol w:w="7170"/>
      </w:tblGrid>
      <w:tr w:rsidR="001E5711" w:rsidRPr="0023624C" w:rsidTr="001E5711">
        <w:tc>
          <w:tcPr>
            <w:tcW w:w="7170" w:type="dxa"/>
            <w:vAlign w:val="center"/>
            <w:hideMark/>
          </w:tcPr>
          <w:p w:rsidR="001E5711" w:rsidRPr="0023624C" w:rsidRDefault="001E5711" w:rsidP="00D60D08">
            <w:pPr>
              <w:pStyle w:val="NormalWeb"/>
              <w:shd w:val="clear" w:color="auto" w:fill="FFFFFF"/>
              <w:spacing w:before="0" w:beforeAutospacing="0" w:line="280" w:lineRule="atLeast"/>
              <w:contextualSpacing/>
            </w:pPr>
            <w:r w:rsidRPr="0023624C">
              <w:lastRenderedPageBreak/>
              <w:t>class Test</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int a;</w:t>
            </w:r>
          </w:p>
          <w:p w:rsidR="001E5711" w:rsidRPr="0023624C" w:rsidRDefault="001E5711" w:rsidP="00D60D08">
            <w:pPr>
              <w:pStyle w:val="NormalWeb"/>
              <w:shd w:val="clear" w:color="auto" w:fill="FFFFFF"/>
              <w:spacing w:before="0" w:beforeAutospacing="0" w:line="280" w:lineRule="atLeast"/>
              <w:contextualSpacing/>
            </w:pPr>
            <w:r w:rsidRPr="0023624C">
              <w:t>    int b;</w:t>
            </w:r>
          </w:p>
          <w:p w:rsidR="001E5711" w:rsidRPr="0023624C" w:rsidRDefault="001E5711" w:rsidP="00D60D08">
            <w:pPr>
              <w:pStyle w:val="NormalWeb"/>
              <w:shd w:val="clear" w:color="auto" w:fill="FFFFFF"/>
              <w:spacing w:before="0" w:beforeAutospacing="0" w:line="280" w:lineRule="atLeast"/>
              <w:contextualSpacing/>
            </w:pPr>
            <w:r w:rsidRPr="0023624C">
              <w:t>         // Parameterized constructor</w:t>
            </w:r>
          </w:p>
          <w:p w:rsidR="001E5711" w:rsidRPr="0023624C" w:rsidRDefault="001E5711" w:rsidP="00D60D08">
            <w:pPr>
              <w:pStyle w:val="NormalWeb"/>
              <w:shd w:val="clear" w:color="auto" w:fill="FFFFFF"/>
              <w:spacing w:before="0" w:beforeAutospacing="0" w:line="280" w:lineRule="atLeast"/>
              <w:contextualSpacing/>
            </w:pPr>
            <w:r w:rsidRPr="0023624C">
              <w:t>    Test(int a, int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this.a = a;</w:t>
            </w:r>
          </w:p>
          <w:p w:rsidR="001E5711" w:rsidRPr="0023624C" w:rsidRDefault="001E5711" w:rsidP="00D60D08">
            <w:pPr>
              <w:pStyle w:val="NormalWeb"/>
              <w:shd w:val="clear" w:color="auto" w:fill="FFFFFF"/>
              <w:spacing w:before="0" w:beforeAutospacing="0" w:line="280" w:lineRule="atLeast"/>
              <w:contextualSpacing/>
            </w:pPr>
            <w:r w:rsidRPr="0023624C">
              <w:t>        this.b =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void display()</w:t>
            </w:r>
          </w:p>
          <w:p w:rsidR="001E5711" w:rsidRPr="0023624C" w:rsidRDefault="001E5711" w:rsidP="00D60D08">
            <w:pPr>
              <w:pStyle w:val="NormalWeb"/>
              <w:shd w:val="clear" w:color="auto" w:fill="FFFFFF"/>
              <w:spacing w:before="0" w:beforeAutospacing="0" w:line="280" w:lineRule="atLeast"/>
              <w:contextualSpacing/>
            </w:pPr>
            <w:r w:rsidRPr="0023624C">
              <w:t>    {</w:t>
            </w:r>
          </w:p>
          <w:p w:rsidR="00D60D08"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//Displaying value of variables a and b</w:t>
            </w:r>
          </w:p>
          <w:p w:rsidR="001E5711" w:rsidRPr="0023624C" w:rsidRDefault="001E5711" w:rsidP="00D60D08">
            <w:pPr>
              <w:pStyle w:val="NormalWeb"/>
              <w:shd w:val="clear" w:color="auto" w:fill="FFFFFF"/>
              <w:spacing w:before="0" w:beforeAutospacing="0" w:line="280" w:lineRule="atLeast"/>
              <w:contextualSpacing/>
            </w:pPr>
            <w:r w:rsidRPr="0023624C">
              <w:t>        System.out.println("a = " + a + "  b = " +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public static void main(String[] args)</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Test object = new Test(10, 20);</w:t>
            </w:r>
          </w:p>
          <w:p w:rsidR="001E5711" w:rsidRPr="0023624C" w:rsidRDefault="001E5711" w:rsidP="00D60D08">
            <w:pPr>
              <w:pStyle w:val="NormalWeb"/>
              <w:shd w:val="clear" w:color="auto" w:fill="FFFFFF"/>
              <w:spacing w:before="0" w:beforeAutospacing="0" w:line="280" w:lineRule="atLeast"/>
              <w:contextualSpacing/>
            </w:pPr>
            <w:r w:rsidRPr="0023624C">
              <w:t>        object.display();</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w:t>
            </w:r>
          </w:p>
        </w:tc>
      </w:tr>
    </w:tbl>
    <w:p w:rsidR="001E5711" w:rsidRPr="0023624C" w:rsidRDefault="001E5711" w:rsidP="00D60D08">
      <w:pPr>
        <w:pStyle w:val="NormalWeb"/>
        <w:spacing w:before="0" w:beforeAutospacing="0" w:line="280" w:lineRule="atLeast"/>
        <w:contextualSpacing/>
      </w:pPr>
      <w:r w:rsidRPr="0023624C">
        <w:t>Run on IDE</w:t>
      </w:r>
    </w:p>
    <w:p w:rsidR="001E5711" w:rsidRPr="0023624C" w:rsidRDefault="001E5711" w:rsidP="00D60D08">
      <w:pPr>
        <w:pStyle w:val="NormalWeb"/>
        <w:spacing w:before="0" w:beforeAutospacing="0" w:line="280" w:lineRule="atLeast"/>
        <w:contextualSpacing/>
      </w:pPr>
      <w:r w:rsidRPr="0023624C">
        <w:t>Output:</w:t>
      </w:r>
    </w:p>
    <w:p w:rsidR="001E5711" w:rsidRPr="0023624C" w:rsidRDefault="001E5711" w:rsidP="00D60D08">
      <w:pPr>
        <w:pStyle w:val="NormalWeb"/>
        <w:shd w:val="clear" w:color="auto" w:fill="FFFFFF"/>
        <w:spacing w:before="0" w:beforeAutospacing="0" w:line="280" w:lineRule="atLeast"/>
        <w:contextualSpacing/>
      </w:pPr>
      <w:r w:rsidRPr="0023624C">
        <w:t>a = 10  b = 20</w:t>
      </w:r>
    </w:p>
    <w:p w:rsidR="00D60D08" w:rsidRPr="0023624C" w:rsidRDefault="00D60D08" w:rsidP="00D60D08">
      <w:pPr>
        <w:pStyle w:val="NormalWeb"/>
        <w:sectPr w:rsidR="00D60D08" w:rsidRPr="0023624C" w:rsidSect="001F6694">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60D08" w:rsidRPr="0023624C" w:rsidRDefault="001E5711" w:rsidP="001E5711">
      <w:pPr>
        <w:pStyle w:val="NormalWeb"/>
        <w:spacing w:after="390"/>
        <w:rPr>
          <w:rStyle w:val="SubtitleChar"/>
          <w:rFonts w:ascii="Times New Roman" w:hAnsi="Times New Roman" w:cs="Times New Roman"/>
          <w:b/>
          <w:color w:val="auto"/>
          <w:sz w:val="28"/>
          <w:szCs w:val="28"/>
        </w:rPr>
        <w:sectPr w:rsidR="00D60D08" w:rsidRPr="0023624C" w:rsidSect="001F6694">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3624C">
        <w:lastRenderedPageBreak/>
        <w:t> </w:t>
      </w:r>
      <w:r w:rsidRPr="0023624C">
        <w:br/>
      </w:r>
    </w:p>
    <w:p w:rsidR="001E5711" w:rsidRPr="0023624C" w:rsidRDefault="001E5711" w:rsidP="001E5711">
      <w:pPr>
        <w:pStyle w:val="NormalWeb"/>
        <w:spacing w:after="390"/>
        <w:rPr>
          <w:rStyle w:val="SubtitleChar"/>
          <w:rFonts w:ascii="Times New Roman" w:hAnsi="Times New Roman" w:cs="Times New Roman"/>
          <w:b/>
          <w:color w:val="auto"/>
          <w:sz w:val="28"/>
          <w:szCs w:val="28"/>
        </w:rPr>
      </w:pPr>
      <w:r w:rsidRPr="0023624C">
        <w:rPr>
          <w:rStyle w:val="SubtitleChar"/>
          <w:rFonts w:ascii="Times New Roman" w:hAnsi="Times New Roman" w:cs="Times New Roman"/>
          <w:b/>
          <w:color w:val="auto"/>
          <w:sz w:val="28"/>
          <w:szCs w:val="28"/>
        </w:rPr>
        <w:lastRenderedPageBreak/>
        <w:t>2. Using this() to invoke current class constructor</w:t>
      </w:r>
    </w:p>
    <w:tbl>
      <w:tblPr>
        <w:tblW w:w="7170" w:type="dxa"/>
        <w:tblCellMar>
          <w:left w:w="0" w:type="dxa"/>
          <w:right w:w="0" w:type="dxa"/>
        </w:tblCellMar>
        <w:tblLook w:val="04A0"/>
      </w:tblPr>
      <w:tblGrid>
        <w:gridCol w:w="7170"/>
      </w:tblGrid>
      <w:tr w:rsidR="0023624C" w:rsidRPr="0023624C" w:rsidTr="001E5711">
        <w:tc>
          <w:tcPr>
            <w:tcW w:w="7170" w:type="dxa"/>
            <w:vAlign w:val="center"/>
            <w:hideMark/>
          </w:tcPr>
          <w:p w:rsidR="001E5711" w:rsidRPr="0023624C" w:rsidRDefault="001E5711" w:rsidP="00D60D08">
            <w:pPr>
              <w:pStyle w:val="NormalWeb"/>
              <w:shd w:val="clear" w:color="auto" w:fill="FFFFFF"/>
              <w:spacing w:before="0" w:beforeAutospacing="0" w:line="280" w:lineRule="atLeast"/>
              <w:contextualSpacing/>
            </w:pPr>
            <w:r w:rsidRPr="0023624C">
              <w:t xml:space="preserve">// Java code for using this() to </w:t>
            </w:r>
          </w:p>
          <w:p w:rsidR="001E5711" w:rsidRPr="0023624C" w:rsidRDefault="001E5711" w:rsidP="00D60D08">
            <w:pPr>
              <w:pStyle w:val="NormalWeb"/>
              <w:shd w:val="clear" w:color="auto" w:fill="FFFFFF"/>
              <w:spacing w:before="0" w:beforeAutospacing="0" w:line="280" w:lineRule="atLeast"/>
              <w:contextualSpacing/>
            </w:pPr>
            <w:r w:rsidRPr="0023624C">
              <w:t>// invoke current class constructor</w:t>
            </w:r>
          </w:p>
          <w:p w:rsidR="001E5711" w:rsidRPr="0023624C" w:rsidRDefault="001E5711" w:rsidP="00D60D08">
            <w:pPr>
              <w:pStyle w:val="NormalWeb"/>
              <w:shd w:val="clear" w:color="auto" w:fill="FFFFFF"/>
              <w:spacing w:before="0" w:beforeAutospacing="0" w:line="280" w:lineRule="atLeast"/>
              <w:contextualSpacing/>
            </w:pPr>
            <w:r w:rsidRPr="0023624C">
              <w:t>class Test</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int a;</w:t>
            </w:r>
          </w:p>
          <w:p w:rsidR="001E5711" w:rsidRPr="0023624C" w:rsidRDefault="001E5711" w:rsidP="00D60D08">
            <w:pPr>
              <w:pStyle w:val="NormalWeb"/>
              <w:shd w:val="clear" w:color="auto" w:fill="FFFFFF"/>
              <w:spacing w:before="0" w:beforeAutospacing="0" w:line="280" w:lineRule="atLeast"/>
              <w:contextualSpacing/>
            </w:pPr>
            <w:r w:rsidRPr="0023624C">
              <w:t>    int b;</w:t>
            </w:r>
          </w:p>
          <w:p w:rsidR="001E5711" w:rsidRPr="0023624C" w:rsidRDefault="001E5711" w:rsidP="00D60D08">
            <w:pPr>
              <w:pStyle w:val="NormalWeb"/>
              <w:shd w:val="clear" w:color="auto" w:fill="FFFFFF"/>
              <w:spacing w:before="0" w:beforeAutospacing="0" w:line="280" w:lineRule="atLeast"/>
              <w:contextualSpacing/>
            </w:pPr>
            <w:r w:rsidRPr="0023624C">
              <w:lastRenderedPageBreak/>
              <w:t> </w:t>
            </w:r>
          </w:p>
          <w:p w:rsidR="001E5711" w:rsidRPr="0023624C" w:rsidRDefault="001E5711" w:rsidP="00D60D08">
            <w:pPr>
              <w:pStyle w:val="NormalWeb"/>
              <w:shd w:val="clear" w:color="auto" w:fill="FFFFFF"/>
              <w:spacing w:before="0" w:beforeAutospacing="0" w:line="280" w:lineRule="atLeast"/>
              <w:contextualSpacing/>
            </w:pPr>
            <w:r w:rsidRPr="0023624C">
              <w:t>    //Default constructor</w:t>
            </w:r>
          </w:p>
          <w:p w:rsidR="001E5711" w:rsidRPr="0023624C" w:rsidRDefault="001E5711" w:rsidP="00D60D08">
            <w:pPr>
              <w:pStyle w:val="NormalWeb"/>
              <w:shd w:val="clear" w:color="auto" w:fill="FFFFFF"/>
              <w:spacing w:before="0" w:beforeAutospacing="0" w:line="280" w:lineRule="atLeast"/>
              <w:contextualSpacing/>
            </w:pPr>
            <w:r w:rsidRPr="0023624C">
              <w:t>    Test()</w:t>
            </w:r>
          </w:p>
          <w:p w:rsidR="001E5711" w:rsidRPr="0023624C" w:rsidRDefault="001E5711" w:rsidP="00D60D08">
            <w:pPr>
              <w:pStyle w:val="NormalWeb"/>
              <w:shd w:val="clear" w:color="auto" w:fill="FFFFFF"/>
              <w:spacing w:before="0" w:beforeAutospacing="0" w:line="280" w:lineRule="atLeast"/>
              <w:contextualSpacing/>
            </w:pPr>
            <w:r w:rsidRPr="0023624C">
              <w:t xml:space="preserve">    {  </w:t>
            </w:r>
          </w:p>
          <w:p w:rsidR="001E5711" w:rsidRPr="0023624C" w:rsidRDefault="001E5711" w:rsidP="00D60D08">
            <w:pPr>
              <w:pStyle w:val="NormalWeb"/>
              <w:shd w:val="clear" w:color="auto" w:fill="FFFFFF"/>
              <w:spacing w:before="0" w:beforeAutospacing="0" w:line="280" w:lineRule="atLeast"/>
              <w:contextualSpacing/>
            </w:pPr>
            <w:r w:rsidRPr="0023624C">
              <w:t>        this(10, 20);</w:t>
            </w:r>
          </w:p>
          <w:p w:rsidR="001E5711" w:rsidRPr="0023624C" w:rsidRDefault="001E5711" w:rsidP="00D60D08">
            <w:pPr>
              <w:pStyle w:val="NormalWeb"/>
              <w:shd w:val="clear" w:color="auto" w:fill="FFFFFF"/>
              <w:spacing w:before="0" w:beforeAutospacing="0" w:line="280" w:lineRule="atLeast"/>
              <w:contextualSpacing/>
            </w:pPr>
            <w:r w:rsidRPr="0023624C">
              <w:t>        System.out.println("Inside  default constructor \n");</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//Parameterized constructor</w:t>
            </w:r>
          </w:p>
          <w:p w:rsidR="001E5711" w:rsidRPr="0023624C" w:rsidRDefault="001E5711" w:rsidP="00D60D08">
            <w:pPr>
              <w:pStyle w:val="NormalWeb"/>
              <w:shd w:val="clear" w:color="auto" w:fill="FFFFFF"/>
              <w:spacing w:before="0" w:beforeAutospacing="0" w:line="280" w:lineRule="atLeast"/>
              <w:contextualSpacing/>
            </w:pPr>
            <w:r w:rsidRPr="0023624C">
              <w:t>    Test(int a, int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this.a = a;</w:t>
            </w:r>
          </w:p>
          <w:p w:rsidR="001E5711" w:rsidRPr="0023624C" w:rsidRDefault="001E5711" w:rsidP="00D60D08">
            <w:pPr>
              <w:pStyle w:val="NormalWeb"/>
              <w:shd w:val="clear" w:color="auto" w:fill="FFFFFF"/>
              <w:spacing w:before="0" w:beforeAutospacing="0" w:line="280" w:lineRule="atLeast"/>
              <w:contextualSpacing/>
            </w:pPr>
            <w:r w:rsidRPr="0023624C">
              <w:t>        this.b = b;</w:t>
            </w:r>
          </w:p>
          <w:p w:rsidR="001E5711" w:rsidRPr="0023624C" w:rsidRDefault="001E5711" w:rsidP="00D60D08">
            <w:pPr>
              <w:pStyle w:val="NormalWeb"/>
              <w:shd w:val="clear" w:color="auto" w:fill="FFFFFF"/>
              <w:spacing w:before="0" w:beforeAutospacing="0" w:line="280" w:lineRule="atLeast"/>
              <w:contextualSpacing/>
            </w:pPr>
            <w:r w:rsidRPr="0023624C">
              <w:t>        System.out.println("Inside parameterized constructor");</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public static void main(String[] args)</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Test object = new Test();</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w:t>
            </w:r>
          </w:p>
        </w:tc>
      </w:tr>
    </w:tbl>
    <w:p w:rsidR="001E5711" w:rsidRPr="0023624C" w:rsidRDefault="001E5711" w:rsidP="00D60D08">
      <w:pPr>
        <w:pStyle w:val="NormalWeb"/>
        <w:shd w:val="clear" w:color="auto" w:fill="FFFFFF"/>
        <w:spacing w:before="0" w:beforeAutospacing="0" w:line="280" w:lineRule="atLeast"/>
        <w:contextualSpacing/>
      </w:pPr>
      <w:r w:rsidRPr="0023624C">
        <w:lastRenderedPageBreak/>
        <w:t>Run on IDE</w:t>
      </w:r>
    </w:p>
    <w:p w:rsidR="001E5711" w:rsidRPr="0023624C" w:rsidRDefault="001E5711" w:rsidP="00D60D08">
      <w:pPr>
        <w:pStyle w:val="NormalWeb"/>
        <w:shd w:val="clear" w:color="auto" w:fill="FFFFFF"/>
        <w:spacing w:before="0" w:beforeAutospacing="0" w:line="280" w:lineRule="atLeast"/>
        <w:contextualSpacing/>
      </w:pPr>
      <w:r w:rsidRPr="0023624C">
        <w:t>Output:</w:t>
      </w:r>
    </w:p>
    <w:p w:rsidR="001E5711" w:rsidRPr="0023624C" w:rsidRDefault="001E5711" w:rsidP="00D60D08">
      <w:pPr>
        <w:pStyle w:val="NormalWeb"/>
        <w:shd w:val="clear" w:color="auto" w:fill="FFFFFF"/>
        <w:spacing w:before="0" w:beforeAutospacing="0" w:line="280" w:lineRule="atLeast"/>
        <w:contextualSpacing/>
      </w:pPr>
      <w:r w:rsidRPr="0023624C">
        <w:t>Inside parameterized constructor</w:t>
      </w:r>
    </w:p>
    <w:p w:rsidR="001E5711" w:rsidRPr="0023624C" w:rsidRDefault="001E5711" w:rsidP="00D60D08">
      <w:pPr>
        <w:pStyle w:val="NormalWeb"/>
        <w:shd w:val="clear" w:color="auto" w:fill="FFFFFF"/>
        <w:spacing w:before="0" w:beforeAutospacing="0" w:line="280" w:lineRule="atLeast"/>
        <w:contextualSpacing/>
      </w:pPr>
      <w:r w:rsidRPr="0023624C">
        <w:t>Inside  default constructor</w:t>
      </w:r>
    </w:p>
    <w:p w:rsidR="001E5711" w:rsidRPr="0023624C" w:rsidRDefault="001E5711" w:rsidP="00D60D08">
      <w:pPr>
        <w:pStyle w:val="NormalWeb"/>
        <w:rPr>
          <w:rStyle w:val="SubtitleChar"/>
          <w:rFonts w:ascii="Times New Roman" w:hAnsi="Times New Roman" w:cs="Times New Roman"/>
          <w:b/>
          <w:color w:val="auto"/>
          <w:sz w:val="28"/>
          <w:szCs w:val="28"/>
        </w:rPr>
      </w:pPr>
      <w:r w:rsidRPr="0023624C">
        <w:t> </w:t>
      </w:r>
      <w:r w:rsidRPr="0023624C">
        <w:br/>
      </w:r>
      <w:r w:rsidRPr="0023624C">
        <w:rPr>
          <w:rStyle w:val="SubtitleChar"/>
          <w:rFonts w:ascii="Times New Roman" w:hAnsi="Times New Roman" w:cs="Times New Roman"/>
          <w:b/>
          <w:color w:val="auto"/>
          <w:sz w:val="28"/>
          <w:szCs w:val="28"/>
        </w:rPr>
        <w:t>3. Using ‘this’ keyword to return the current class instance</w:t>
      </w:r>
    </w:p>
    <w:tbl>
      <w:tblPr>
        <w:tblW w:w="7170" w:type="dxa"/>
        <w:tblCellMar>
          <w:left w:w="0" w:type="dxa"/>
          <w:right w:w="0" w:type="dxa"/>
        </w:tblCellMar>
        <w:tblLook w:val="04A0"/>
      </w:tblPr>
      <w:tblGrid>
        <w:gridCol w:w="7170"/>
      </w:tblGrid>
      <w:tr w:rsidR="0023624C" w:rsidRPr="0023624C" w:rsidTr="001E5711">
        <w:tc>
          <w:tcPr>
            <w:tcW w:w="7170" w:type="dxa"/>
            <w:vAlign w:val="center"/>
            <w:hideMark/>
          </w:tcPr>
          <w:p w:rsidR="001E5711" w:rsidRPr="0023624C" w:rsidRDefault="001E5711" w:rsidP="00D60D08">
            <w:pPr>
              <w:pStyle w:val="NormalWeb"/>
              <w:shd w:val="clear" w:color="auto" w:fill="FFFFFF"/>
              <w:spacing w:before="0" w:beforeAutospacing="0" w:line="280" w:lineRule="atLeast"/>
              <w:contextualSpacing/>
            </w:pPr>
            <w:r w:rsidRPr="0023624C">
              <w:t xml:space="preserve">//Java code for using 'this' keyword </w:t>
            </w:r>
          </w:p>
          <w:p w:rsidR="001E5711" w:rsidRPr="0023624C" w:rsidRDefault="001E5711" w:rsidP="00D60D08">
            <w:pPr>
              <w:pStyle w:val="NormalWeb"/>
              <w:shd w:val="clear" w:color="auto" w:fill="FFFFFF"/>
              <w:spacing w:before="0" w:beforeAutospacing="0" w:line="280" w:lineRule="atLeast"/>
              <w:contextualSpacing/>
            </w:pPr>
            <w:r w:rsidRPr="0023624C">
              <w:t>//to return the current class instance</w:t>
            </w:r>
          </w:p>
          <w:p w:rsidR="001E5711" w:rsidRPr="0023624C" w:rsidRDefault="001E5711" w:rsidP="00D60D08">
            <w:pPr>
              <w:pStyle w:val="NormalWeb"/>
              <w:shd w:val="clear" w:color="auto" w:fill="FFFFFF"/>
              <w:spacing w:before="0" w:beforeAutospacing="0" w:line="280" w:lineRule="atLeast"/>
              <w:contextualSpacing/>
            </w:pPr>
            <w:r w:rsidRPr="0023624C">
              <w:t>class Test</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int a;</w:t>
            </w:r>
          </w:p>
          <w:p w:rsidR="001E5711" w:rsidRPr="0023624C" w:rsidRDefault="001E5711" w:rsidP="00D60D08">
            <w:pPr>
              <w:pStyle w:val="NormalWeb"/>
              <w:shd w:val="clear" w:color="auto" w:fill="FFFFFF"/>
              <w:spacing w:before="0" w:beforeAutospacing="0" w:line="280" w:lineRule="atLeast"/>
              <w:contextualSpacing/>
            </w:pPr>
            <w:r w:rsidRPr="0023624C">
              <w:t>    int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//Default constructor</w:t>
            </w:r>
          </w:p>
          <w:p w:rsidR="001E5711" w:rsidRPr="0023624C" w:rsidRDefault="001E5711" w:rsidP="00D60D08">
            <w:pPr>
              <w:pStyle w:val="NormalWeb"/>
              <w:shd w:val="clear" w:color="auto" w:fill="FFFFFF"/>
              <w:spacing w:before="0" w:beforeAutospacing="0" w:line="280" w:lineRule="atLeast"/>
              <w:contextualSpacing/>
            </w:pPr>
            <w:r w:rsidRPr="0023624C">
              <w:t>    Test()</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a = 10;</w:t>
            </w:r>
          </w:p>
          <w:p w:rsidR="001E5711" w:rsidRPr="0023624C" w:rsidRDefault="001E5711" w:rsidP="00D60D08">
            <w:pPr>
              <w:pStyle w:val="NormalWeb"/>
              <w:shd w:val="clear" w:color="auto" w:fill="FFFFFF"/>
              <w:spacing w:before="0" w:beforeAutospacing="0" w:line="280" w:lineRule="atLeast"/>
              <w:contextualSpacing/>
            </w:pPr>
            <w:r w:rsidRPr="0023624C">
              <w:t>        b = 20;</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//Method that returns current class instance</w:t>
            </w:r>
          </w:p>
          <w:p w:rsidR="001E5711" w:rsidRPr="0023624C" w:rsidRDefault="001E5711" w:rsidP="00D60D08">
            <w:pPr>
              <w:pStyle w:val="NormalWeb"/>
              <w:shd w:val="clear" w:color="auto" w:fill="FFFFFF"/>
              <w:spacing w:before="0" w:beforeAutospacing="0" w:line="280" w:lineRule="atLeast"/>
              <w:contextualSpacing/>
            </w:pPr>
            <w:r w:rsidRPr="0023624C">
              <w:t>    Test get()</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return this;</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//Displaying value of variables a and b</w:t>
            </w:r>
          </w:p>
          <w:p w:rsidR="001E5711" w:rsidRPr="0023624C" w:rsidRDefault="001E5711" w:rsidP="00D60D08">
            <w:pPr>
              <w:pStyle w:val="NormalWeb"/>
              <w:shd w:val="clear" w:color="auto" w:fill="FFFFFF"/>
              <w:spacing w:before="0" w:beforeAutospacing="0" w:line="280" w:lineRule="atLeast"/>
              <w:contextualSpacing/>
            </w:pPr>
            <w:r w:rsidRPr="0023624C">
              <w:lastRenderedPageBreak/>
              <w:t>    void display()</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System.out.println("a = " + a + "  b = " +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public static void main(String[] args)</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Test object = new Test();</w:t>
            </w:r>
          </w:p>
          <w:p w:rsidR="001E5711" w:rsidRPr="0023624C" w:rsidRDefault="001E5711" w:rsidP="00D60D08">
            <w:pPr>
              <w:pStyle w:val="NormalWeb"/>
              <w:shd w:val="clear" w:color="auto" w:fill="FFFFFF"/>
              <w:spacing w:before="0" w:beforeAutospacing="0" w:line="280" w:lineRule="atLeast"/>
              <w:contextualSpacing/>
            </w:pPr>
            <w:r w:rsidRPr="0023624C">
              <w:t>        object.get().display();</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w:t>
            </w:r>
          </w:p>
        </w:tc>
      </w:tr>
    </w:tbl>
    <w:p w:rsidR="001E5711" w:rsidRPr="0023624C" w:rsidRDefault="001E5711" w:rsidP="00D60D08">
      <w:pPr>
        <w:pStyle w:val="NormalWeb"/>
        <w:shd w:val="clear" w:color="auto" w:fill="FFFFFF"/>
        <w:spacing w:before="0" w:beforeAutospacing="0" w:line="280" w:lineRule="atLeast"/>
        <w:contextualSpacing/>
      </w:pPr>
      <w:r w:rsidRPr="0023624C">
        <w:lastRenderedPageBreak/>
        <w:t>Run on IDE</w:t>
      </w:r>
    </w:p>
    <w:p w:rsidR="001E5711" w:rsidRPr="0023624C" w:rsidRDefault="001E5711" w:rsidP="00D60D08">
      <w:pPr>
        <w:pStyle w:val="NormalWeb"/>
        <w:shd w:val="clear" w:color="auto" w:fill="FFFFFF"/>
        <w:spacing w:before="0" w:beforeAutospacing="0" w:line="280" w:lineRule="atLeast"/>
        <w:contextualSpacing/>
      </w:pPr>
      <w:r w:rsidRPr="0023624C">
        <w:t>Output:</w:t>
      </w:r>
    </w:p>
    <w:p w:rsidR="001E5711" w:rsidRPr="0023624C" w:rsidRDefault="001E5711" w:rsidP="00D60D08">
      <w:pPr>
        <w:pStyle w:val="NormalWeb"/>
        <w:shd w:val="clear" w:color="auto" w:fill="FFFFFF"/>
        <w:spacing w:before="0" w:beforeAutospacing="0" w:line="280" w:lineRule="atLeast"/>
        <w:contextualSpacing/>
      </w:pPr>
      <w:r w:rsidRPr="0023624C">
        <w:t>a = 10  b = 20</w:t>
      </w:r>
    </w:p>
    <w:p w:rsidR="001E5711" w:rsidRPr="00EE7431" w:rsidRDefault="001E5711" w:rsidP="00D60D08">
      <w:pPr>
        <w:pStyle w:val="NormalWeb"/>
        <w:shd w:val="clear" w:color="auto" w:fill="FFFFFF"/>
        <w:spacing w:before="0" w:beforeAutospacing="0" w:line="280" w:lineRule="atLeast"/>
        <w:contextualSpacing/>
        <w:rPr>
          <w:i/>
          <w:iCs/>
          <w:sz w:val="36"/>
          <w:szCs w:val="36"/>
          <w:u w:val="single"/>
        </w:rPr>
      </w:pPr>
      <w:r w:rsidRPr="00EE7431">
        <w:rPr>
          <w:sz w:val="36"/>
          <w:szCs w:val="36"/>
          <w:u w:val="single"/>
        </w:rPr>
        <w:t> </w:t>
      </w:r>
      <w:r w:rsidRPr="00EE7431">
        <w:rPr>
          <w:sz w:val="36"/>
          <w:szCs w:val="36"/>
          <w:u w:val="single"/>
        </w:rPr>
        <w:br/>
      </w:r>
      <w:r w:rsidRPr="00EE7431">
        <w:rPr>
          <w:i/>
          <w:iCs/>
          <w:sz w:val="36"/>
          <w:szCs w:val="36"/>
          <w:u w:val="single"/>
        </w:rPr>
        <w:t>4. Using ‘this’ keyword as method parameter</w:t>
      </w:r>
    </w:p>
    <w:tbl>
      <w:tblPr>
        <w:tblW w:w="7170" w:type="dxa"/>
        <w:tblCellMar>
          <w:left w:w="0" w:type="dxa"/>
          <w:right w:w="0" w:type="dxa"/>
        </w:tblCellMar>
        <w:tblLook w:val="04A0"/>
      </w:tblPr>
      <w:tblGrid>
        <w:gridCol w:w="7170"/>
      </w:tblGrid>
      <w:tr w:rsidR="0023624C" w:rsidRPr="0023624C" w:rsidTr="001E5711">
        <w:tc>
          <w:tcPr>
            <w:tcW w:w="7170" w:type="dxa"/>
            <w:vAlign w:val="center"/>
            <w:hideMark/>
          </w:tcPr>
          <w:p w:rsidR="001E5711" w:rsidRPr="0023624C" w:rsidRDefault="001E5711" w:rsidP="00D60D08">
            <w:pPr>
              <w:pStyle w:val="NormalWeb"/>
              <w:shd w:val="clear" w:color="auto" w:fill="FFFFFF"/>
              <w:spacing w:before="0" w:beforeAutospacing="0" w:line="280" w:lineRule="atLeast"/>
              <w:contextualSpacing/>
            </w:pPr>
            <w:r w:rsidRPr="0023624C">
              <w:t xml:space="preserve">// Java code for using 'this' </w:t>
            </w:r>
          </w:p>
          <w:p w:rsidR="001E5711" w:rsidRPr="0023624C" w:rsidRDefault="001E5711" w:rsidP="00D60D08">
            <w:pPr>
              <w:pStyle w:val="NormalWeb"/>
              <w:shd w:val="clear" w:color="auto" w:fill="FFFFFF"/>
              <w:spacing w:before="0" w:beforeAutospacing="0" w:line="280" w:lineRule="atLeast"/>
              <w:contextualSpacing/>
            </w:pPr>
            <w:r w:rsidRPr="0023624C">
              <w:t>// keyword as method parameter</w:t>
            </w:r>
          </w:p>
          <w:p w:rsidR="001E5711" w:rsidRPr="0023624C" w:rsidRDefault="001E5711" w:rsidP="00D60D08">
            <w:pPr>
              <w:pStyle w:val="NormalWeb"/>
              <w:shd w:val="clear" w:color="auto" w:fill="FFFFFF"/>
              <w:spacing w:before="0" w:beforeAutospacing="0" w:line="280" w:lineRule="atLeast"/>
              <w:contextualSpacing/>
            </w:pPr>
            <w:r w:rsidRPr="0023624C">
              <w:t>class Test</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int a;</w:t>
            </w:r>
          </w:p>
          <w:p w:rsidR="001E5711" w:rsidRPr="0023624C" w:rsidRDefault="001E5711" w:rsidP="00D60D08">
            <w:pPr>
              <w:pStyle w:val="NormalWeb"/>
              <w:shd w:val="clear" w:color="auto" w:fill="FFFFFF"/>
              <w:spacing w:before="0" w:beforeAutospacing="0" w:line="280" w:lineRule="atLeast"/>
              <w:contextualSpacing/>
            </w:pPr>
            <w:r w:rsidRPr="0023624C">
              <w:t>    int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 Default constructor</w:t>
            </w:r>
          </w:p>
          <w:p w:rsidR="001E5711" w:rsidRPr="0023624C" w:rsidRDefault="001E5711" w:rsidP="00D60D08">
            <w:pPr>
              <w:pStyle w:val="NormalWeb"/>
              <w:shd w:val="clear" w:color="auto" w:fill="FFFFFF"/>
              <w:spacing w:before="0" w:beforeAutospacing="0" w:line="280" w:lineRule="atLeast"/>
              <w:contextualSpacing/>
            </w:pPr>
            <w:r w:rsidRPr="0023624C">
              <w:t>    Test()</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a = 10;</w:t>
            </w:r>
          </w:p>
          <w:p w:rsidR="001E5711" w:rsidRPr="0023624C" w:rsidRDefault="001E5711" w:rsidP="00D60D08">
            <w:pPr>
              <w:pStyle w:val="NormalWeb"/>
              <w:shd w:val="clear" w:color="auto" w:fill="FFFFFF"/>
              <w:spacing w:before="0" w:beforeAutospacing="0" w:line="280" w:lineRule="atLeast"/>
              <w:contextualSpacing/>
            </w:pPr>
            <w:r w:rsidRPr="0023624C">
              <w:t>        b = 20;</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 Method that receives 'this' keyword as parameter</w:t>
            </w:r>
          </w:p>
          <w:p w:rsidR="001E5711" w:rsidRPr="0023624C" w:rsidRDefault="001E5711" w:rsidP="00D60D08">
            <w:pPr>
              <w:pStyle w:val="NormalWeb"/>
              <w:shd w:val="clear" w:color="auto" w:fill="FFFFFF"/>
              <w:spacing w:before="0" w:beforeAutospacing="0" w:line="280" w:lineRule="atLeast"/>
              <w:contextualSpacing/>
            </w:pPr>
            <w:r w:rsidRPr="0023624C">
              <w:t>    void display(Test obj)</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System.out.println("a = " + a + "  b = " +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 Method that returns current class instance</w:t>
            </w:r>
          </w:p>
          <w:p w:rsidR="001E5711" w:rsidRPr="0023624C" w:rsidRDefault="001E5711" w:rsidP="00D60D08">
            <w:pPr>
              <w:pStyle w:val="NormalWeb"/>
              <w:shd w:val="clear" w:color="auto" w:fill="FFFFFF"/>
              <w:spacing w:before="0" w:beforeAutospacing="0" w:line="280" w:lineRule="atLeast"/>
              <w:contextualSpacing/>
            </w:pPr>
            <w:r w:rsidRPr="0023624C">
              <w:t>    void get()</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display(this);</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public static void main(String[] args)</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Test object = new Test();</w:t>
            </w:r>
          </w:p>
          <w:p w:rsidR="001E5711" w:rsidRPr="0023624C" w:rsidRDefault="001E5711" w:rsidP="00D60D08">
            <w:pPr>
              <w:pStyle w:val="NormalWeb"/>
              <w:shd w:val="clear" w:color="auto" w:fill="FFFFFF"/>
              <w:spacing w:before="0" w:beforeAutospacing="0" w:line="280" w:lineRule="atLeast"/>
              <w:contextualSpacing/>
            </w:pPr>
            <w:r w:rsidRPr="0023624C">
              <w:t>        object.get();</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w:t>
            </w:r>
          </w:p>
        </w:tc>
      </w:tr>
    </w:tbl>
    <w:p w:rsidR="001E5711" w:rsidRPr="0023624C" w:rsidRDefault="001E5711" w:rsidP="00D60D08">
      <w:pPr>
        <w:pStyle w:val="NormalWeb"/>
        <w:shd w:val="clear" w:color="auto" w:fill="FFFFFF"/>
        <w:spacing w:before="0" w:beforeAutospacing="0" w:line="280" w:lineRule="atLeast"/>
        <w:contextualSpacing/>
      </w:pPr>
      <w:r w:rsidRPr="0023624C">
        <w:lastRenderedPageBreak/>
        <w:t>Run on IDE</w:t>
      </w:r>
    </w:p>
    <w:p w:rsidR="001E5711" w:rsidRPr="0023624C" w:rsidRDefault="001E5711" w:rsidP="00D60D08">
      <w:pPr>
        <w:pStyle w:val="NormalWeb"/>
        <w:shd w:val="clear" w:color="auto" w:fill="FFFFFF"/>
        <w:spacing w:before="0" w:beforeAutospacing="0" w:line="280" w:lineRule="atLeast"/>
        <w:contextualSpacing/>
      </w:pPr>
      <w:r w:rsidRPr="0023624C">
        <w:t>Output:</w:t>
      </w:r>
    </w:p>
    <w:p w:rsidR="001E5711" w:rsidRPr="0023624C" w:rsidRDefault="001E5711" w:rsidP="00D60D08">
      <w:pPr>
        <w:pStyle w:val="NormalWeb"/>
        <w:shd w:val="clear" w:color="auto" w:fill="FFFFFF"/>
        <w:spacing w:before="0" w:beforeAutospacing="0" w:line="280" w:lineRule="atLeast"/>
        <w:contextualSpacing/>
      </w:pPr>
      <w:r w:rsidRPr="0023624C">
        <w:t>a = 10  b = 20</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EE7431" w:rsidRDefault="001E5711" w:rsidP="00D60D08">
      <w:pPr>
        <w:pStyle w:val="NormalWeb"/>
        <w:shd w:val="clear" w:color="auto" w:fill="FFFFFF"/>
        <w:spacing w:before="0" w:beforeAutospacing="0" w:line="280" w:lineRule="atLeast"/>
        <w:contextualSpacing/>
        <w:rPr>
          <w:i/>
          <w:iCs/>
          <w:sz w:val="36"/>
          <w:szCs w:val="36"/>
        </w:rPr>
      </w:pPr>
      <w:r w:rsidRPr="00EE7431">
        <w:rPr>
          <w:i/>
          <w:iCs/>
          <w:sz w:val="36"/>
          <w:szCs w:val="36"/>
        </w:rPr>
        <w:t>5. Using ‘this’ keyword to invoke current class method</w:t>
      </w:r>
    </w:p>
    <w:tbl>
      <w:tblPr>
        <w:tblW w:w="7170" w:type="dxa"/>
        <w:tblCellMar>
          <w:left w:w="0" w:type="dxa"/>
          <w:right w:w="0" w:type="dxa"/>
        </w:tblCellMar>
        <w:tblLook w:val="04A0"/>
      </w:tblPr>
      <w:tblGrid>
        <w:gridCol w:w="7170"/>
      </w:tblGrid>
      <w:tr w:rsidR="0023624C" w:rsidRPr="0023624C" w:rsidTr="001E5711">
        <w:tc>
          <w:tcPr>
            <w:tcW w:w="7170" w:type="dxa"/>
            <w:vAlign w:val="center"/>
            <w:hideMark/>
          </w:tcPr>
          <w:p w:rsidR="001E5711" w:rsidRPr="0023624C" w:rsidRDefault="001E5711" w:rsidP="00D60D08">
            <w:pPr>
              <w:pStyle w:val="NormalWeb"/>
              <w:shd w:val="clear" w:color="auto" w:fill="FFFFFF"/>
              <w:spacing w:before="0" w:beforeAutospacing="0" w:line="280" w:lineRule="atLeast"/>
              <w:contextualSpacing/>
            </w:pPr>
            <w:r w:rsidRPr="0023624C">
              <w:t xml:space="preserve">// Java code for using this to invoke current </w:t>
            </w:r>
          </w:p>
          <w:p w:rsidR="001E5711" w:rsidRPr="0023624C" w:rsidRDefault="001E5711" w:rsidP="00D60D08">
            <w:pPr>
              <w:pStyle w:val="NormalWeb"/>
              <w:shd w:val="clear" w:color="auto" w:fill="FFFFFF"/>
              <w:spacing w:before="0" w:beforeAutospacing="0" w:line="280" w:lineRule="atLeast"/>
              <w:contextualSpacing/>
            </w:pPr>
            <w:r w:rsidRPr="0023624C">
              <w:t>// class method</w:t>
            </w:r>
          </w:p>
          <w:p w:rsidR="001E5711" w:rsidRPr="0023624C" w:rsidRDefault="001E5711" w:rsidP="00D60D08">
            <w:pPr>
              <w:pStyle w:val="NormalWeb"/>
              <w:shd w:val="clear" w:color="auto" w:fill="FFFFFF"/>
              <w:spacing w:before="0" w:beforeAutospacing="0" w:line="280" w:lineRule="atLeast"/>
              <w:contextualSpacing/>
            </w:pPr>
            <w:r w:rsidRPr="0023624C">
              <w:t>class Test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void display()</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 calling fuction show()</w:t>
            </w:r>
          </w:p>
          <w:p w:rsidR="001E5711" w:rsidRPr="0023624C" w:rsidRDefault="001E5711" w:rsidP="00D60D08">
            <w:pPr>
              <w:pStyle w:val="NormalWeb"/>
              <w:shd w:val="clear" w:color="auto" w:fill="FFFFFF"/>
              <w:spacing w:before="0" w:beforeAutospacing="0" w:line="280" w:lineRule="atLeast"/>
              <w:contextualSpacing/>
            </w:pPr>
            <w:r w:rsidRPr="0023624C">
              <w:t>        this.show();</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System.out.println("Inside display function");</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void show() {</w:t>
            </w:r>
          </w:p>
          <w:p w:rsidR="001E5711" w:rsidRPr="0023624C" w:rsidRDefault="001E5711" w:rsidP="00D60D08">
            <w:pPr>
              <w:pStyle w:val="NormalWeb"/>
              <w:shd w:val="clear" w:color="auto" w:fill="FFFFFF"/>
              <w:spacing w:before="0" w:beforeAutospacing="0" w:line="280" w:lineRule="atLeast"/>
              <w:contextualSpacing/>
            </w:pPr>
            <w:r w:rsidRPr="0023624C">
              <w:t>        System.out.println("Inside show funcion");</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public static void main(String args[]) {</w:t>
            </w:r>
          </w:p>
          <w:p w:rsidR="001E5711" w:rsidRPr="0023624C" w:rsidRDefault="001E5711" w:rsidP="00D60D08">
            <w:pPr>
              <w:pStyle w:val="NormalWeb"/>
              <w:shd w:val="clear" w:color="auto" w:fill="FFFFFF"/>
              <w:spacing w:before="0" w:beforeAutospacing="0" w:line="280" w:lineRule="atLeast"/>
              <w:contextualSpacing/>
            </w:pPr>
            <w:r w:rsidRPr="0023624C">
              <w:t>        Test t1 = new Test();</w:t>
            </w:r>
          </w:p>
          <w:p w:rsidR="001E5711" w:rsidRPr="0023624C" w:rsidRDefault="001E5711" w:rsidP="00D60D08">
            <w:pPr>
              <w:pStyle w:val="NormalWeb"/>
              <w:shd w:val="clear" w:color="auto" w:fill="FFFFFF"/>
              <w:spacing w:before="0" w:beforeAutospacing="0" w:line="280" w:lineRule="atLeast"/>
              <w:contextualSpacing/>
            </w:pPr>
            <w:r w:rsidRPr="0023624C">
              <w:t>        t1.display();</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w:t>
            </w:r>
          </w:p>
        </w:tc>
      </w:tr>
    </w:tbl>
    <w:p w:rsidR="001E5711" w:rsidRPr="0023624C" w:rsidRDefault="001E5711" w:rsidP="00D60D08">
      <w:pPr>
        <w:pStyle w:val="NormalWeb"/>
        <w:shd w:val="clear" w:color="auto" w:fill="FFFFFF"/>
        <w:spacing w:before="0" w:beforeAutospacing="0" w:line="280" w:lineRule="atLeast"/>
        <w:contextualSpacing/>
      </w:pPr>
      <w:r w:rsidRPr="0023624C">
        <w:t>Run on IDE</w:t>
      </w:r>
    </w:p>
    <w:p w:rsidR="001E5711" w:rsidRPr="0023624C" w:rsidRDefault="001E5711" w:rsidP="00D60D08">
      <w:pPr>
        <w:pStyle w:val="NormalWeb"/>
        <w:shd w:val="clear" w:color="auto" w:fill="FFFFFF"/>
        <w:spacing w:before="0" w:beforeAutospacing="0" w:line="280" w:lineRule="atLeast"/>
        <w:contextualSpacing/>
      </w:pPr>
      <w:r w:rsidRPr="0023624C">
        <w:t>Output :</w:t>
      </w:r>
    </w:p>
    <w:p w:rsidR="001E5711" w:rsidRPr="0023624C" w:rsidRDefault="001E5711" w:rsidP="00D60D08">
      <w:pPr>
        <w:pStyle w:val="NormalWeb"/>
        <w:shd w:val="clear" w:color="auto" w:fill="FFFFFF"/>
        <w:spacing w:before="0" w:beforeAutospacing="0" w:line="280" w:lineRule="atLeast"/>
        <w:contextualSpacing/>
      </w:pPr>
      <w:r w:rsidRPr="0023624C">
        <w:t>Inside show funcion</w:t>
      </w:r>
    </w:p>
    <w:p w:rsidR="001E5711" w:rsidRPr="0023624C" w:rsidRDefault="001E5711" w:rsidP="00D60D08">
      <w:pPr>
        <w:pStyle w:val="NormalWeb"/>
        <w:shd w:val="clear" w:color="auto" w:fill="FFFFFF"/>
        <w:spacing w:before="0" w:beforeAutospacing="0" w:line="280" w:lineRule="atLeast"/>
        <w:contextualSpacing/>
      </w:pPr>
      <w:r w:rsidRPr="0023624C">
        <w:t>Inside display function</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EE7431" w:rsidRDefault="001E5711" w:rsidP="00D60D08">
      <w:pPr>
        <w:pStyle w:val="NormalWeb"/>
        <w:shd w:val="clear" w:color="auto" w:fill="FFFFFF"/>
        <w:spacing w:before="0" w:beforeAutospacing="0" w:line="280" w:lineRule="atLeast"/>
        <w:contextualSpacing/>
        <w:rPr>
          <w:i/>
          <w:iCs/>
          <w:sz w:val="36"/>
          <w:szCs w:val="36"/>
        </w:rPr>
      </w:pPr>
      <w:r w:rsidRPr="00EE7431">
        <w:rPr>
          <w:i/>
          <w:iCs/>
          <w:sz w:val="36"/>
          <w:szCs w:val="36"/>
        </w:rPr>
        <w:t>6. Using ‘this’ keyword as an argument in the constructor call</w:t>
      </w:r>
    </w:p>
    <w:tbl>
      <w:tblPr>
        <w:tblW w:w="7170" w:type="dxa"/>
        <w:tblCellMar>
          <w:left w:w="0" w:type="dxa"/>
          <w:right w:w="0" w:type="dxa"/>
        </w:tblCellMar>
        <w:tblLook w:val="04A0"/>
      </w:tblPr>
      <w:tblGrid>
        <w:gridCol w:w="7170"/>
      </w:tblGrid>
      <w:tr w:rsidR="0023624C" w:rsidRPr="0023624C" w:rsidTr="001E5711">
        <w:tc>
          <w:tcPr>
            <w:tcW w:w="7170" w:type="dxa"/>
            <w:vAlign w:val="center"/>
            <w:hideMark/>
          </w:tcPr>
          <w:p w:rsidR="001E5711" w:rsidRPr="0023624C" w:rsidRDefault="001E5711" w:rsidP="00D60D08">
            <w:pPr>
              <w:pStyle w:val="NormalWeb"/>
              <w:shd w:val="clear" w:color="auto" w:fill="FFFFFF"/>
              <w:spacing w:before="0" w:beforeAutospacing="0" w:line="280" w:lineRule="atLeast"/>
              <w:contextualSpacing/>
            </w:pPr>
            <w:r w:rsidRPr="0023624C">
              <w:t>// Java code for using this as an argument in constructor</w:t>
            </w:r>
          </w:p>
          <w:p w:rsidR="001E5711" w:rsidRPr="0023624C" w:rsidRDefault="001E5711" w:rsidP="00D60D08">
            <w:pPr>
              <w:pStyle w:val="NormalWeb"/>
              <w:shd w:val="clear" w:color="auto" w:fill="FFFFFF"/>
              <w:spacing w:before="0" w:beforeAutospacing="0" w:line="280" w:lineRule="atLeast"/>
              <w:contextualSpacing/>
            </w:pPr>
            <w:r w:rsidRPr="0023624C">
              <w:t>// call</w:t>
            </w:r>
          </w:p>
          <w:p w:rsidR="001E5711" w:rsidRPr="0023624C" w:rsidRDefault="001E5711" w:rsidP="00D60D08">
            <w:pPr>
              <w:pStyle w:val="NormalWeb"/>
              <w:shd w:val="clear" w:color="auto" w:fill="FFFFFF"/>
              <w:spacing w:before="0" w:beforeAutospacing="0" w:line="280" w:lineRule="atLeast"/>
              <w:contextualSpacing/>
            </w:pPr>
            <w:r w:rsidRPr="0023624C">
              <w:t>// Class with object of Class B as its data member</w:t>
            </w:r>
          </w:p>
          <w:p w:rsidR="001E5711" w:rsidRPr="0023624C" w:rsidRDefault="001E5711" w:rsidP="00D60D08">
            <w:pPr>
              <w:pStyle w:val="NormalWeb"/>
              <w:shd w:val="clear" w:color="auto" w:fill="FFFFFF"/>
              <w:spacing w:before="0" w:beforeAutospacing="0" w:line="280" w:lineRule="atLeast"/>
              <w:contextualSpacing/>
            </w:pPr>
            <w:r w:rsidRPr="0023624C">
              <w:t>class A</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B obj;</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xml:space="preserve">    // Parameterized constructor with object of B </w:t>
            </w:r>
          </w:p>
          <w:p w:rsidR="001E5711" w:rsidRPr="0023624C" w:rsidRDefault="001E5711" w:rsidP="00D60D08">
            <w:pPr>
              <w:pStyle w:val="NormalWeb"/>
              <w:shd w:val="clear" w:color="auto" w:fill="FFFFFF"/>
              <w:spacing w:before="0" w:beforeAutospacing="0" w:line="280" w:lineRule="atLeast"/>
              <w:contextualSpacing/>
            </w:pPr>
            <w:r w:rsidRPr="0023624C">
              <w:t>    // as a parameter</w:t>
            </w:r>
          </w:p>
          <w:p w:rsidR="001E5711" w:rsidRPr="0023624C" w:rsidRDefault="001E5711" w:rsidP="00D60D08">
            <w:pPr>
              <w:pStyle w:val="NormalWeb"/>
              <w:shd w:val="clear" w:color="auto" w:fill="FFFFFF"/>
              <w:spacing w:before="0" w:beforeAutospacing="0" w:line="280" w:lineRule="atLeast"/>
              <w:contextualSpacing/>
            </w:pPr>
            <w:r w:rsidRPr="0023624C">
              <w:t>    A(B obj)</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this.obj = obj;</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 calling display method of class B</w:t>
            </w:r>
          </w:p>
          <w:p w:rsidR="001E5711" w:rsidRPr="0023624C" w:rsidRDefault="001E5711" w:rsidP="00D60D08">
            <w:pPr>
              <w:pStyle w:val="NormalWeb"/>
              <w:shd w:val="clear" w:color="auto" w:fill="FFFFFF"/>
              <w:spacing w:before="0" w:beforeAutospacing="0" w:line="280" w:lineRule="atLeast"/>
              <w:contextualSpacing/>
            </w:pPr>
            <w:r w:rsidRPr="0023624C">
              <w:t>        obj.display();</w:t>
            </w:r>
          </w:p>
          <w:p w:rsidR="001E5711" w:rsidRPr="0023624C" w:rsidRDefault="001E5711" w:rsidP="00D60D08">
            <w:pPr>
              <w:pStyle w:val="NormalWeb"/>
              <w:shd w:val="clear" w:color="auto" w:fill="FFFFFF"/>
              <w:spacing w:before="0" w:beforeAutospacing="0" w:line="280" w:lineRule="atLeast"/>
              <w:contextualSpacing/>
            </w:pPr>
            <w:r w:rsidRPr="0023624C">
              <w:lastRenderedPageBreak/>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class B</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int x = 5;</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xml:space="preserve">    // Default Contructor that create a object of A </w:t>
            </w:r>
          </w:p>
          <w:p w:rsidR="001E5711" w:rsidRPr="0023624C" w:rsidRDefault="001E5711" w:rsidP="00D60D08">
            <w:pPr>
              <w:pStyle w:val="NormalWeb"/>
              <w:shd w:val="clear" w:color="auto" w:fill="FFFFFF"/>
              <w:spacing w:before="0" w:beforeAutospacing="0" w:line="280" w:lineRule="atLeast"/>
              <w:contextualSpacing/>
            </w:pPr>
            <w:r w:rsidRPr="0023624C">
              <w:t xml:space="preserve">    // with passing this as an argument in the </w:t>
            </w:r>
          </w:p>
          <w:p w:rsidR="001E5711" w:rsidRPr="0023624C" w:rsidRDefault="001E5711" w:rsidP="00D60D08">
            <w:pPr>
              <w:pStyle w:val="NormalWeb"/>
              <w:shd w:val="clear" w:color="auto" w:fill="FFFFFF"/>
              <w:spacing w:before="0" w:beforeAutospacing="0" w:line="280" w:lineRule="atLeast"/>
              <w:contextualSpacing/>
            </w:pPr>
            <w:r w:rsidRPr="0023624C">
              <w:t>   // constructor</w:t>
            </w:r>
          </w:p>
          <w:p w:rsidR="001E5711" w:rsidRPr="0023624C" w:rsidRDefault="001E5711" w:rsidP="00D60D08">
            <w:pPr>
              <w:pStyle w:val="NormalWeb"/>
              <w:shd w:val="clear" w:color="auto" w:fill="FFFFFF"/>
              <w:spacing w:before="0" w:beforeAutospacing="0" w:line="280" w:lineRule="atLeast"/>
              <w:contextualSpacing/>
            </w:pPr>
            <w:r w:rsidRPr="0023624C">
              <w:t>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A obj = new A(this);</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xml:space="preserve">    // method to show value of x </w:t>
            </w:r>
          </w:p>
          <w:p w:rsidR="001E5711" w:rsidRPr="0023624C" w:rsidRDefault="001E5711" w:rsidP="00D60D08">
            <w:pPr>
              <w:pStyle w:val="NormalWeb"/>
              <w:shd w:val="clear" w:color="auto" w:fill="FFFFFF"/>
              <w:spacing w:before="0" w:beforeAutospacing="0" w:line="280" w:lineRule="atLeast"/>
              <w:contextualSpacing/>
            </w:pPr>
            <w:r w:rsidRPr="0023624C">
              <w:t>    void display()</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System.out.println("Value of x in Class B : " + x);</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    public static void main(String[] args) {</w:t>
            </w:r>
          </w:p>
          <w:p w:rsidR="001E5711" w:rsidRPr="0023624C" w:rsidRDefault="001E5711" w:rsidP="00D60D08">
            <w:pPr>
              <w:pStyle w:val="NormalWeb"/>
              <w:shd w:val="clear" w:color="auto" w:fill="FFFFFF"/>
              <w:spacing w:before="0" w:beforeAutospacing="0" w:line="280" w:lineRule="atLeast"/>
              <w:contextualSpacing/>
            </w:pPr>
            <w:r w:rsidRPr="0023624C">
              <w:t>        B obj = new B();</w:t>
            </w:r>
          </w:p>
          <w:p w:rsidR="001E5711" w:rsidRPr="0023624C" w:rsidRDefault="001E5711" w:rsidP="00D60D08">
            <w:pPr>
              <w:pStyle w:val="NormalWeb"/>
              <w:shd w:val="clear" w:color="auto" w:fill="FFFFFF"/>
              <w:spacing w:before="0" w:beforeAutospacing="0" w:line="280" w:lineRule="atLeast"/>
              <w:contextualSpacing/>
            </w:pPr>
            <w:r w:rsidRPr="0023624C">
              <w:t>    }</w:t>
            </w:r>
          </w:p>
          <w:p w:rsidR="001E5711" w:rsidRPr="0023624C" w:rsidRDefault="001E5711" w:rsidP="00D60D08">
            <w:pPr>
              <w:pStyle w:val="NormalWeb"/>
              <w:shd w:val="clear" w:color="auto" w:fill="FFFFFF"/>
              <w:spacing w:before="0" w:beforeAutospacing="0" w:line="280" w:lineRule="atLeast"/>
              <w:contextualSpacing/>
            </w:pPr>
            <w:r w:rsidRPr="0023624C">
              <w:t>}</w:t>
            </w:r>
          </w:p>
        </w:tc>
      </w:tr>
    </w:tbl>
    <w:p w:rsidR="001E5711" w:rsidRPr="0023624C" w:rsidRDefault="001E5711" w:rsidP="00D60D08">
      <w:pPr>
        <w:pStyle w:val="NormalWeb"/>
        <w:shd w:val="clear" w:color="auto" w:fill="FFFFFF"/>
        <w:spacing w:before="0" w:beforeAutospacing="0" w:line="280" w:lineRule="atLeast"/>
        <w:contextualSpacing/>
      </w:pPr>
      <w:r w:rsidRPr="0023624C">
        <w:lastRenderedPageBreak/>
        <w:t>Run on IDE</w:t>
      </w:r>
    </w:p>
    <w:p w:rsidR="001E5711" w:rsidRPr="0023624C" w:rsidRDefault="001E5711" w:rsidP="00D60D08">
      <w:pPr>
        <w:pStyle w:val="NormalWeb"/>
        <w:shd w:val="clear" w:color="auto" w:fill="FFFFFF"/>
        <w:spacing w:before="0" w:beforeAutospacing="0" w:line="280" w:lineRule="atLeast"/>
        <w:contextualSpacing/>
      </w:pPr>
      <w:r w:rsidRPr="0023624C">
        <w:t>Output :</w:t>
      </w:r>
    </w:p>
    <w:p w:rsidR="001E5711" w:rsidRPr="0023624C" w:rsidRDefault="001E5711" w:rsidP="00D60D08">
      <w:pPr>
        <w:pStyle w:val="NormalWeb"/>
        <w:shd w:val="clear" w:color="auto" w:fill="FFFFFF"/>
        <w:spacing w:before="0" w:beforeAutospacing="0" w:line="280" w:lineRule="atLeast"/>
        <w:contextualSpacing/>
      </w:pPr>
      <w:r w:rsidRPr="0023624C">
        <w:t>Value of x in Class B : 5</w:t>
      </w:r>
    </w:p>
    <w:p w:rsidR="001E5711" w:rsidRPr="0023624C" w:rsidRDefault="001E5711" w:rsidP="001E5711">
      <w:pPr>
        <w:pStyle w:val="NormalWeb"/>
        <w:shd w:val="clear" w:color="auto" w:fill="FFFFFF"/>
        <w:spacing w:before="0" w:beforeAutospacing="0" w:after="390" w:afterAutospacing="0"/>
      </w:pPr>
    </w:p>
    <w:p w:rsidR="001E5711" w:rsidRPr="0023624C" w:rsidRDefault="001E5711" w:rsidP="001E5711">
      <w:pPr>
        <w:pStyle w:val="NormalWeb"/>
        <w:shd w:val="clear" w:color="auto" w:fill="FFFFFF"/>
        <w:spacing w:before="0" w:beforeAutospacing="0" w:after="390" w:afterAutospacing="0"/>
      </w:pPr>
    </w:p>
    <w:p w:rsidR="001E5711" w:rsidRPr="0023624C" w:rsidRDefault="001E5711" w:rsidP="001E5711">
      <w:pPr>
        <w:pStyle w:val="NormalWeb"/>
        <w:shd w:val="clear" w:color="auto" w:fill="FFFFFF"/>
        <w:spacing w:before="0" w:beforeAutospacing="0" w:after="390" w:afterAutospacing="0"/>
      </w:pPr>
    </w:p>
    <w:p w:rsidR="001E5711" w:rsidRPr="0023624C" w:rsidRDefault="001D5326" w:rsidP="008B670A">
      <w:pPr>
        <w:pStyle w:val="Subtitle"/>
        <w:rPr>
          <w:rFonts w:ascii="Times New Roman" w:hAnsi="Times New Roman" w:cs="Times New Roman"/>
          <w:b/>
          <w:color w:val="auto"/>
          <w:sz w:val="40"/>
          <w:szCs w:val="40"/>
          <w:u w:val="single"/>
        </w:rPr>
      </w:pPr>
      <w:r w:rsidRPr="0023624C">
        <w:rPr>
          <w:rFonts w:ascii="Times New Roman" w:hAnsi="Times New Roman" w:cs="Times New Roman"/>
          <w:b/>
          <w:color w:val="auto"/>
          <w:sz w:val="40"/>
          <w:szCs w:val="40"/>
          <w:u w:val="single"/>
        </w:rPr>
        <w:t>2.</w:t>
      </w:r>
      <w:r w:rsidR="001E5711" w:rsidRPr="0023624C">
        <w:rPr>
          <w:rFonts w:ascii="Times New Roman" w:hAnsi="Times New Roman" w:cs="Times New Roman"/>
          <w:b/>
          <w:color w:val="auto"/>
          <w:sz w:val="40"/>
          <w:szCs w:val="40"/>
          <w:u w:val="single"/>
        </w:rPr>
        <w:t>Super keyword in java:</w:t>
      </w:r>
    </w:p>
    <w:p w:rsidR="001E5711" w:rsidRPr="0023624C" w:rsidRDefault="001E5711" w:rsidP="001E5711">
      <w:pPr>
        <w:pStyle w:val="NormalWeb"/>
        <w:shd w:val="clear" w:color="auto" w:fill="FFFFFF"/>
      </w:pPr>
      <w:r w:rsidRPr="0023624C">
        <w:t>The </w:t>
      </w:r>
      <w:r w:rsidRPr="0023624C">
        <w:rPr>
          <w:b/>
          <w:bCs/>
        </w:rPr>
        <w:t>super</w:t>
      </w:r>
      <w:r w:rsidRPr="0023624C">
        <w:t> keyword in java is a reference variable which is used to refer immediate parent class object.</w:t>
      </w:r>
    </w:p>
    <w:p w:rsidR="001E5711" w:rsidRPr="0023624C" w:rsidRDefault="001E5711" w:rsidP="001E5711">
      <w:pPr>
        <w:pStyle w:val="NormalWeb"/>
        <w:shd w:val="clear" w:color="auto" w:fill="FFFFFF"/>
      </w:pPr>
      <w:r w:rsidRPr="0023624C">
        <w:t>Whenever you create the instance of subclass, an instance of parent class is created implicitly which is referred by super reference variable.</w:t>
      </w:r>
    </w:p>
    <w:p w:rsidR="001E5711" w:rsidRPr="0023624C" w:rsidRDefault="001E5711" w:rsidP="001E5711">
      <w:pPr>
        <w:pStyle w:val="Title"/>
        <w:rPr>
          <w:rFonts w:ascii="Times New Roman" w:hAnsi="Times New Roman" w:cs="Times New Roman"/>
          <w:color w:val="auto"/>
          <w:sz w:val="24"/>
          <w:szCs w:val="24"/>
        </w:rPr>
      </w:pPr>
      <w:r w:rsidRPr="0023624C">
        <w:rPr>
          <w:rFonts w:ascii="Times New Roman" w:hAnsi="Times New Roman" w:cs="Times New Roman"/>
          <w:color w:val="auto"/>
          <w:sz w:val="24"/>
          <w:szCs w:val="24"/>
        </w:rPr>
        <w:t>Usage of java super Keyword</w:t>
      </w:r>
    </w:p>
    <w:p w:rsidR="001E5711" w:rsidRPr="0023624C" w:rsidRDefault="001E5711" w:rsidP="001E5711">
      <w:pPr>
        <w:numPr>
          <w:ilvl w:val="0"/>
          <w:numId w:val="2"/>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super can be used to refer immediate parent class instance variable.</w:t>
      </w:r>
    </w:p>
    <w:p w:rsidR="001E5711" w:rsidRPr="0023624C" w:rsidRDefault="001E5711" w:rsidP="001E5711">
      <w:pPr>
        <w:numPr>
          <w:ilvl w:val="0"/>
          <w:numId w:val="2"/>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lastRenderedPageBreak/>
        <w:t>super can be used to invoke immediate parent class method.</w:t>
      </w:r>
    </w:p>
    <w:p w:rsidR="001E5711" w:rsidRPr="0023624C" w:rsidRDefault="001E5711" w:rsidP="001E5711">
      <w:pPr>
        <w:numPr>
          <w:ilvl w:val="0"/>
          <w:numId w:val="2"/>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super() can be used to invoke immediate parent class constructor.</w:t>
      </w:r>
    </w:p>
    <w:p w:rsidR="001E5711" w:rsidRPr="0023624C" w:rsidRDefault="001E5711" w:rsidP="004E785C">
      <w:pPr>
        <w:shd w:val="clear" w:color="auto" w:fill="FFFFFF"/>
        <w:spacing w:before="100" w:beforeAutospacing="1" w:after="100" w:afterAutospacing="1" w:line="240" w:lineRule="auto"/>
        <w:rPr>
          <w:rStyle w:val="SubtleEmphasis"/>
          <w:rFonts w:ascii="Times New Roman" w:hAnsi="Times New Roman" w:cs="Times New Roman"/>
          <w:b/>
          <w:color w:val="auto"/>
          <w:sz w:val="32"/>
          <w:szCs w:val="32"/>
        </w:rPr>
      </w:pPr>
      <w:r w:rsidRPr="0023624C">
        <w:rPr>
          <w:rStyle w:val="SubtleEmphasis"/>
          <w:rFonts w:ascii="Times New Roman" w:hAnsi="Times New Roman" w:cs="Times New Roman"/>
          <w:b/>
          <w:color w:val="auto"/>
          <w:sz w:val="32"/>
          <w:szCs w:val="32"/>
        </w:rPr>
        <w:t>1.super is used to refer immediate parent class instance variable.</w:t>
      </w:r>
    </w:p>
    <w:p w:rsidR="001E5711" w:rsidRPr="0023624C" w:rsidRDefault="001E5711" w:rsidP="001E5711">
      <w:pPr>
        <w:pStyle w:val="NormalWeb"/>
        <w:shd w:val="clear" w:color="auto" w:fill="FFFFFF"/>
      </w:pPr>
      <w:r w:rsidRPr="0023624C">
        <w:t>We can use super keyword to access the data member or field of parent class. It is used if parent class and child class have same fields.</w:t>
      </w:r>
    </w:p>
    <w:p w:rsidR="001E5711" w:rsidRPr="0023624C" w:rsidRDefault="001E5711" w:rsidP="00D60D08">
      <w:pPr>
        <w:pStyle w:val="NormalWeb"/>
        <w:shd w:val="clear" w:color="auto" w:fill="FFFFFF"/>
        <w:spacing w:before="0" w:beforeAutospacing="0" w:line="280" w:lineRule="atLeast"/>
        <w:contextualSpacing/>
      </w:pPr>
      <w:r w:rsidRPr="0023624C">
        <w:t>public class Superwithvariable {</w:t>
      </w:r>
    </w:p>
    <w:p w:rsidR="001E5711" w:rsidRPr="0023624C" w:rsidRDefault="001E5711" w:rsidP="00D60D08">
      <w:pPr>
        <w:pStyle w:val="NormalWeb"/>
        <w:shd w:val="clear" w:color="auto" w:fill="FFFFFF"/>
        <w:spacing w:before="0" w:beforeAutospacing="0" w:line="280" w:lineRule="atLeast"/>
        <w:contextualSpacing/>
      </w:pPr>
    </w:p>
    <w:p w:rsidR="001E5711" w:rsidRPr="0023624C" w:rsidRDefault="001E5711" w:rsidP="00D60D08">
      <w:pPr>
        <w:pStyle w:val="NormalWeb"/>
        <w:shd w:val="clear" w:color="auto" w:fill="FFFFFF"/>
        <w:spacing w:before="0" w:beforeAutospacing="0" w:line="280" w:lineRule="atLeast"/>
        <w:contextualSpacing/>
      </w:pPr>
      <w:r w:rsidRPr="0023624C">
        <w:t xml:space="preserve">public static void main(String[] args) </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       Dog d =new Dog();</w:t>
      </w:r>
    </w:p>
    <w:p w:rsidR="001E5711" w:rsidRPr="0023624C" w:rsidRDefault="001E5711" w:rsidP="00D60D08">
      <w:pPr>
        <w:pStyle w:val="NormalWeb"/>
        <w:shd w:val="clear" w:color="auto" w:fill="FFFFFF"/>
        <w:spacing w:before="0" w:beforeAutospacing="0" w:line="280" w:lineRule="atLeast"/>
        <w:contextualSpacing/>
      </w:pPr>
      <w:r w:rsidRPr="0023624C">
        <w:t>d.display();</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class Animal</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xml:space="preserve">    String color="White";</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class Dog extends Animal</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xml:space="preserve">    String color="black";</w:t>
      </w:r>
    </w:p>
    <w:p w:rsidR="001E5711" w:rsidRPr="0023624C" w:rsidRDefault="001E5711" w:rsidP="00D60D08">
      <w:pPr>
        <w:pStyle w:val="NormalWeb"/>
        <w:shd w:val="clear" w:color="auto" w:fill="FFFFFF"/>
        <w:spacing w:before="0" w:beforeAutospacing="0" w:line="280" w:lineRule="atLeast"/>
        <w:contextualSpacing/>
      </w:pPr>
      <w:r w:rsidRPr="0023624C">
        <w:t>void display()</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System.out.println(color);//prints color of Dog class </w:t>
      </w:r>
    </w:p>
    <w:p w:rsidR="001E5711" w:rsidRPr="0023624C" w:rsidRDefault="001E5711" w:rsidP="00D60D08">
      <w:pPr>
        <w:pStyle w:val="NormalWeb"/>
        <w:shd w:val="clear" w:color="auto" w:fill="FFFFFF"/>
        <w:spacing w:before="0" w:beforeAutospacing="0" w:line="280" w:lineRule="atLeast"/>
        <w:contextualSpacing/>
      </w:pPr>
      <w:r w:rsidRPr="0023624C">
        <w:t xml:space="preserve">System.out.println(super.color);//prints color of Animal class  </w:t>
      </w:r>
    </w:p>
    <w:p w:rsidR="001E5711" w:rsidRPr="0023624C" w:rsidRDefault="001E5711" w:rsidP="00D60D08">
      <w:pPr>
        <w:pStyle w:val="NormalWeb"/>
        <w:shd w:val="clear" w:color="auto" w:fill="FFFFFF"/>
        <w:spacing w:before="0" w:beforeAutospacing="0" w:line="280" w:lineRule="atLeast"/>
        <w:contextualSpacing/>
      </w:pP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1E5711">
      <w:pPr>
        <w:pStyle w:val="Heading2"/>
        <w:shd w:val="clear" w:color="auto" w:fill="FFFFFF"/>
        <w:spacing w:line="312" w:lineRule="atLeast"/>
        <w:rPr>
          <w:rStyle w:val="SubtleEmphasis"/>
          <w:rFonts w:ascii="Times New Roman" w:eastAsiaTheme="minorHAnsi" w:hAnsi="Times New Roman" w:cs="Times New Roman"/>
          <w:bCs w:val="0"/>
          <w:color w:val="auto"/>
          <w:sz w:val="32"/>
          <w:szCs w:val="32"/>
        </w:rPr>
      </w:pPr>
      <w:r w:rsidRPr="0023624C">
        <w:rPr>
          <w:rStyle w:val="SubtleEmphasis"/>
          <w:rFonts w:ascii="Times New Roman" w:eastAsiaTheme="minorHAnsi" w:hAnsi="Times New Roman" w:cs="Times New Roman"/>
          <w:bCs w:val="0"/>
          <w:color w:val="auto"/>
          <w:sz w:val="32"/>
          <w:szCs w:val="32"/>
        </w:rPr>
        <w:t>2. super can be used to invoke parent class method</w:t>
      </w:r>
    </w:p>
    <w:p w:rsidR="001E5711" w:rsidRPr="0023624C" w:rsidRDefault="001E5711" w:rsidP="001E5711">
      <w:pPr>
        <w:pStyle w:val="NormalWeb"/>
        <w:shd w:val="clear" w:color="auto" w:fill="FFFFFF"/>
      </w:pPr>
      <w:r w:rsidRPr="0023624C">
        <w:t>The super keyword can also be used to invoke parent class method. It should be used if subclass contains the same method as parent class. In other words, it is used if method is overridden.</w:t>
      </w:r>
    </w:p>
    <w:p w:rsidR="001E5711" w:rsidRPr="0023624C" w:rsidRDefault="001E5711" w:rsidP="00D60D08">
      <w:pPr>
        <w:pStyle w:val="NormalWeb"/>
        <w:shd w:val="clear" w:color="auto" w:fill="FFFFFF"/>
        <w:spacing w:before="0" w:beforeAutospacing="0" w:line="280" w:lineRule="atLeast"/>
        <w:contextualSpacing/>
      </w:pPr>
      <w:r w:rsidRPr="0023624C">
        <w:t xml:space="preserve">public class Superwithmethod </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public static void main(String[] args)</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        CirclePeremeter c=new CirclePeremeter();</w:t>
      </w:r>
    </w:p>
    <w:p w:rsidR="001E5711" w:rsidRPr="0023624C" w:rsidRDefault="001E5711" w:rsidP="00D60D08">
      <w:pPr>
        <w:pStyle w:val="NormalWeb"/>
        <w:shd w:val="clear" w:color="auto" w:fill="FFFFFF"/>
        <w:spacing w:before="0" w:beforeAutospacing="0" w:line="280" w:lineRule="atLeast"/>
        <w:contextualSpacing/>
      </w:pPr>
      <w:r w:rsidRPr="0023624C">
        <w:t>c.cal();</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class CircleArea</w:t>
      </w:r>
    </w:p>
    <w:p w:rsidR="001E5711" w:rsidRPr="0023624C" w:rsidRDefault="001E5711" w:rsidP="00D60D08">
      <w:pPr>
        <w:pStyle w:val="NormalWeb"/>
        <w:shd w:val="clear" w:color="auto" w:fill="FFFFFF"/>
        <w:spacing w:before="0" w:beforeAutospacing="0" w:line="280" w:lineRule="atLeast"/>
        <w:contextualSpacing/>
      </w:pPr>
      <w:r w:rsidRPr="0023624C">
        <w:lastRenderedPageBreak/>
        <w:t>{</w:t>
      </w:r>
    </w:p>
    <w:p w:rsidR="001E5711" w:rsidRPr="0023624C" w:rsidRDefault="001E5711" w:rsidP="00D60D08">
      <w:pPr>
        <w:pStyle w:val="NormalWeb"/>
        <w:shd w:val="clear" w:color="auto" w:fill="FFFFFF"/>
        <w:spacing w:before="0" w:beforeAutospacing="0" w:line="280" w:lineRule="atLeast"/>
        <w:contextualSpacing/>
      </w:pPr>
      <w:r w:rsidRPr="0023624C">
        <w:t>float pi=3.14f;</w:t>
      </w:r>
    </w:p>
    <w:p w:rsidR="001E5711" w:rsidRPr="0023624C" w:rsidRDefault="001E5711" w:rsidP="00D60D08">
      <w:pPr>
        <w:pStyle w:val="NormalWeb"/>
        <w:shd w:val="clear" w:color="auto" w:fill="FFFFFF"/>
        <w:spacing w:before="0" w:beforeAutospacing="0" w:line="280" w:lineRule="atLeast"/>
        <w:contextualSpacing/>
      </w:pPr>
      <w:r w:rsidRPr="0023624C">
        <w:t>int r=1;</w:t>
      </w:r>
    </w:p>
    <w:p w:rsidR="001E5711" w:rsidRPr="0023624C" w:rsidRDefault="001E5711" w:rsidP="00D60D08">
      <w:pPr>
        <w:pStyle w:val="NormalWeb"/>
        <w:shd w:val="clear" w:color="auto" w:fill="FFFFFF"/>
        <w:spacing w:before="0" w:beforeAutospacing="0" w:line="280" w:lineRule="atLeast"/>
        <w:contextualSpacing/>
      </w:pPr>
      <w:r w:rsidRPr="0023624C">
        <w:t>float result;</w:t>
      </w:r>
    </w:p>
    <w:p w:rsidR="001E5711" w:rsidRPr="0023624C" w:rsidRDefault="001E5711" w:rsidP="00D60D08">
      <w:pPr>
        <w:pStyle w:val="NormalWeb"/>
        <w:shd w:val="clear" w:color="auto" w:fill="FFFFFF"/>
        <w:spacing w:before="0" w:beforeAutospacing="0" w:line="280" w:lineRule="atLeast"/>
        <w:contextualSpacing/>
      </w:pPr>
      <w:r w:rsidRPr="0023624C">
        <w:t>void cal()</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result=pi*r*r;</w:t>
      </w:r>
    </w:p>
    <w:p w:rsidR="001E5711" w:rsidRPr="0023624C" w:rsidRDefault="001E5711" w:rsidP="00D60D08">
      <w:pPr>
        <w:pStyle w:val="NormalWeb"/>
        <w:shd w:val="clear" w:color="auto" w:fill="FFFFFF"/>
        <w:spacing w:before="0" w:beforeAutospacing="0" w:line="280" w:lineRule="atLeast"/>
        <w:contextualSpacing/>
      </w:pPr>
      <w:r w:rsidRPr="0023624C">
        <w:t>System.out.println("area of circle"+result);</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class CirclePeremeter extends CircleArea</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void cal()</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super.cal();</w:t>
      </w:r>
    </w:p>
    <w:p w:rsidR="001E5711" w:rsidRPr="0023624C" w:rsidRDefault="001E5711" w:rsidP="00D60D08">
      <w:pPr>
        <w:pStyle w:val="NormalWeb"/>
        <w:shd w:val="clear" w:color="auto" w:fill="FFFFFF"/>
        <w:spacing w:before="0" w:beforeAutospacing="0" w:line="280" w:lineRule="atLeast"/>
        <w:contextualSpacing/>
      </w:pPr>
      <w:r w:rsidRPr="0023624C">
        <w:t>result=2*pi*r;</w:t>
      </w:r>
    </w:p>
    <w:p w:rsidR="001E5711" w:rsidRPr="0023624C" w:rsidRDefault="001E5711" w:rsidP="00D60D08">
      <w:pPr>
        <w:pStyle w:val="NormalWeb"/>
        <w:shd w:val="clear" w:color="auto" w:fill="FFFFFF"/>
        <w:spacing w:before="0" w:beforeAutospacing="0" w:line="280" w:lineRule="atLeast"/>
        <w:contextualSpacing/>
      </w:pPr>
      <w:r w:rsidRPr="0023624C">
        <w:t>System.out.println("Perimeter of circle :"+result);</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1E5711">
      <w:pPr>
        <w:pStyle w:val="Heading2"/>
        <w:shd w:val="clear" w:color="auto" w:fill="FFFFFF"/>
        <w:spacing w:line="312" w:lineRule="atLeast"/>
        <w:rPr>
          <w:rStyle w:val="SubtleEmphasis"/>
          <w:rFonts w:ascii="Times New Roman" w:eastAsiaTheme="minorHAnsi" w:hAnsi="Times New Roman" w:cs="Times New Roman"/>
          <w:bCs w:val="0"/>
          <w:color w:val="auto"/>
          <w:sz w:val="32"/>
          <w:szCs w:val="32"/>
        </w:rPr>
      </w:pPr>
      <w:r w:rsidRPr="0023624C">
        <w:rPr>
          <w:rStyle w:val="SubtleEmphasis"/>
          <w:rFonts w:ascii="Times New Roman" w:eastAsiaTheme="minorHAnsi" w:hAnsi="Times New Roman" w:cs="Times New Roman"/>
          <w:bCs w:val="0"/>
          <w:color w:val="auto"/>
          <w:sz w:val="32"/>
          <w:szCs w:val="32"/>
        </w:rPr>
        <w:t>3.super is used to invoke parent class constructor.</w:t>
      </w:r>
    </w:p>
    <w:p w:rsidR="001E5711" w:rsidRPr="0023624C" w:rsidRDefault="001E5711" w:rsidP="001E5711">
      <w:pPr>
        <w:pStyle w:val="NormalWeb"/>
        <w:shd w:val="clear" w:color="auto" w:fill="FFFFFF"/>
      </w:pPr>
      <w:r w:rsidRPr="0023624C">
        <w:t>The super keyword can also be used to invoke the parent class constructor. Let's see a simple example:</w:t>
      </w:r>
    </w:p>
    <w:p w:rsidR="001E5711" w:rsidRPr="0023624C" w:rsidRDefault="001E5711" w:rsidP="00D60D08">
      <w:pPr>
        <w:pStyle w:val="NormalWeb"/>
        <w:shd w:val="clear" w:color="auto" w:fill="FFFFFF"/>
        <w:spacing w:before="0" w:beforeAutospacing="0" w:line="280" w:lineRule="atLeast"/>
        <w:contextualSpacing/>
      </w:pPr>
      <w:r w:rsidRPr="0023624C">
        <w:t>public class Superwithconstructor</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public static void main(String[] args)</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        B b =new B();</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class A</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A()</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System.out.println("defalut constructor of class A");</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A(int x)</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System.out.println("parameterise constructor of class A");</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class B extends A</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B()</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lastRenderedPageBreak/>
        <w:t>super(2);</w:t>
      </w:r>
    </w:p>
    <w:p w:rsidR="001E5711" w:rsidRPr="0023624C" w:rsidRDefault="001E5711" w:rsidP="00D60D08">
      <w:pPr>
        <w:pStyle w:val="NormalWeb"/>
        <w:shd w:val="clear" w:color="auto" w:fill="FFFFFF"/>
        <w:spacing w:before="0" w:beforeAutospacing="0" w:line="280" w:lineRule="atLeast"/>
        <w:contextualSpacing/>
      </w:pPr>
      <w:r w:rsidRPr="0023624C">
        <w:t>System.out.println("default constructor of class B");</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B(int x)</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System.out.println("parameterised constructor of class B");</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1E5711">
      <w:pPr>
        <w:pStyle w:val="Heading1"/>
        <w:rPr>
          <w:rFonts w:ascii="Times New Roman" w:hAnsi="Times New Roman" w:cs="Times New Roman"/>
          <w:color w:val="auto"/>
          <w:sz w:val="24"/>
          <w:szCs w:val="24"/>
        </w:rPr>
      </w:pPr>
      <w:r w:rsidRPr="0023624C">
        <w:rPr>
          <w:rFonts w:ascii="Times New Roman" w:hAnsi="Times New Roman" w:cs="Times New Roman"/>
          <w:color w:val="auto"/>
          <w:sz w:val="24"/>
          <w:szCs w:val="24"/>
        </w:rPr>
        <w:t>Output:-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tab/>
      </w:r>
      <w:r w:rsidRPr="0023624C">
        <w:rPr>
          <w:rFonts w:ascii="Times New Roman" w:hAnsi="Times New Roman" w:cs="Times New Roman"/>
          <w:sz w:val="24"/>
          <w:szCs w:val="24"/>
        </w:rPr>
        <w:tab/>
      </w:r>
      <w:r w:rsidRPr="0023624C">
        <w:rPr>
          <w:rFonts w:ascii="Times New Roman" w:hAnsi="Times New Roman" w:cs="Times New Roman"/>
          <w:sz w:val="24"/>
          <w:szCs w:val="24"/>
        </w:rPr>
        <w:tab/>
        <w:t>parameterise constructor of class A</w:t>
      </w:r>
    </w:p>
    <w:p w:rsidR="001E5711" w:rsidRPr="0023624C" w:rsidRDefault="001E5711" w:rsidP="001E5711">
      <w:pPr>
        <w:ind w:left="1440" w:firstLine="720"/>
        <w:rPr>
          <w:rFonts w:ascii="Times New Roman" w:hAnsi="Times New Roman" w:cs="Times New Roman"/>
          <w:sz w:val="24"/>
          <w:szCs w:val="24"/>
        </w:rPr>
      </w:pPr>
      <w:r w:rsidRPr="0023624C">
        <w:rPr>
          <w:rFonts w:ascii="Times New Roman" w:hAnsi="Times New Roman" w:cs="Times New Roman"/>
          <w:sz w:val="24"/>
          <w:szCs w:val="24"/>
        </w:rPr>
        <w:t>default constructor of class B</w:t>
      </w:r>
    </w:p>
    <w:p w:rsidR="001E5711" w:rsidRPr="0023624C" w:rsidRDefault="001E5711" w:rsidP="001E5711">
      <w:pPr>
        <w:pStyle w:val="Heading4"/>
        <w:pBdr>
          <w:top w:val="single" w:sz="6" w:space="11" w:color="FFC0CB"/>
          <w:left w:val="single" w:sz="18" w:space="30" w:color="FFA500"/>
          <w:bottom w:val="single" w:sz="6" w:space="11" w:color="FFC0CB"/>
          <w:right w:val="single" w:sz="6" w:space="11" w:color="FFC0CB"/>
        </w:pBdr>
        <w:shd w:val="clear" w:color="auto" w:fill="FFFFFF"/>
        <w:rPr>
          <w:rFonts w:ascii="Times New Roman" w:hAnsi="Times New Roman" w:cs="Times New Roman"/>
          <w:color w:val="auto"/>
          <w:sz w:val="24"/>
          <w:szCs w:val="24"/>
        </w:rPr>
      </w:pPr>
      <w:r w:rsidRPr="0023624C">
        <w:rPr>
          <w:rFonts w:ascii="Times New Roman" w:hAnsi="Times New Roman" w:cs="Times New Roman"/>
          <w:color w:val="auto"/>
          <w:sz w:val="24"/>
          <w:szCs w:val="24"/>
        </w:rPr>
        <w:t>Note: super() is added in each class constructor automatically by compiler if there is no super() or this().</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noProof/>
          <w:sz w:val="24"/>
          <w:szCs w:val="24"/>
        </w:rPr>
        <w:drawing>
          <wp:inline distT="0" distB="0" distL="0" distR="0">
            <wp:extent cx="5534025" cy="2238375"/>
            <wp:effectExtent l="0" t="0" r="9525" b="9525"/>
            <wp:docPr id="8" name="Picture 8"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super"/>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4025" cy="2238375"/>
                    </a:xfrm>
                    <a:prstGeom prst="rect">
                      <a:avLst/>
                    </a:prstGeom>
                    <a:noFill/>
                    <a:ln>
                      <a:noFill/>
                    </a:ln>
                  </pic:spPr>
                </pic:pic>
              </a:graphicData>
            </a:graphic>
          </wp:inline>
        </w:drawing>
      </w:r>
    </w:p>
    <w:p w:rsidR="001E5711" w:rsidRPr="0023624C" w:rsidRDefault="001E5711" w:rsidP="001E5711">
      <w:pPr>
        <w:pStyle w:val="NormalWeb"/>
        <w:shd w:val="clear" w:color="auto" w:fill="FFFFFF"/>
      </w:pPr>
      <w:r w:rsidRPr="0023624C">
        <w:t>As we know well that default constructor is provided by compiler automatically if there is no constructor. But, it also adds super() as the first statement.</w:t>
      </w:r>
    </w:p>
    <w:p w:rsidR="001E5711" w:rsidRPr="0023624C" w:rsidRDefault="001E5711" w:rsidP="001E5711">
      <w:pPr>
        <w:pStyle w:val="Heading1"/>
        <w:rPr>
          <w:rFonts w:ascii="Times New Roman" w:eastAsia="Times New Roman" w:hAnsi="Times New Roman" w:cs="Times New Roman"/>
          <w:color w:val="auto"/>
          <w:sz w:val="24"/>
          <w:szCs w:val="24"/>
          <w:u w:val="single"/>
        </w:rPr>
      </w:pPr>
      <w:r w:rsidRPr="0023624C">
        <w:rPr>
          <w:rFonts w:ascii="Times New Roman" w:eastAsia="Times New Roman" w:hAnsi="Times New Roman" w:cs="Times New Roman"/>
          <w:color w:val="auto"/>
          <w:sz w:val="24"/>
          <w:szCs w:val="24"/>
          <w:u w:val="single"/>
        </w:rPr>
        <w:t>super example: real use</w:t>
      </w:r>
    </w:p>
    <w:p w:rsidR="001E5711" w:rsidRPr="0023624C" w:rsidRDefault="001E5711" w:rsidP="001E5711">
      <w:pPr>
        <w:shd w:val="clear" w:color="auto" w:fill="FFFFFF"/>
        <w:spacing w:before="100" w:beforeAutospacing="1" w:after="100" w:afterAutospacing="1" w:line="240" w:lineRule="auto"/>
        <w:rPr>
          <w:rFonts w:ascii="Times New Roman" w:hAnsi="Times New Roman" w:cs="Times New Roman"/>
          <w:sz w:val="24"/>
          <w:szCs w:val="24"/>
        </w:rPr>
      </w:pPr>
      <w:r w:rsidRPr="0023624C">
        <w:rPr>
          <w:rFonts w:ascii="Times New Roman" w:eastAsia="Times New Roman" w:hAnsi="Times New Roman" w:cs="Times New Roman"/>
          <w:sz w:val="24"/>
          <w:szCs w:val="24"/>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E5711" w:rsidRPr="0023624C" w:rsidRDefault="001E5711" w:rsidP="00D60D08">
      <w:pPr>
        <w:pStyle w:val="NormalWeb"/>
        <w:shd w:val="clear" w:color="auto" w:fill="FFFFFF"/>
        <w:spacing w:before="0" w:beforeAutospacing="0" w:line="280" w:lineRule="atLeast"/>
        <w:contextualSpacing/>
      </w:pPr>
      <w:r w:rsidRPr="0023624C">
        <w:lastRenderedPageBreak/>
        <w:t>class Person</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int id;  </w:t>
      </w:r>
    </w:p>
    <w:p w:rsidR="001E5711" w:rsidRPr="0023624C" w:rsidRDefault="001E5711" w:rsidP="00D60D08">
      <w:pPr>
        <w:pStyle w:val="NormalWeb"/>
        <w:shd w:val="clear" w:color="auto" w:fill="FFFFFF"/>
        <w:spacing w:before="0" w:beforeAutospacing="0" w:line="280" w:lineRule="atLeast"/>
        <w:contextualSpacing/>
      </w:pPr>
      <w:r w:rsidRPr="0023624C">
        <w:t xml:space="preserve">String name;  </w:t>
      </w:r>
    </w:p>
    <w:p w:rsidR="001E5711" w:rsidRPr="0023624C" w:rsidRDefault="001E5711" w:rsidP="00D60D08">
      <w:pPr>
        <w:pStyle w:val="NormalWeb"/>
        <w:shd w:val="clear" w:color="auto" w:fill="FFFFFF"/>
        <w:spacing w:before="0" w:beforeAutospacing="0" w:line="280" w:lineRule="atLeast"/>
        <w:contextualSpacing/>
      </w:pPr>
      <w:r w:rsidRPr="0023624C">
        <w:t>Person(int id,String name)</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this.id=id;  </w:t>
      </w:r>
    </w:p>
    <w:p w:rsidR="001E5711" w:rsidRPr="0023624C" w:rsidRDefault="001E5711" w:rsidP="00D60D08">
      <w:pPr>
        <w:pStyle w:val="NormalWeb"/>
        <w:shd w:val="clear" w:color="auto" w:fill="FFFFFF"/>
        <w:spacing w:before="0" w:beforeAutospacing="0" w:line="280" w:lineRule="atLeast"/>
        <w:contextualSpacing/>
      </w:pPr>
      <w:r w:rsidRPr="0023624C">
        <w:t xml:space="preserve">this.name=name;  </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class Emp extends Person</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float salary;  </w:t>
      </w:r>
    </w:p>
    <w:p w:rsidR="001E5711" w:rsidRPr="0023624C" w:rsidRDefault="001E5711" w:rsidP="00D60D08">
      <w:pPr>
        <w:pStyle w:val="NormalWeb"/>
        <w:shd w:val="clear" w:color="auto" w:fill="FFFFFF"/>
        <w:spacing w:before="0" w:beforeAutospacing="0" w:line="280" w:lineRule="atLeast"/>
        <w:contextualSpacing/>
      </w:pPr>
      <w:r w:rsidRPr="0023624C">
        <w:t>Emp(int id,String name,float salary)</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super(id,name);//reusing parent constructor  </w:t>
      </w:r>
    </w:p>
    <w:p w:rsidR="001E5711" w:rsidRPr="0023624C" w:rsidRDefault="001E5711" w:rsidP="00D60D08">
      <w:pPr>
        <w:pStyle w:val="NormalWeb"/>
        <w:shd w:val="clear" w:color="auto" w:fill="FFFFFF"/>
        <w:spacing w:before="0" w:beforeAutospacing="0" w:line="280" w:lineRule="atLeast"/>
        <w:contextualSpacing/>
      </w:pPr>
      <w:r w:rsidRPr="0023624C">
        <w:t xml:space="preserve">this.salary=salary;  </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void display()</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 xml:space="preserve">System.out.println(id+" "+name+" "+salary);}  </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class TestSuper5</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public static void main(String[] args)</w:t>
      </w:r>
    </w:p>
    <w:p w:rsidR="001E5711" w:rsidRPr="0023624C" w:rsidRDefault="001E5711" w:rsidP="00D60D08">
      <w:pPr>
        <w:pStyle w:val="NormalWeb"/>
        <w:shd w:val="clear" w:color="auto" w:fill="FFFFFF"/>
        <w:spacing w:before="0" w:beforeAutospacing="0" w:line="280" w:lineRule="atLeast"/>
        <w:contextualSpacing/>
      </w:pPr>
      <w:r w:rsidRPr="0023624C">
        <w:t xml:space="preserve">{  </w:t>
      </w:r>
    </w:p>
    <w:p w:rsidR="001E5711" w:rsidRPr="0023624C" w:rsidRDefault="001E5711" w:rsidP="00D60D08">
      <w:pPr>
        <w:pStyle w:val="NormalWeb"/>
        <w:shd w:val="clear" w:color="auto" w:fill="FFFFFF"/>
        <w:spacing w:before="0" w:beforeAutospacing="0" w:line="280" w:lineRule="atLeast"/>
        <w:contextualSpacing/>
      </w:pPr>
      <w:r w:rsidRPr="0023624C">
        <w:t xml:space="preserve">Emp e1=new Emp(1,"ankit",45000f);  </w:t>
      </w:r>
    </w:p>
    <w:p w:rsidR="001E5711" w:rsidRPr="0023624C" w:rsidRDefault="001E5711" w:rsidP="00D60D08">
      <w:pPr>
        <w:pStyle w:val="NormalWeb"/>
        <w:shd w:val="clear" w:color="auto" w:fill="FFFFFF"/>
        <w:spacing w:before="0" w:beforeAutospacing="0" w:line="280" w:lineRule="atLeast"/>
        <w:contextualSpacing/>
      </w:pPr>
      <w:r w:rsidRPr="0023624C">
        <w:t xml:space="preserve">e1.display();  </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w:t>
      </w:r>
    </w:p>
    <w:p w:rsidR="001E5711" w:rsidRPr="0023624C" w:rsidRDefault="001E5711" w:rsidP="00D60D08">
      <w:pPr>
        <w:pStyle w:val="NormalWeb"/>
        <w:shd w:val="clear" w:color="auto" w:fill="FFFFFF"/>
        <w:spacing w:before="0" w:beforeAutospacing="0" w:line="280" w:lineRule="atLeast"/>
        <w:contextualSpacing/>
      </w:pPr>
      <w:r w:rsidRPr="0023624C">
        <w:t>Output:-</w:t>
      </w:r>
    </w:p>
    <w:p w:rsidR="001E5711" w:rsidRPr="0023624C" w:rsidRDefault="001E5711" w:rsidP="00D60D08">
      <w:pPr>
        <w:pStyle w:val="NormalWeb"/>
        <w:shd w:val="clear" w:color="auto" w:fill="FFFFFF"/>
        <w:spacing w:before="0" w:beforeAutospacing="0" w:line="280" w:lineRule="atLeast"/>
        <w:contextualSpacing/>
      </w:pPr>
      <w:r w:rsidRPr="0023624C">
        <w:t xml:space="preserve">             1 ankit 45000</w:t>
      </w:r>
    </w:p>
    <w:p w:rsidR="00034782" w:rsidRPr="0023624C" w:rsidRDefault="001D5326" w:rsidP="00034782">
      <w:pPr>
        <w:pStyle w:val="Subtitle"/>
        <w:rPr>
          <w:rFonts w:ascii="Times New Roman" w:hAnsi="Times New Roman" w:cs="Times New Roman"/>
          <w:b/>
          <w:color w:val="auto"/>
          <w:sz w:val="40"/>
          <w:szCs w:val="40"/>
          <w:u w:val="single"/>
        </w:rPr>
      </w:pPr>
      <w:r w:rsidRPr="0023624C">
        <w:rPr>
          <w:rFonts w:ascii="Times New Roman" w:hAnsi="Times New Roman" w:cs="Times New Roman"/>
          <w:b/>
          <w:color w:val="auto"/>
          <w:sz w:val="40"/>
          <w:szCs w:val="40"/>
          <w:u w:val="single"/>
        </w:rPr>
        <w:t>3.</w:t>
      </w:r>
      <w:r w:rsidR="00034782" w:rsidRPr="0023624C">
        <w:rPr>
          <w:rFonts w:ascii="Times New Roman" w:hAnsi="Times New Roman" w:cs="Times New Roman"/>
          <w:b/>
          <w:color w:val="auto"/>
          <w:sz w:val="40"/>
          <w:szCs w:val="40"/>
          <w:u w:val="single"/>
        </w:rPr>
        <w:t>The</w:t>
      </w:r>
      <w:r w:rsidRPr="0023624C">
        <w:rPr>
          <w:rFonts w:ascii="Times New Roman" w:hAnsi="Times New Roman" w:cs="Times New Roman"/>
          <w:b/>
          <w:color w:val="auto"/>
          <w:sz w:val="40"/>
          <w:szCs w:val="40"/>
          <w:u w:val="single"/>
        </w:rPr>
        <w:t>‘</w:t>
      </w:r>
      <w:r w:rsidR="00034782" w:rsidRPr="0023624C">
        <w:rPr>
          <w:rFonts w:ascii="Times New Roman" w:hAnsi="Times New Roman" w:cs="Times New Roman"/>
          <w:b/>
          <w:color w:val="auto"/>
          <w:sz w:val="40"/>
          <w:szCs w:val="40"/>
          <w:u w:val="single"/>
        </w:rPr>
        <w:t>static</w:t>
      </w:r>
      <w:r w:rsidRPr="0023624C">
        <w:rPr>
          <w:rFonts w:ascii="Times New Roman" w:hAnsi="Times New Roman" w:cs="Times New Roman"/>
          <w:b/>
          <w:color w:val="auto"/>
          <w:sz w:val="40"/>
          <w:szCs w:val="40"/>
          <w:u w:val="single"/>
        </w:rPr>
        <w:t>’</w:t>
      </w:r>
      <w:r w:rsidR="00034782" w:rsidRPr="0023624C">
        <w:rPr>
          <w:rFonts w:ascii="Times New Roman" w:hAnsi="Times New Roman" w:cs="Times New Roman"/>
          <w:b/>
          <w:color w:val="auto"/>
          <w:sz w:val="40"/>
          <w:szCs w:val="40"/>
          <w:u w:val="single"/>
        </w:rPr>
        <w:t xml:space="preserve"> can be: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static keyword in java is used for memory management mainly. We can apply java static keyword with variables, methods, blocks and nested class. The static keyword belongs to the class than instance of the class.</w:t>
      </w:r>
    </w:p>
    <w:p w:rsidR="00034782" w:rsidRPr="0023624C" w:rsidRDefault="00034782" w:rsidP="001D6524">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variable (also known as class variable)</w:t>
      </w:r>
    </w:p>
    <w:p w:rsidR="00034782" w:rsidRPr="0023624C" w:rsidRDefault="00034782" w:rsidP="001D6524">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method (also known as class method)</w:t>
      </w:r>
    </w:p>
    <w:p w:rsidR="00034782" w:rsidRPr="0023624C" w:rsidRDefault="00034782" w:rsidP="001D6524">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block</w:t>
      </w:r>
    </w:p>
    <w:p w:rsidR="00034782" w:rsidRPr="0023624C" w:rsidRDefault="00034782" w:rsidP="00034782">
      <w:pPr>
        <w:shd w:val="clear" w:color="auto" w:fill="FFFFFF"/>
        <w:spacing w:before="100" w:beforeAutospacing="1" w:after="100" w:afterAutospacing="1" w:line="240" w:lineRule="auto"/>
        <w:ind w:left="720"/>
        <w:rPr>
          <w:rStyle w:val="SubtleEmphasis"/>
          <w:rFonts w:ascii="Times New Roman" w:hAnsi="Times New Roman" w:cs="Times New Roman"/>
          <w:b/>
          <w:color w:val="auto"/>
          <w:sz w:val="32"/>
          <w:szCs w:val="32"/>
        </w:rPr>
      </w:pPr>
      <w:r w:rsidRPr="0023624C">
        <w:rPr>
          <w:rStyle w:val="SubtleEmphasis"/>
          <w:rFonts w:ascii="Times New Roman" w:hAnsi="Times New Roman" w:cs="Times New Roman"/>
          <w:b/>
          <w:color w:val="auto"/>
          <w:sz w:val="32"/>
          <w:szCs w:val="32"/>
        </w:rPr>
        <w:t>1) Java static variable: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If you declare any variable as static, it is known static variable.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lastRenderedPageBreak/>
        <w:t>The static variable can be used to refer the common property of all objects (that is not unique for each object) e.g. company name of employees,college name of students etc.</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static variable gets memory only once in class area at the time of class loading.</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Advantage of static variable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It makes your program memory efficient (i.e it saves memory).</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Understanding problem without static variable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class Student{  </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int rollno;  </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     String name;  </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     String college="ITS";  </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 xml:space="preserve">}  </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Suppose there are 500 students in my college, now all instance data members will get memory each time when object is created.All student have its unique rollno and name so instance data member is good.Here, college refers to the common property of all objects.If we make it static,this field will get memory only once.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 static property is shared to all objects.</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u w:val="single"/>
        </w:rPr>
      </w:pPr>
      <w:r w:rsidRPr="0023624C">
        <w:rPr>
          <w:rFonts w:ascii="Times New Roman" w:eastAsia="Times New Roman" w:hAnsi="Times New Roman" w:cs="Times New Roman"/>
          <w:b/>
          <w:sz w:val="24"/>
          <w:szCs w:val="24"/>
          <w:u w:val="single"/>
        </w:rPr>
        <w:t>Example of static variable</w:t>
      </w:r>
    </w:p>
    <w:p w:rsidR="00034782" w:rsidRPr="0023624C" w:rsidRDefault="00034782" w:rsidP="00D60D08">
      <w:pPr>
        <w:pStyle w:val="NormalWeb"/>
        <w:shd w:val="clear" w:color="auto" w:fill="FFFFFF"/>
        <w:spacing w:before="0" w:beforeAutospacing="0" w:line="280" w:lineRule="atLeast"/>
        <w:contextualSpacing/>
      </w:pPr>
      <w:r w:rsidRPr="0023624C">
        <w:t xml:space="preserve">//Program of static variable  </w:t>
      </w:r>
    </w:p>
    <w:p w:rsidR="00034782" w:rsidRPr="0023624C" w:rsidRDefault="00034782" w:rsidP="00D60D08">
      <w:pPr>
        <w:pStyle w:val="NormalWeb"/>
        <w:shd w:val="clear" w:color="auto" w:fill="FFFFFF"/>
        <w:spacing w:before="0" w:beforeAutospacing="0" w:line="280" w:lineRule="atLeast"/>
        <w:contextualSpacing/>
      </w:pPr>
      <w:r w:rsidRPr="0023624C">
        <w:t xml:space="preserve">class Student8{  </w:t>
      </w:r>
    </w:p>
    <w:p w:rsidR="00034782" w:rsidRPr="0023624C" w:rsidRDefault="00034782" w:rsidP="00D60D08">
      <w:pPr>
        <w:pStyle w:val="NormalWeb"/>
        <w:shd w:val="clear" w:color="auto" w:fill="FFFFFF"/>
        <w:spacing w:before="0" w:beforeAutospacing="0" w:line="280" w:lineRule="atLeast"/>
        <w:contextualSpacing/>
      </w:pPr>
      <w:r w:rsidRPr="0023624C">
        <w:t xml:space="preserve">int rollno;  </w:t>
      </w:r>
    </w:p>
    <w:p w:rsidR="00034782" w:rsidRPr="0023624C" w:rsidRDefault="00034782" w:rsidP="00D60D08">
      <w:pPr>
        <w:pStyle w:val="NormalWeb"/>
        <w:shd w:val="clear" w:color="auto" w:fill="FFFFFF"/>
        <w:spacing w:before="0" w:beforeAutospacing="0" w:line="280" w:lineRule="atLeast"/>
        <w:contextualSpacing/>
      </w:pPr>
      <w:r w:rsidRPr="0023624C">
        <w:t xml:space="preserve">   String name;  </w:t>
      </w:r>
    </w:p>
    <w:p w:rsidR="00034782" w:rsidRPr="0023624C" w:rsidRDefault="00034782" w:rsidP="00D60D08">
      <w:pPr>
        <w:pStyle w:val="NormalWeb"/>
        <w:shd w:val="clear" w:color="auto" w:fill="FFFFFF"/>
        <w:spacing w:before="0" w:beforeAutospacing="0" w:line="280" w:lineRule="atLeast"/>
        <w:contextualSpacing/>
      </w:pPr>
      <w:r w:rsidRPr="0023624C">
        <w:t xml:space="preserve">static String college ="ITS";  </w:t>
      </w:r>
    </w:p>
    <w:p w:rsidR="00034782" w:rsidRPr="0023624C" w:rsidRDefault="00034782" w:rsidP="00D60D08">
      <w:pPr>
        <w:pStyle w:val="NormalWeb"/>
        <w:shd w:val="clear" w:color="auto" w:fill="FFFFFF"/>
        <w:spacing w:before="0" w:beforeAutospacing="0" w:line="280" w:lineRule="atLeast"/>
        <w:contextualSpacing/>
      </w:pPr>
      <w:r w:rsidRPr="0023624C">
        <w:t xml:space="preserve">Student8(int r,String n){  </w:t>
      </w:r>
    </w:p>
    <w:p w:rsidR="00034782" w:rsidRPr="0023624C" w:rsidRDefault="00034782" w:rsidP="00D60D08">
      <w:pPr>
        <w:pStyle w:val="NormalWeb"/>
        <w:shd w:val="clear" w:color="auto" w:fill="FFFFFF"/>
        <w:spacing w:before="0" w:beforeAutospacing="0" w:line="280" w:lineRule="atLeast"/>
        <w:contextualSpacing/>
      </w:pPr>
      <w:r w:rsidRPr="0023624C">
        <w:t xml:space="preserve">rollno = r;  </w:t>
      </w:r>
    </w:p>
    <w:p w:rsidR="00034782" w:rsidRPr="0023624C" w:rsidRDefault="00034782" w:rsidP="00D60D08">
      <w:pPr>
        <w:pStyle w:val="NormalWeb"/>
        <w:shd w:val="clear" w:color="auto" w:fill="FFFFFF"/>
        <w:spacing w:before="0" w:beforeAutospacing="0" w:line="280" w:lineRule="atLeast"/>
        <w:contextualSpacing/>
      </w:pPr>
      <w:r w:rsidRPr="0023624C">
        <w:t xml:space="preserve">name = n;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void display (){System.out.println(rollno+" "+name+" "+college);}  </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 xml:space="preserve">public static void main(String args[]){  </w:t>
      </w:r>
    </w:p>
    <w:p w:rsidR="00034782" w:rsidRPr="0023624C" w:rsidRDefault="00034782" w:rsidP="00D60D08">
      <w:pPr>
        <w:pStyle w:val="NormalWeb"/>
        <w:shd w:val="clear" w:color="auto" w:fill="FFFFFF"/>
        <w:spacing w:before="0" w:beforeAutospacing="0" w:line="280" w:lineRule="atLeast"/>
        <w:contextualSpacing/>
      </w:pPr>
      <w:r w:rsidRPr="0023624C">
        <w:t xml:space="preserve"> Student8 s1 = new Student8(111,"Karan");  </w:t>
      </w:r>
    </w:p>
    <w:p w:rsidR="00034782" w:rsidRPr="0023624C" w:rsidRDefault="00034782" w:rsidP="00D60D08">
      <w:pPr>
        <w:pStyle w:val="NormalWeb"/>
        <w:shd w:val="clear" w:color="auto" w:fill="FFFFFF"/>
        <w:spacing w:before="0" w:beforeAutospacing="0" w:line="280" w:lineRule="atLeast"/>
        <w:contextualSpacing/>
      </w:pPr>
      <w:r w:rsidRPr="0023624C">
        <w:t xml:space="preserve"> Student8 s2 = new Student8(222,"Aryan");  </w:t>
      </w:r>
    </w:p>
    <w:p w:rsidR="00034782" w:rsidRPr="0023624C" w:rsidRDefault="00034782" w:rsidP="00D60D08">
      <w:pPr>
        <w:pStyle w:val="NormalWeb"/>
        <w:shd w:val="clear" w:color="auto" w:fill="FFFFFF"/>
        <w:spacing w:before="0" w:beforeAutospacing="0" w:line="280" w:lineRule="atLeast"/>
        <w:contextualSpacing/>
      </w:pPr>
      <w:r w:rsidRPr="0023624C">
        <w:t xml:space="preserve">s1.display();  </w:t>
      </w:r>
    </w:p>
    <w:p w:rsidR="00034782" w:rsidRPr="0023624C" w:rsidRDefault="00034782" w:rsidP="00D60D08">
      <w:pPr>
        <w:pStyle w:val="NormalWeb"/>
        <w:shd w:val="clear" w:color="auto" w:fill="FFFFFF"/>
        <w:spacing w:before="0" w:beforeAutospacing="0" w:line="280" w:lineRule="atLeast"/>
        <w:contextualSpacing/>
      </w:pPr>
      <w:r w:rsidRPr="0023624C">
        <w:t xml:space="preserve">s2.display();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D60D08">
      <w:pPr>
        <w:pStyle w:val="NormalWeb"/>
        <w:shd w:val="clear" w:color="auto" w:fill="FFFFFF"/>
        <w:spacing w:before="0" w:beforeAutospacing="0" w:line="280" w:lineRule="atLeast"/>
        <w:contextualSpacing/>
      </w:pPr>
      <w:r w:rsidRPr="0023624C">
        <w:t>Output:</w:t>
      </w:r>
    </w:p>
    <w:p w:rsidR="00034782" w:rsidRPr="0023624C" w:rsidRDefault="00034782" w:rsidP="00D60D08">
      <w:pPr>
        <w:pStyle w:val="NormalWeb"/>
        <w:shd w:val="clear" w:color="auto" w:fill="FFFFFF"/>
        <w:spacing w:before="0" w:beforeAutospacing="0" w:line="280" w:lineRule="atLeast"/>
        <w:contextualSpacing/>
      </w:pPr>
      <w:r w:rsidRPr="0023624C">
        <w:lastRenderedPageBreak/>
        <w:t xml:space="preserve">       111 Karan ITS</w:t>
      </w:r>
    </w:p>
    <w:p w:rsidR="00034782" w:rsidRPr="0023624C" w:rsidRDefault="00034782" w:rsidP="00D60D08">
      <w:pPr>
        <w:pStyle w:val="NormalWeb"/>
        <w:shd w:val="clear" w:color="auto" w:fill="FFFFFF"/>
        <w:spacing w:before="0" w:beforeAutospacing="0" w:line="280" w:lineRule="atLeast"/>
        <w:contextualSpacing/>
      </w:pPr>
      <w:r w:rsidRPr="0023624C">
        <w:t xml:space="preserve">       222 Aryan ITS</w:t>
      </w:r>
    </w:p>
    <w:p w:rsidR="00034782" w:rsidRPr="0023624C" w:rsidRDefault="00034782" w:rsidP="00034782">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r w:rsidRPr="0023624C">
        <w:rPr>
          <w:rFonts w:ascii="Times New Roman" w:eastAsia="Times New Roman" w:hAnsi="Times New Roman" w:cs="Times New Roman"/>
          <w:b/>
          <w:sz w:val="24"/>
          <w:szCs w:val="24"/>
          <w:u w:val="single"/>
        </w:rPr>
        <w:t xml:space="preserve">      Program of counter by static variable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As we have mentioned above, static variable will get the memory only once, if any object changes the value of the static variable, it will retain its value.</w:t>
      </w:r>
    </w:p>
    <w:p w:rsidR="00034782" w:rsidRPr="0023624C" w:rsidRDefault="00034782" w:rsidP="00D60D08">
      <w:pPr>
        <w:pStyle w:val="NormalWeb"/>
        <w:shd w:val="clear" w:color="auto" w:fill="FFFFFF"/>
        <w:spacing w:before="0" w:beforeAutospacing="0" w:line="280" w:lineRule="atLeast"/>
        <w:contextualSpacing/>
      </w:pPr>
      <w:r w:rsidRPr="0023624C">
        <w:t xml:space="preserve">class Counter2{  </w:t>
      </w:r>
    </w:p>
    <w:p w:rsidR="00034782" w:rsidRPr="0023624C" w:rsidRDefault="00034782" w:rsidP="00D60D08">
      <w:pPr>
        <w:pStyle w:val="NormalWeb"/>
        <w:shd w:val="clear" w:color="auto" w:fill="FFFFFF"/>
        <w:spacing w:before="0" w:beforeAutospacing="0" w:line="280" w:lineRule="atLeast"/>
        <w:contextualSpacing/>
      </w:pPr>
      <w:r w:rsidRPr="0023624C">
        <w:t xml:space="preserve">static int count=0;//will get memory only once and retain its value  </w:t>
      </w:r>
    </w:p>
    <w:p w:rsidR="00034782" w:rsidRPr="0023624C" w:rsidRDefault="00034782" w:rsidP="00D60D08">
      <w:pPr>
        <w:pStyle w:val="NormalWeb"/>
        <w:shd w:val="clear" w:color="auto" w:fill="FFFFFF"/>
        <w:spacing w:before="0" w:beforeAutospacing="0" w:line="280" w:lineRule="atLeast"/>
        <w:contextualSpacing/>
      </w:pPr>
      <w:r w:rsidRPr="0023624C">
        <w:t xml:space="preserve">Counter2(){  </w:t>
      </w:r>
    </w:p>
    <w:p w:rsidR="00034782" w:rsidRPr="0023624C" w:rsidRDefault="00034782" w:rsidP="00D60D08">
      <w:pPr>
        <w:pStyle w:val="NormalWeb"/>
        <w:shd w:val="clear" w:color="auto" w:fill="FFFFFF"/>
        <w:spacing w:before="0" w:beforeAutospacing="0" w:line="280" w:lineRule="atLeast"/>
        <w:contextualSpacing/>
      </w:pPr>
      <w:r w:rsidRPr="0023624C">
        <w:t xml:space="preserve">count++;  </w:t>
      </w:r>
    </w:p>
    <w:p w:rsidR="00034782" w:rsidRPr="0023624C" w:rsidRDefault="00034782" w:rsidP="00D60D08">
      <w:pPr>
        <w:pStyle w:val="NormalWeb"/>
        <w:shd w:val="clear" w:color="auto" w:fill="FFFFFF"/>
        <w:spacing w:before="0" w:beforeAutospacing="0" w:line="280" w:lineRule="atLeast"/>
        <w:contextualSpacing/>
      </w:pPr>
      <w:r w:rsidRPr="0023624C">
        <w:t xml:space="preserve">System.out.println(count);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D60D08">
      <w:pPr>
        <w:pStyle w:val="NormalWeb"/>
        <w:shd w:val="clear" w:color="auto" w:fill="FFFFFF"/>
        <w:spacing w:before="0" w:beforeAutospacing="0" w:line="280" w:lineRule="atLeast"/>
        <w:contextualSpacing/>
      </w:pPr>
      <w:r w:rsidRPr="0023624C">
        <w:t xml:space="preserve">public static void main(String args[]){  </w:t>
      </w:r>
    </w:p>
    <w:p w:rsidR="00034782" w:rsidRPr="0023624C" w:rsidRDefault="00034782" w:rsidP="00D60D08">
      <w:pPr>
        <w:pStyle w:val="NormalWeb"/>
        <w:shd w:val="clear" w:color="auto" w:fill="FFFFFF"/>
        <w:spacing w:before="0" w:beforeAutospacing="0" w:line="280" w:lineRule="atLeast"/>
        <w:contextualSpacing/>
      </w:pPr>
      <w:r w:rsidRPr="0023624C">
        <w:t xml:space="preserve">Counter2 c1=new Counter2();  </w:t>
      </w:r>
    </w:p>
    <w:p w:rsidR="00034782" w:rsidRPr="0023624C" w:rsidRDefault="00034782" w:rsidP="00D60D08">
      <w:pPr>
        <w:pStyle w:val="NormalWeb"/>
        <w:shd w:val="clear" w:color="auto" w:fill="FFFFFF"/>
        <w:spacing w:before="0" w:beforeAutospacing="0" w:line="280" w:lineRule="atLeast"/>
        <w:contextualSpacing/>
      </w:pPr>
      <w:r w:rsidRPr="0023624C">
        <w:t xml:space="preserve">Counter2 c2=new Counter2();  </w:t>
      </w:r>
    </w:p>
    <w:p w:rsidR="00034782" w:rsidRPr="0023624C" w:rsidRDefault="00034782" w:rsidP="00D60D08">
      <w:pPr>
        <w:pStyle w:val="NormalWeb"/>
        <w:shd w:val="clear" w:color="auto" w:fill="FFFFFF"/>
        <w:spacing w:before="0" w:beforeAutospacing="0" w:line="280" w:lineRule="atLeast"/>
        <w:contextualSpacing/>
      </w:pPr>
      <w:r w:rsidRPr="0023624C">
        <w:t xml:space="preserve">Counter2 c3=new Counter2();  </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501F95" w:rsidRPr="0023624C" w:rsidRDefault="00034782" w:rsidP="00D60D08">
      <w:pPr>
        <w:pStyle w:val="NormalWeb"/>
        <w:shd w:val="clear" w:color="auto" w:fill="FFFFFF"/>
        <w:spacing w:before="0" w:beforeAutospacing="0" w:line="280" w:lineRule="atLeast"/>
        <w:contextualSpacing/>
      </w:pPr>
      <w:r w:rsidRPr="0023624C">
        <w:t>Output:</w:t>
      </w:r>
    </w:p>
    <w:p w:rsidR="00034782" w:rsidRPr="0023624C" w:rsidRDefault="00034782" w:rsidP="00D60D08">
      <w:pPr>
        <w:pStyle w:val="NormalWeb"/>
        <w:shd w:val="clear" w:color="auto" w:fill="FFFFFF"/>
        <w:spacing w:before="0" w:beforeAutospacing="0" w:line="280" w:lineRule="atLeast"/>
        <w:contextualSpacing/>
      </w:pPr>
      <w:r w:rsidRPr="0023624C">
        <w:t>1</w:t>
      </w:r>
    </w:p>
    <w:p w:rsidR="00034782" w:rsidRPr="0023624C" w:rsidRDefault="00034782" w:rsidP="00D60D08">
      <w:pPr>
        <w:pStyle w:val="NormalWeb"/>
        <w:shd w:val="clear" w:color="auto" w:fill="FFFFFF"/>
        <w:spacing w:before="0" w:beforeAutospacing="0" w:line="280" w:lineRule="atLeast"/>
        <w:contextualSpacing/>
      </w:pPr>
      <w:r w:rsidRPr="0023624C">
        <w:t xml:space="preserve">       2</w:t>
      </w:r>
    </w:p>
    <w:p w:rsidR="00034782" w:rsidRPr="0023624C" w:rsidRDefault="00034782" w:rsidP="00D60D08">
      <w:pPr>
        <w:pStyle w:val="NormalWeb"/>
        <w:shd w:val="clear" w:color="auto" w:fill="FFFFFF"/>
        <w:spacing w:before="0" w:beforeAutospacing="0" w:line="280" w:lineRule="atLeast"/>
        <w:contextualSpacing/>
      </w:pPr>
      <w:r w:rsidRPr="0023624C">
        <w:t xml:space="preserve">       3</w:t>
      </w:r>
    </w:p>
    <w:p w:rsidR="00034782" w:rsidRPr="0023624C" w:rsidRDefault="00034782" w:rsidP="00EF24F9">
      <w:pPr>
        <w:shd w:val="clear" w:color="auto" w:fill="FFFFFF"/>
        <w:spacing w:before="100" w:beforeAutospacing="1" w:after="100" w:afterAutospacing="1" w:line="240" w:lineRule="auto"/>
        <w:rPr>
          <w:rStyle w:val="SubtleEmphasis"/>
          <w:rFonts w:ascii="Times New Roman" w:hAnsi="Times New Roman" w:cs="Times New Roman"/>
          <w:b/>
          <w:color w:val="auto"/>
          <w:sz w:val="32"/>
          <w:szCs w:val="32"/>
        </w:rPr>
      </w:pPr>
      <w:r w:rsidRPr="0023624C">
        <w:rPr>
          <w:rStyle w:val="SubtleEmphasis"/>
          <w:rFonts w:ascii="Times New Roman" w:hAnsi="Times New Roman" w:cs="Times New Roman"/>
          <w:b/>
          <w:color w:val="auto"/>
          <w:sz w:val="32"/>
          <w:szCs w:val="32"/>
        </w:rPr>
        <w:t>2) Java static method</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If you apply static keyword with any method, it is known as static method.</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 static method belongs to the class rather than object of a class.</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 static method can be invoked without the need for creating an instance of a class.</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static method can access static data member and can change the value of it.</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23624C">
        <w:rPr>
          <w:rFonts w:ascii="Times New Roman" w:eastAsia="Times New Roman" w:hAnsi="Times New Roman" w:cs="Times New Roman"/>
          <w:b/>
          <w:sz w:val="24"/>
          <w:szCs w:val="24"/>
        </w:rPr>
        <w:t>Example of static method</w:t>
      </w:r>
    </w:p>
    <w:p w:rsidR="00034782" w:rsidRPr="0023624C" w:rsidRDefault="00034782" w:rsidP="00D60D08">
      <w:pPr>
        <w:pStyle w:val="NormalWeb"/>
        <w:shd w:val="clear" w:color="auto" w:fill="FFFFFF"/>
        <w:spacing w:before="0" w:beforeAutospacing="0" w:line="280" w:lineRule="atLeast"/>
        <w:contextualSpacing/>
      </w:pPr>
      <w:r w:rsidRPr="0023624C">
        <w:t xml:space="preserve">//Program of changing the common property of all objects(static field).  </w:t>
      </w:r>
    </w:p>
    <w:p w:rsidR="00034782" w:rsidRPr="0023624C" w:rsidRDefault="00034782" w:rsidP="00D60D08">
      <w:pPr>
        <w:pStyle w:val="NormalWeb"/>
        <w:shd w:val="clear" w:color="auto" w:fill="FFFFFF"/>
        <w:spacing w:before="0" w:beforeAutospacing="0" w:line="280" w:lineRule="atLeast"/>
        <w:contextualSpacing/>
      </w:pPr>
      <w:r w:rsidRPr="0023624C">
        <w:t xml:space="preserve">class Student9{  </w:t>
      </w:r>
    </w:p>
    <w:p w:rsidR="00034782" w:rsidRPr="0023624C" w:rsidRDefault="00034782" w:rsidP="00D60D08">
      <w:pPr>
        <w:pStyle w:val="NormalWeb"/>
        <w:shd w:val="clear" w:color="auto" w:fill="FFFFFF"/>
        <w:spacing w:before="0" w:beforeAutospacing="0" w:line="280" w:lineRule="atLeast"/>
        <w:contextualSpacing/>
      </w:pPr>
      <w:r w:rsidRPr="0023624C">
        <w:t xml:space="preserve">int rollno;  </w:t>
      </w:r>
    </w:p>
    <w:p w:rsidR="00034782" w:rsidRPr="0023624C" w:rsidRDefault="00034782" w:rsidP="00D60D08">
      <w:pPr>
        <w:pStyle w:val="NormalWeb"/>
        <w:shd w:val="clear" w:color="auto" w:fill="FFFFFF"/>
        <w:spacing w:before="0" w:beforeAutospacing="0" w:line="280" w:lineRule="atLeast"/>
        <w:contextualSpacing/>
      </w:pPr>
      <w:r w:rsidRPr="0023624C">
        <w:t xml:space="preserve">     String name;  </w:t>
      </w:r>
    </w:p>
    <w:p w:rsidR="00034782" w:rsidRPr="0023624C" w:rsidRDefault="00034782" w:rsidP="00D60D08">
      <w:pPr>
        <w:pStyle w:val="NormalWeb"/>
        <w:shd w:val="clear" w:color="auto" w:fill="FFFFFF"/>
        <w:spacing w:before="0" w:beforeAutospacing="0" w:line="280" w:lineRule="atLeast"/>
        <w:contextualSpacing/>
      </w:pPr>
      <w:r w:rsidRPr="0023624C">
        <w:t xml:space="preserve">static String college = "ITS";  </w:t>
      </w:r>
    </w:p>
    <w:p w:rsidR="00034782" w:rsidRPr="0023624C" w:rsidRDefault="00034782" w:rsidP="00D60D08">
      <w:pPr>
        <w:pStyle w:val="NormalWeb"/>
        <w:shd w:val="clear" w:color="auto" w:fill="FFFFFF"/>
        <w:spacing w:before="0" w:beforeAutospacing="0" w:line="280" w:lineRule="atLeast"/>
        <w:contextualSpacing/>
      </w:pPr>
      <w:r w:rsidRPr="0023624C">
        <w:t xml:space="preserve">static void change(){  </w:t>
      </w:r>
    </w:p>
    <w:p w:rsidR="00034782" w:rsidRPr="0023624C" w:rsidRDefault="00034782" w:rsidP="00D60D08">
      <w:pPr>
        <w:pStyle w:val="NormalWeb"/>
        <w:shd w:val="clear" w:color="auto" w:fill="FFFFFF"/>
        <w:spacing w:before="0" w:beforeAutospacing="0" w:line="280" w:lineRule="atLeast"/>
        <w:contextualSpacing/>
      </w:pPr>
      <w:r w:rsidRPr="0023624C">
        <w:t xml:space="preserve">college = "BBDIT";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Student9(int r, String n){  </w:t>
      </w:r>
    </w:p>
    <w:p w:rsidR="00034782" w:rsidRPr="0023624C" w:rsidRDefault="00034782" w:rsidP="00D60D08">
      <w:pPr>
        <w:pStyle w:val="NormalWeb"/>
        <w:shd w:val="clear" w:color="auto" w:fill="FFFFFF"/>
        <w:spacing w:before="0" w:beforeAutospacing="0" w:line="280" w:lineRule="atLeast"/>
        <w:contextualSpacing/>
      </w:pPr>
      <w:r w:rsidRPr="0023624C">
        <w:t xml:space="preserve">rollno = r;  </w:t>
      </w:r>
    </w:p>
    <w:p w:rsidR="00034782" w:rsidRPr="0023624C" w:rsidRDefault="00034782" w:rsidP="00D60D08">
      <w:pPr>
        <w:pStyle w:val="NormalWeb"/>
        <w:shd w:val="clear" w:color="auto" w:fill="FFFFFF"/>
        <w:spacing w:before="0" w:beforeAutospacing="0" w:line="280" w:lineRule="atLeast"/>
        <w:contextualSpacing/>
      </w:pPr>
      <w:r w:rsidRPr="0023624C">
        <w:t xml:space="preserve">name = n;  </w:t>
      </w:r>
    </w:p>
    <w:p w:rsidR="00034782" w:rsidRPr="0023624C" w:rsidRDefault="00034782" w:rsidP="00D60D08">
      <w:pPr>
        <w:pStyle w:val="NormalWeb"/>
        <w:shd w:val="clear" w:color="auto" w:fill="FFFFFF"/>
        <w:spacing w:before="0" w:beforeAutospacing="0" w:line="280" w:lineRule="atLeast"/>
        <w:contextualSpacing/>
      </w:pPr>
      <w:r w:rsidRPr="0023624C">
        <w:lastRenderedPageBreak/>
        <w:t xml:space="preserve">     }  </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 xml:space="preserve">void display (){System.out.println(rollno+" "+name+" "+college);}  </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 xml:space="preserve">public static void main(String args[]){  </w:t>
      </w:r>
    </w:p>
    <w:p w:rsidR="00034782" w:rsidRPr="0023624C" w:rsidRDefault="00034782" w:rsidP="00D60D08">
      <w:pPr>
        <w:pStyle w:val="NormalWeb"/>
        <w:shd w:val="clear" w:color="auto" w:fill="FFFFFF"/>
        <w:spacing w:before="0" w:beforeAutospacing="0" w:line="280" w:lineRule="atLeast"/>
        <w:contextualSpacing/>
      </w:pPr>
      <w:r w:rsidRPr="0023624C">
        <w:t xml:space="preserve">Student9.change();  </w:t>
      </w:r>
    </w:p>
    <w:p w:rsidR="00034782" w:rsidRPr="0023624C" w:rsidRDefault="00034782" w:rsidP="00D60D08">
      <w:pPr>
        <w:pStyle w:val="NormalWeb"/>
        <w:shd w:val="clear" w:color="auto" w:fill="FFFFFF"/>
        <w:spacing w:before="0" w:beforeAutospacing="0" w:line="280" w:lineRule="atLeast"/>
        <w:contextualSpacing/>
      </w:pPr>
      <w:r w:rsidRPr="0023624C">
        <w:t xml:space="preserve">     Student9 s1 = new Student9 (111,"Karan");  </w:t>
      </w:r>
    </w:p>
    <w:p w:rsidR="00034782" w:rsidRPr="0023624C" w:rsidRDefault="00034782" w:rsidP="00D60D08">
      <w:pPr>
        <w:pStyle w:val="NormalWeb"/>
        <w:shd w:val="clear" w:color="auto" w:fill="FFFFFF"/>
        <w:spacing w:before="0" w:beforeAutospacing="0" w:line="280" w:lineRule="atLeast"/>
        <w:contextualSpacing/>
      </w:pPr>
      <w:r w:rsidRPr="0023624C">
        <w:t xml:space="preserve">    Student9 s2 = new Student9 (222,"Aryan");  </w:t>
      </w:r>
    </w:p>
    <w:p w:rsidR="00034782" w:rsidRPr="0023624C" w:rsidRDefault="00034782" w:rsidP="00D60D08">
      <w:pPr>
        <w:pStyle w:val="NormalWeb"/>
        <w:shd w:val="clear" w:color="auto" w:fill="FFFFFF"/>
        <w:spacing w:before="0" w:beforeAutospacing="0" w:line="280" w:lineRule="atLeast"/>
        <w:contextualSpacing/>
      </w:pPr>
      <w:r w:rsidRPr="0023624C">
        <w:t xml:space="preserve">    Student9 s3 = new Student9 (333,"Sonoo");  </w:t>
      </w:r>
    </w:p>
    <w:p w:rsidR="00034782" w:rsidRPr="0023624C" w:rsidRDefault="00034782" w:rsidP="00D60D08">
      <w:pPr>
        <w:pStyle w:val="NormalWeb"/>
        <w:shd w:val="clear" w:color="auto" w:fill="FFFFFF"/>
        <w:spacing w:before="0" w:beforeAutospacing="0" w:line="280" w:lineRule="atLeast"/>
        <w:contextualSpacing/>
      </w:pPr>
      <w:r w:rsidRPr="0023624C">
        <w:t xml:space="preserve">s1.display();  </w:t>
      </w:r>
    </w:p>
    <w:p w:rsidR="00034782" w:rsidRPr="0023624C" w:rsidRDefault="00034782" w:rsidP="00D60D08">
      <w:pPr>
        <w:pStyle w:val="NormalWeb"/>
        <w:shd w:val="clear" w:color="auto" w:fill="FFFFFF"/>
        <w:spacing w:before="0" w:beforeAutospacing="0" w:line="280" w:lineRule="atLeast"/>
        <w:contextualSpacing/>
      </w:pPr>
      <w:r w:rsidRPr="0023624C">
        <w:t xml:space="preserve">s2.display();  </w:t>
      </w:r>
    </w:p>
    <w:p w:rsidR="00034782" w:rsidRPr="0023624C" w:rsidRDefault="00034782" w:rsidP="00D60D08">
      <w:pPr>
        <w:pStyle w:val="NormalWeb"/>
        <w:shd w:val="clear" w:color="auto" w:fill="FFFFFF"/>
        <w:spacing w:before="0" w:beforeAutospacing="0" w:line="280" w:lineRule="atLeast"/>
        <w:contextualSpacing/>
      </w:pPr>
      <w:r w:rsidRPr="0023624C">
        <w:t xml:space="preserve">s3.display();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D60D08">
      <w:pPr>
        <w:pStyle w:val="NormalWeb"/>
        <w:shd w:val="clear" w:color="auto" w:fill="FFFFFF"/>
        <w:spacing w:before="0" w:beforeAutospacing="0" w:line="280" w:lineRule="atLeast"/>
        <w:contextualSpacing/>
      </w:pPr>
      <w:r w:rsidRPr="0023624C">
        <w:t>Output:111 Karan BBDIT</w:t>
      </w:r>
    </w:p>
    <w:p w:rsidR="00034782" w:rsidRPr="0023624C" w:rsidRDefault="00034782" w:rsidP="00D60D08">
      <w:pPr>
        <w:pStyle w:val="NormalWeb"/>
        <w:shd w:val="clear" w:color="auto" w:fill="FFFFFF"/>
        <w:spacing w:before="0" w:beforeAutospacing="0" w:line="280" w:lineRule="atLeast"/>
        <w:contextualSpacing/>
      </w:pPr>
      <w:r w:rsidRPr="0023624C">
        <w:t xml:space="preserve">       222 Aryan BBDIT</w:t>
      </w:r>
    </w:p>
    <w:p w:rsidR="00034782" w:rsidRPr="0023624C" w:rsidRDefault="00034782" w:rsidP="00D60D08">
      <w:pPr>
        <w:pStyle w:val="NormalWeb"/>
        <w:shd w:val="clear" w:color="auto" w:fill="FFFFFF"/>
        <w:spacing w:before="0" w:beforeAutospacing="0" w:line="280" w:lineRule="atLeast"/>
        <w:contextualSpacing/>
      </w:pPr>
      <w:r w:rsidRPr="0023624C">
        <w:t xml:space="preserve">       333 Sonoo BBDIT</w:t>
      </w:r>
    </w:p>
    <w:p w:rsidR="00034782" w:rsidRPr="0023624C" w:rsidRDefault="00034782" w:rsidP="00501F95">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23624C">
        <w:rPr>
          <w:rFonts w:ascii="Times New Roman" w:eastAsia="Times New Roman" w:hAnsi="Times New Roman" w:cs="Times New Roman"/>
          <w:b/>
          <w:sz w:val="24"/>
          <w:szCs w:val="24"/>
        </w:rPr>
        <w:t>example of static method that performs normal calculation</w:t>
      </w:r>
    </w:p>
    <w:p w:rsidR="00034782" w:rsidRPr="0023624C" w:rsidRDefault="00034782" w:rsidP="00D60D08">
      <w:pPr>
        <w:pStyle w:val="NormalWeb"/>
        <w:shd w:val="clear" w:color="auto" w:fill="FFFFFF"/>
        <w:spacing w:before="0" w:beforeAutospacing="0" w:line="280" w:lineRule="atLeast"/>
        <w:contextualSpacing/>
      </w:pPr>
      <w:r w:rsidRPr="0023624C">
        <w:t xml:space="preserve">//Program to get cube of a given number by static method  </w:t>
      </w:r>
    </w:p>
    <w:p w:rsidR="00034782" w:rsidRPr="0023624C" w:rsidRDefault="00034782" w:rsidP="00D60D08">
      <w:pPr>
        <w:pStyle w:val="NormalWeb"/>
        <w:shd w:val="clear" w:color="auto" w:fill="FFFFFF"/>
        <w:spacing w:before="0" w:beforeAutospacing="0" w:line="280" w:lineRule="atLeast"/>
        <w:contextualSpacing/>
      </w:pPr>
      <w:r w:rsidRPr="0023624C">
        <w:t xml:space="preserve">class Calculate{  </w:t>
      </w:r>
    </w:p>
    <w:p w:rsidR="00034782" w:rsidRPr="0023624C" w:rsidRDefault="00034782" w:rsidP="00D60D08">
      <w:pPr>
        <w:pStyle w:val="NormalWeb"/>
        <w:shd w:val="clear" w:color="auto" w:fill="FFFFFF"/>
        <w:spacing w:before="0" w:beforeAutospacing="0" w:line="280" w:lineRule="atLeast"/>
        <w:contextualSpacing/>
      </w:pPr>
      <w:r w:rsidRPr="0023624C">
        <w:t xml:space="preserve">static int cube(int x){  </w:t>
      </w:r>
    </w:p>
    <w:p w:rsidR="00034782" w:rsidRPr="0023624C" w:rsidRDefault="00034782" w:rsidP="00D60D08">
      <w:pPr>
        <w:pStyle w:val="NormalWeb"/>
        <w:shd w:val="clear" w:color="auto" w:fill="FFFFFF"/>
        <w:spacing w:before="0" w:beforeAutospacing="0" w:line="280" w:lineRule="atLeast"/>
        <w:contextualSpacing/>
      </w:pPr>
      <w:r w:rsidRPr="0023624C">
        <w:t xml:space="preserve">return x*x*x;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 xml:space="preserve">public static void main(String args[]){  </w:t>
      </w:r>
    </w:p>
    <w:p w:rsidR="00034782" w:rsidRPr="0023624C" w:rsidRDefault="00034782" w:rsidP="00D60D08">
      <w:pPr>
        <w:pStyle w:val="NormalWeb"/>
        <w:shd w:val="clear" w:color="auto" w:fill="FFFFFF"/>
        <w:spacing w:before="0" w:beforeAutospacing="0" w:line="280" w:lineRule="atLeast"/>
        <w:contextualSpacing/>
      </w:pPr>
      <w:r w:rsidRPr="0023624C">
        <w:t xml:space="preserve">int result=Calculate.cube(5);  </w:t>
      </w:r>
    </w:p>
    <w:p w:rsidR="00034782" w:rsidRPr="0023624C" w:rsidRDefault="00034782" w:rsidP="00D60D08">
      <w:pPr>
        <w:pStyle w:val="NormalWeb"/>
        <w:shd w:val="clear" w:color="auto" w:fill="FFFFFF"/>
        <w:spacing w:before="0" w:beforeAutospacing="0" w:line="280" w:lineRule="atLeast"/>
        <w:contextualSpacing/>
      </w:pPr>
      <w:r w:rsidRPr="0023624C">
        <w:t xml:space="preserve">System.out.println(result);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Output:125</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b/>
          <w:i/>
          <w:sz w:val="24"/>
          <w:szCs w:val="24"/>
        </w:rPr>
      </w:pPr>
      <w:r w:rsidRPr="0023624C">
        <w:rPr>
          <w:rFonts w:ascii="Times New Roman" w:eastAsia="Times New Roman" w:hAnsi="Times New Roman" w:cs="Times New Roman"/>
          <w:b/>
          <w:i/>
          <w:sz w:val="24"/>
          <w:szCs w:val="24"/>
        </w:rPr>
        <w:t>Restrictions for static method</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There are two main restrictions for the static method. They are: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static method can not use non static data member or call non-static method directly.</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this and super cannot be used in static context.</w:t>
      </w:r>
    </w:p>
    <w:p w:rsidR="00034782" w:rsidRPr="0023624C" w:rsidRDefault="00034782" w:rsidP="00D60D08">
      <w:pPr>
        <w:pStyle w:val="NormalWeb"/>
        <w:shd w:val="clear" w:color="auto" w:fill="FFFFFF"/>
        <w:spacing w:before="0" w:beforeAutospacing="0" w:line="280" w:lineRule="atLeast"/>
        <w:contextualSpacing/>
      </w:pPr>
      <w:r w:rsidRPr="0023624C">
        <w:t xml:space="preserve">class A{  </w:t>
      </w:r>
    </w:p>
    <w:p w:rsidR="00034782" w:rsidRPr="0023624C" w:rsidRDefault="00034782" w:rsidP="00D60D08">
      <w:pPr>
        <w:pStyle w:val="NormalWeb"/>
        <w:shd w:val="clear" w:color="auto" w:fill="FFFFFF"/>
        <w:spacing w:before="0" w:beforeAutospacing="0" w:line="280" w:lineRule="atLeast"/>
        <w:contextualSpacing/>
      </w:pPr>
      <w:r w:rsidRPr="0023624C">
        <w:t xml:space="preserve">int a=40;//non static  </w:t>
      </w:r>
    </w:p>
    <w:p w:rsidR="00034782" w:rsidRPr="0023624C" w:rsidRDefault="00034782" w:rsidP="00D60D08">
      <w:pPr>
        <w:pStyle w:val="NormalWeb"/>
        <w:shd w:val="clear" w:color="auto" w:fill="FFFFFF"/>
        <w:spacing w:before="0" w:beforeAutospacing="0" w:line="280" w:lineRule="atLeast"/>
        <w:contextualSpacing/>
      </w:pPr>
      <w:r w:rsidRPr="0023624C">
        <w:t xml:space="preserve">public static void main(String args[]){  </w:t>
      </w:r>
    </w:p>
    <w:p w:rsidR="00034782" w:rsidRPr="0023624C" w:rsidRDefault="00034782" w:rsidP="00D60D08">
      <w:pPr>
        <w:pStyle w:val="NormalWeb"/>
        <w:shd w:val="clear" w:color="auto" w:fill="FFFFFF"/>
        <w:spacing w:before="0" w:beforeAutospacing="0" w:line="280" w:lineRule="atLeast"/>
        <w:contextualSpacing/>
      </w:pPr>
      <w:r w:rsidRPr="0023624C">
        <w:t xml:space="preserve">System.out.println(a);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D60D08">
      <w:pPr>
        <w:pStyle w:val="NormalWeb"/>
        <w:shd w:val="clear" w:color="auto" w:fill="FFFFFF"/>
        <w:spacing w:before="0" w:beforeAutospacing="0" w:line="280" w:lineRule="atLeast"/>
        <w:contextualSpacing/>
      </w:pPr>
      <w:r w:rsidRPr="0023624C">
        <w:lastRenderedPageBreak/>
        <w:t>Test it Now</w:t>
      </w:r>
    </w:p>
    <w:p w:rsidR="00034782" w:rsidRPr="0023624C" w:rsidRDefault="00034782" w:rsidP="00D60D08">
      <w:pPr>
        <w:pStyle w:val="NormalWeb"/>
        <w:shd w:val="clear" w:color="auto" w:fill="FFFFFF"/>
        <w:spacing w:before="0" w:beforeAutospacing="0" w:line="280" w:lineRule="atLeast"/>
        <w:contextualSpacing/>
      </w:pPr>
      <w:r w:rsidRPr="0023624C">
        <w:t>Output:Compile Time Error</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23624C">
        <w:rPr>
          <w:rFonts w:ascii="Times New Roman" w:eastAsia="Times New Roman" w:hAnsi="Times New Roman" w:cs="Times New Roman"/>
          <w:b/>
          <w:sz w:val="24"/>
          <w:szCs w:val="24"/>
        </w:rPr>
        <w:t>Q) why java main method is static?</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Ans) because object is not required to call static method if it were non-static method, jvm create object first then call main() method that will lead the problem of extra memory allocation.</w:t>
      </w:r>
    </w:p>
    <w:p w:rsidR="00034782" w:rsidRPr="0023624C" w:rsidRDefault="00034782" w:rsidP="00EF24F9">
      <w:pPr>
        <w:shd w:val="clear" w:color="auto" w:fill="FFFFFF"/>
        <w:spacing w:before="100" w:beforeAutospacing="1" w:after="100" w:afterAutospacing="1" w:line="240" w:lineRule="auto"/>
        <w:rPr>
          <w:rStyle w:val="SubtleEmphasis"/>
          <w:rFonts w:ascii="Times New Roman" w:hAnsi="Times New Roman" w:cs="Times New Roman"/>
          <w:b/>
          <w:color w:val="auto"/>
          <w:sz w:val="32"/>
          <w:szCs w:val="32"/>
        </w:rPr>
      </w:pPr>
      <w:r w:rsidRPr="0023624C">
        <w:rPr>
          <w:rStyle w:val="SubtleEmphasis"/>
          <w:rFonts w:ascii="Times New Roman" w:hAnsi="Times New Roman" w:cs="Times New Roman"/>
          <w:b/>
          <w:color w:val="auto"/>
          <w:sz w:val="32"/>
          <w:szCs w:val="32"/>
        </w:rPr>
        <w:t>3) Java static block</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Is used to initialize the static data member.</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It is executed before main method at the time of classloading.</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Example of static block</w:t>
      </w:r>
    </w:p>
    <w:p w:rsidR="00034782" w:rsidRPr="0023624C" w:rsidRDefault="00034782" w:rsidP="00D60D08">
      <w:pPr>
        <w:pStyle w:val="NormalWeb"/>
        <w:shd w:val="clear" w:color="auto" w:fill="FFFFFF"/>
        <w:spacing w:before="0" w:beforeAutospacing="0" w:line="280" w:lineRule="atLeast"/>
        <w:contextualSpacing/>
      </w:pPr>
      <w:r w:rsidRPr="0023624C">
        <w:t xml:space="preserve">class A2{  </w:t>
      </w:r>
    </w:p>
    <w:p w:rsidR="00034782" w:rsidRPr="0023624C" w:rsidRDefault="00034782" w:rsidP="00D60D08">
      <w:pPr>
        <w:pStyle w:val="NormalWeb"/>
        <w:shd w:val="clear" w:color="auto" w:fill="FFFFFF"/>
        <w:spacing w:before="0" w:beforeAutospacing="0" w:line="280" w:lineRule="atLeast"/>
        <w:contextualSpacing/>
      </w:pPr>
      <w:r w:rsidRPr="0023624C">
        <w:t xml:space="preserve">static{System.out.println("static block is invoked");}  </w:t>
      </w:r>
    </w:p>
    <w:p w:rsidR="00034782" w:rsidRPr="0023624C" w:rsidRDefault="00034782" w:rsidP="00D60D08">
      <w:pPr>
        <w:pStyle w:val="NormalWeb"/>
        <w:shd w:val="clear" w:color="auto" w:fill="FFFFFF"/>
        <w:spacing w:before="0" w:beforeAutospacing="0" w:line="280" w:lineRule="atLeast"/>
        <w:contextualSpacing/>
      </w:pPr>
      <w:r w:rsidRPr="0023624C">
        <w:t xml:space="preserve">public static void main(String args[]){  </w:t>
      </w:r>
    </w:p>
    <w:p w:rsidR="00034782" w:rsidRPr="0023624C" w:rsidRDefault="00034782" w:rsidP="00D60D08">
      <w:pPr>
        <w:pStyle w:val="NormalWeb"/>
        <w:shd w:val="clear" w:color="auto" w:fill="FFFFFF"/>
        <w:spacing w:before="0" w:beforeAutospacing="0" w:line="280" w:lineRule="atLeast"/>
        <w:contextualSpacing/>
      </w:pPr>
      <w:r w:rsidRPr="0023624C">
        <w:t xml:space="preserve">System.out.println("Hello main");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D60D08">
      <w:pPr>
        <w:pStyle w:val="NormalWeb"/>
        <w:shd w:val="clear" w:color="auto" w:fill="FFFFFF"/>
        <w:spacing w:before="0" w:beforeAutospacing="0" w:line="280" w:lineRule="atLeast"/>
        <w:contextualSpacing/>
      </w:pPr>
      <w:r w:rsidRPr="0023624C">
        <w:t>Output:static block is invoked</w:t>
      </w:r>
    </w:p>
    <w:p w:rsidR="00034782" w:rsidRPr="0023624C" w:rsidRDefault="00034782" w:rsidP="00D60D08">
      <w:pPr>
        <w:pStyle w:val="NormalWeb"/>
        <w:shd w:val="clear" w:color="auto" w:fill="FFFFFF"/>
        <w:spacing w:before="0" w:beforeAutospacing="0" w:line="280" w:lineRule="atLeast"/>
        <w:contextualSpacing/>
      </w:pPr>
      <w:r w:rsidRPr="0023624C">
        <w:t xml:space="preserve">       Hello main</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23624C">
        <w:rPr>
          <w:rFonts w:ascii="Times New Roman" w:eastAsia="Times New Roman" w:hAnsi="Times New Roman" w:cs="Times New Roman"/>
          <w:b/>
          <w:sz w:val="24"/>
          <w:szCs w:val="24"/>
        </w:rPr>
        <w:t>Q) Can we execute a program without main() method?</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Ans) Yes, one of the way is static block but in previous version of JDK not in JDK 1.7.</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 xml:space="preserve">class A3{  </w:t>
      </w:r>
    </w:p>
    <w:p w:rsidR="00034782" w:rsidRPr="0023624C" w:rsidRDefault="00034782" w:rsidP="00D60D08">
      <w:pPr>
        <w:pStyle w:val="NormalWeb"/>
        <w:shd w:val="clear" w:color="auto" w:fill="FFFFFF"/>
        <w:spacing w:before="0" w:beforeAutospacing="0" w:line="280" w:lineRule="atLeast"/>
        <w:contextualSpacing/>
      </w:pPr>
      <w:r w:rsidRPr="0023624C">
        <w:t>static{</w:t>
      </w:r>
    </w:p>
    <w:p w:rsidR="00034782" w:rsidRPr="0023624C" w:rsidRDefault="00034782" w:rsidP="00D60D08">
      <w:pPr>
        <w:pStyle w:val="NormalWeb"/>
        <w:shd w:val="clear" w:color="auto" w:fill="FFFFFF"/>
        <w:spacing w:before="0" w:beforeAutospacing="0" w:line="280" w:lineRule="atLeast"/>
        <w:contextualSpacing/>
      </w:pPr>
      <w:r w:rsidRPr="0023624C">
        <w:t xml:space="preserve">System.out.println("static block is invoked");  </w:t>
      </w:r>
    </w:p>
    <w:p w:rsidR="00034782" w:rsidRPr="0023624C" w:rsidRDefault="00034782" w:rsidP="00D60D08">
      <w:pPr>
        <w:pStyle w:val="NormalWeb"/>
        <w:shd w:val="clear" w:color="auto" w:fill="FFFFFF"/>
        <w:spacing w:before="0" w:beforeAutospacing="0" w:line="280" w:lineRule="atLeast"/>
        <w:contextualSpacing/>
      </w:pPr>
      <w:r w:rsidRPr="0023624C">
        <w:t xml:space="preserve">System.exit(0);  </w:t>
      </w:r>
    </w:p>
    <w:p w:rsidR="00034782" w:rsidRPr="0023624C" w:rsidRDefault="00034782" w:rsidP="00D60D08">
      <w:pPr>
        <w:pStyle w:val="NormalWeb"/>
        <w:shd w:val="clear" w:color="auto" w:fill="FFFFFF"/>
        <w:spacing w:before="0" w:beforeAutospacing="0" w:line="280" w:lineRule="atLeast"/>
        <w:contextualSpacing/>
      </w:pPr>
      <w:r w:rsidRPr="0023624C">
        <w:t xml:space="preserve">  }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Test it Now</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Output:static block is invoked (if not JDK7)</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In JDK7 and above, output will be:</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Output:Error: Main method not found in class A3, please define the main method as:</w:t>
      </w:r>
    </w:p>
    <w:p w:rsidR="00034782" w:rsidRPr="0023624C" w:rsidRDefault="00034782" w:rsidP="0003478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lastRenderedPageBreak/>
        <w:t>public static void main(String[] args)</w:t>
      </w:r>
    </w:p>
    <w:p w:rsidR="00034782" w:rsidRPr="0023624C" w:rsidRDefault="001D5326" w:rsidP="00034782">
      <w:pPr>
        <w:pStyle w:val="Subtitle"/>
        <w:rPr>
          <w:rFonts w:ascii="Times New Roman" w:hAnsi="Times New Roman" w:cs="Times New Roman"/>
          <w:b/>
          <w:color w:val="auto"/>
          <w:sz w:val="40"/>
          <w:szCs w:val="40"/>
          <w:u w:val="single"/>
        </w:rPr>
      </w:pPr>
      <w:r w:rsidRPr="0023624C">
        <w:rPr>
          <w:rFonts w:ascii="Times New Roman" w:hAnsi="Times New Roman" w:cs="Times New Roman"/>
          <w:b/>
          <w:color w:val="auto"/>
          <w:sz w:val="40"/>
          <w:szCs w:val="40"/>
          <w:u w:val="single"/>
        </w:rPr>
        <w:t>4.</w:t>
      </w:r>
      <w:r w:rsidR="00034782" w:rsidRPr="0023624C">
        <w:rPr>
          <w:rFonts w:ascii="Times New Roman" w:hAnsi="Times New Roman" w:cs="Times New Roman"/>
          <w:b/>
          <w:color w:val="auto"/>
          <w:sz w:val="40"/>
          <w:szCs w:val="40"/>
          <w:u w:val="single"/>
        </w:rPr>
        <w:t xml:space="preserve">Final Keyword </w:t>
      </w:r>
    </w:p>
    <w:p w:rsidR="00034782" w:rsidRPr="0023624C" w:rsidRDefault="00034782" w:rsidP="00034782">
      <w:pPr>
        <w:pStyle w:val="NormalWeb"/>
        <w:shd w:val="clear" w:color="auto" w:fill="FFFFFF"/>
      </w:pPr>
      <w:r w:rsidRPr="0023624C">
        <w:t>The </w:t>
      </w:r>
      <w:r w:rsidRPr="0023624C">
        <w:rPr>
          <w:b/>
          <w:bCs/>
        </w:rPr>
        <w:t>final keyword</w:t>
      </w:r>
      <w:r w:rsidRPr="0023624C">
        <w:t> in java is used to restrict the user. The java final keyword can be used in many context. Final can be:</w:t>
      </w:r>
    </w:p>
    <w:p w:rsidR="00034782" w:rsidRPr="0023624C" w:rsidRDefault="00034782" w:rsidP="00501F95">
      <w:pPr>
        <w:pStyle w:val="Subtitle"/>
        <w:rPr>
          <w:rStyle w:val="SubtitleChar"/>
          <w:rFonts w:ascii="Times New Roman" w:hAnsi="Times New Roman" w:cs="Times New Roman"/>
          <w:bCs/>
          <w:i/>
          <w:color w:val="auto"/>
          <w:sz w:val="36"/>
          <w:szCs w:val="36"/>
        </w:rPr>
      </w:pPr>
      <w:r w:rsidRPr="0023624C">
        <w:rPr>
          <w:rStyle w:val="SubtitleChar"/>
          <w:rFonts w:ascii="Times New Roman" w:hAnsi="Times New Roman" w:cs="Times New Roman"/>
          <w:bCs/>
          <w:i/>
          <w:color w:val="auto"/>
          <w:sz w:val="36"/>
          <w:szCs w:val="36"/>
        </w:rPr>
        <w:t>1.variable</w:t>
      </w:r>
    </w:p>
    <w:p w:rsidR="00034782" w:rsidRPr="0023624C" w:rsidRDefault="00034782" w:rsidP="00034782">
      <w:pPr>
        <w:pStyle w:val="NormalWeb"/>
        <w:shd w:val="clear" w:color="auto" w:fill="FFFFFF"/>
      </w:pPr>
      <w:r w:rsidRPr="0023624C">
        <w:t>If you make any variable as final, you cannot change the value of final variable(It will be constant).</w:t>
      </w:r>
    </w:p>
    <w:p w:rsidR="00034782" w:rsidRPr="0023624C" w:rsidRDefault="00034782" w:rsidP="00034782">
      <w:pPr>
        <w:spacing w:line="240" w:lineRule="auto"/>
        <w:rPr>
          <w:rFonts w:ascii="Times New Roman" w:hAnsi="Times New Roman" w:cs="Times New Roman"/>
          <w:sz w:val="24"/>
          <w:szCs w:val="24"/>
        </w:rPr>
      </w:pPr>
    </w:p>
    <w:p w:rsidR="00034782" w:rsidRPr="0023624C" w:rsidRDefault="00034782" w:rsidP="00D60D08">
      <w:pPr>
        <w:pStyle w:val="NormalWeb"/>
        <w:shd w:val="clear" w:color="auto" w:fill="FFFFFF"/>
        <w:spacing w:before="0" w:beforeAutospacing="0" w:line="280" w:lineRule="atLeast"/>
        <w:contextualSpacing/>
      </w:pPr>
      <w:r w:rsidRPr="0023624C">
        <w:t>public class Finalwithvariable {</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 xml:space="preserve">public static void main(String[] args) </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D60D08">
      <w:pPr>
        <w:pStyle w:val="NormalWeb"/>
        <w:shd w:val="clear" w:color="auto" w:fill="FFFFFF"/>
        <w:spacing w:before="0" w:beforeAutospacing="0" w:line="280" w:lineRule="atLeast"/>
        <w:contextualSpacing/>
      </w:pPr>
      <w:r w:rsidRPr="0023624C">
        <w:t>final int i=3;</w:t>
      </w:r>
    </w:p>
    <w:p w:rsidR="00034782" w:rsidRPr="0023624C" w:rsidRDefault="00034782" w:rsidP="00D60D08">
      <w:pPr>
        <w:pStyle w:val="NormalWeb"/>
        <w:shd w:val="clear" w:color="auto" w:fill="FFFFFF"/>
        <w:spacing w:before="0" w:beforeAutospacing="0" w:line="280" w:lineRule="atLeast"/>
        <w:contextualSpacing/>
      </w:pPr>
      <w:r w:rsidRPr="0023624C">
        <w:t>i++;</w:t>
      </w:r>
    </w:p>
    <w:p w:rsidR="00034782" w:rsidRPr="0023624C" w:rsidRDefault="00034782" w:rsidP="00D60D08">
      <w:pPr>
        <w:pStyle w:val="NormalWeb"/>
        <w:shd w:val="clear" w:color="auto" w:fill="FFFFFF"/>
        <w:spacing w:before="0" w:beforeAutospacing="0" w:line="280" w:lineRule="atLeast"/>
        <w:contextualSpacing/>
      </w:pPr>
      <w:r w:rsidRPr="0023624C">
        <w:t>System.out.println("Value of i : "+i);</w:t>
      </w:r>
    </w:p>
    <w:p w:rsidR="00034782" w:rsidRPr="0023624C" w:rsidRDefault="00034782" w:rsidP="00D60D08">
      <w:pPr>
        <w:pStyle w:val="NormalWeb"/>
        <w:shd w:val="clear" w:color="auto" w:fill="FFFFFF"/>
        <w:spacing w:before="0" w:beforeAutospacing="0" w:line="280" w:lineRule="atLeast"/>
        <w:contextualSpacing/>
      </w:pPr>
      <w:r w:rsidRPr="0023624C">
        <w:t xml:space="preserve">    }</w:t>
      </w:r>
    </w:p>
    <w:p w:rsidR="00034782" w:rsidRPr="0023624C" w:rsidRDefault="00034782" w:rsidP="00D60D08">
      <w:pPr>
        <w:pStyle w:val="NormalWeb"/>
        <w:shd w:val="clear" w:color="auto" w:fill="FFFFFF"/>
        <w:spacing w:before="0" w:beforeAutospacing="0" w:line="280" w:lineRule="atLeast"/>
        <w:contextualSpacing/>
      </w:pPr>
    </w:p>
    <w:p w:rsidR="00034782" w:rsidRPr="0023624C" w:rsidRDefault="00034782" w:rsidP="00D60D08">
      <w:pPr>
        <w:pStyle w:val="NormalWeb"/>
        <w:shd w:val="clear" w:color="auto" w:fill="FFFFFF"/>
        <w:spacing w:before="0" w:beforeAutospacing="0" w:line="280" w:lineRule="atLeast"/>
        <w:contextualSpacing/>
      </w:pPr>
      <w:r w:rsidRPr="0023624C">
        <w:t>}</w:t>
      </w:r>
    </w:p>
    <w:p w:rsidR="00034782" w:rsidRPr="0023624C" w:rsidRDefault="00034782" w:rsidP="00034782">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Output:Compile Time Error</w:t>
      </w:r>
    </w:p>
    <w:p w:rsidR="00034782" w:rsidRPr="0023624C" w:rsidRDefault="00034782" w:rsidP="00034782">
      <w:pPr>
        <w:rPr>
          <w:rFonts w:ascii="Times New Roman" w:hAnsi="Times New Roman" w:cs="Times New Roman"/>
          <w:sz w:val="24"/>
          <w:szCs w:val="24"/>
        </w:rPr>
      </w:pPr>
    </w:p>
    <w:p w:rsidR="00034782" w:rsidRPr="0023624C" w:rsidRDefault="00034782" w:rsidP="00501F95">
      <w:pPr>
        <w:pStyle w:val="Subtitle"/>
        <w:rPr>
          <w:rStyle w:val="SubtitleChar"/>
          <w:rFonts w:ascii="Times New Roman" w:hAnsi="Times New Roman" w:cs="Times New Roman"/>
          <w:bCs/>
          <w:i/>
          <w:color w:val="auto"/>
          <w:sz w:val="36"/>
          <w:szCs w:val="36"/>
        </w:rPr>
      </w:pPr>
      <w:r w:rsidRPr="0023624C">
        <w:rPr>
          <w:rStyle w:val="SubtitleChar"/>
          <w:rFonts w:ascii="Times New Roman" w:hAnsi="Times New Roman" w:cs="Times New Roman"/>
          <w:bCs/>
          <w:i/>
          <w:color w:val="auto"/>
          <w:sz w:val="36"/>
          <w:szCs w:val="36"/>
        </w:rPr>
        <w:t>2.Java final method</w:t>
      </w:r>
    </w:p>
    <w:p w:rsidR="004E785C" w:rsidRPr="0023624C" w:rsidRDefault="004E785C" w:rsidP="004E785C">
      <w:pPr>
        <w:rPr>
          <w:rFonts w:ascii="Times New Roman" w:hAnsi="Times New Roman" w:cs="Times New Roman"/>
        </w:rPr>
      </w:pPr>
      <w:r w:rsidRPr="0023624C">
        <w:rPr>
          <w:rFonts w:ascii="Times New Roman" w:hAnsi="Times New Roman" w:cs="Times New Roman"/>
        </w:rPr>
        <w:t>f you make any method as final, you cannot override it.</w:t>
      </w:r>
    </w:p>
    <w:p w:rsidR="004E785C" w:rsidRPr="0023624C" w:rsidRDefault="004E785C" w:rsidP="004E785C">
      <w:pPr>
        <w:rPr>
          <w:rFonts w:ascii="Times New Roman" w:hAnsi="Times New Roman" w:cs="Times New Roman"/>
          <w:b/>
        </w:rPr>
      </w:pPr>
      <w:r w:rsidRPr="0023624C">
        <w:rPr>
          <w:rFonts w:ascii="Times New Roman" w:hAnsi="Times New Roman" w:cs="Times New Roman"/>
          <w:b/>
        </w:rPr>
        <w:t>Example of final method</w:t>
      </w:r>
    </w:p>
    <w:p w:rsidR="004E785C" w:rsidRPr="0023624C" w:rsidRDefault="004E785C" w:rsidP="00D60D08">
      <w:pPr>
        <w:pStyle w:val="NormalWeb"/>
        <w:shd w:val="clear" w:color="auto" w:fill="FFFFFF"/>
        <w:spacing w:before="0" w:beforeAutospacing="0" w:line="280" w:lineRule="atLeast"/>
        <w:contextualSpacing/>
      </w:pPr>
      <w:r w:rsidRPr="0023624C">
        <w:t xml:space="preserve">class Bike{  </w:t>
      </w:r>
    </w:p>
    <w:p w:rsidR="004E785C" w:rsidRPr="0023624C" w:rsidRDefault="004E785C" w:rsidP="00D60D08">
      <w:pPr>
        <w:pStyle w:val="NormalWeb"/>
        <w:shd w:val="clear" w:color="auto" w:fill="FFFFFF"/>
        <w:spacing w:before="0" w:beforeAutospacing="0" w:line="280" w:lineRule="atLeast"/>
        <w:contextualSpacing/>
      </w:pPr>
      <w:r w:rsidRPr="0023624C">
        <w:t xml:space="preserve">final void run(){System.out.println("running");}  </w:t>
      </w:r>
    </w:p>
    <w:p w:rsidR="004E785C" w:rsidRPr="0023624C" w:rsidRDefault="004E785C" w:rsidP="00D60D08">
      <w:pPr>
        <w:pStyle w:val="NormalWeb"/>
        <w:shd w:val="clear" w:color="auto" w:fill="FFFFFF"/>
        <w:spacing w:before="0" w:beforeAutospacing="0" w:line="280" w:lineRule="atLeast"/>
        <w:contextualSpacing/>
      </w:pPr>
      <w:r w:rsidRPr="0023624C">
        <w:t xml:space="preserve">}  </w:t>
      </w:r>
    </w:p>
    <w:p w:rsidR="004E785C" w:rsidRPr="0023624C" w:rsidRDefault="004E785C" w:rsidP="00D60D08">
      <w:pPr>
        <w:pStyle w:val="NormalWeb"/>
        <w:shd w:val="clear" w:color="auto" w:fill="FFFFFF"/>
        <w:spacing w:before="0" w:beforeAutospacing="0" w:line="280" w:lineRule="atLeast"/>
        <w:contextualSpacing/>
      </w:pPr>
      <w:r w:rsidRPr="0023624C">
        <w:t xml:space="preserve">class Honda extends Bike{  </w:t>
      </w:r>
    </w:p>
    <w:p w:rsidR="004E785C" w:rsidRPr="0023624C" w:rsidRDefault="004E785C" w:rsidP="00D60D08">
      <w:pPr>
        <w:pStyle w:val="NormalWeb"/>
        <w:shd w:val="clear" w:color="auto" w:fill="FFFFFF"/>
        <w:spacing w:before="0" w:beforeAutospacing="0" w:line="280" w:lineRule="atLeast"/>
        <w:contextualSpacing/>
      </w:pPr>
      <w:r w:rsidRPr="0023624C">
        <w:t xml:space="preserve">void run(){System.out.println("running safely with 100kmph");}  </w:t>
      </w:r>
    </w:p>
    <w:p w:rsidR="004E785C" w:rsidRPr="0023624C" w:rsidRDefault="004E785C" w:rsidP="00D60D08">
      <w:pPr>
        <w:pStyle w:val="NormalWeb"/>
        <w:shd w:val="clear" w:color="auto" w:fill="FFFFFF"/>
        <w:spacing w:before="0" w:beforeAutospacing="0" w:line="280" w:lineRule="atLeast"/>
        <w:contextualSpacing/>
      </w:pPr>
      <w:r w:rsidRPr="0023624C">
        <w:t xml:space="preserve">public static void main(String args[]){  </w:t>
      </w:r>
    </w:p>
    <w:p w:rsidR="004E785C" w:rsidRPr="0023624C" w:rsidRDefault="004E785C" w:rsidP="00D60D08">
      <w:pPr>
        <w:pStyle w:val="NormalWeb"/>
        <w:shd w:val="clear" w:color="auto" w:fill="FFFFFF"/>
        <w:spacing w:before="0" w:beforeAutospacing="0" w:line="280" w:lineRule="atLeast"/>
        <w:contextualSpacing/>
      </w:pPr>
      <w:r w:rsidRPr="0023624C">
        <w:t xml:space="preserve">   Honda honda= new Honda();  </w:t>
      </w:r>
    </w:p>
    <w:p w:rsidR="004E785C" w:rsidRPr="0023624C" w:rsidRDefault="004E785C" w:rsidP="00D60D08">
      <w:pPr>
        <w:pStyle w:val="NormalWeb"/>
        <w:shd w:val="clear" w:color="auto" w:fill="FFFFFF"/>
        <w:spacing w:before="0" w:beforeAutospacing="0" w:line="280" w:lineRule="atLeast"/>
        <w:contextualSpacing/>
      </w:pPr>
      <w:r w:rsidRPr="0023624C">
        <w:t xml:space="preserve">honda.run();  </w:t>
      </w:r>
    </w:p>
    <w:p w:rsidR="004E785C" w:rsidRPr="0023624C" w:rsidRDefault="004E785C" w:rsidP="00D60D08">
      <w:pPr>
        <w:pStyle w:val="NormalWeb"/>
        <w:shd w:val="clear" w:color="auto" w:fill="FFFFFF"/>
        <w:spacing w:before="0" w:beforeAutospacing="0" w:line="280" w:lineRule="atLeast"/>
        <w:contextualSpacing/>
      </w:pPr>
      <w:r w:rsidRPr="0023624C">
        <w:t xml:space="preserve">   }  </w:t>
      </w:r>
    </w:p>
    <w:p w:rsidR="004E785C" w:rsidRPr="0023624C" w:rsidRDefault="004E785C" w:rsidP="00D60D08">
      <w:pPr>
        <w:pStyle w:val="NormalWeb"/>
        <w:shd w:val="clear" w:color="auto" w:fill="FFFFFF"/>
        <w:spacing w:before="0" w:beforeAutospacing="0" w:line="280" w:lineRule="atLeast"/>
        <w:contextualSpacing/>
      </w:pPr>
      <w:r w:rsidRPr="0023624C">
        <w:t xml:space="preserve">}  </w:t>
      </w:r>
    </w:p>
    <w:p w:rsidR="004E785C" w:rsidRPr="0023624C" w:rsidRDefault="004E785C" w:rsidP="00D60D08">
      <w:pPr>
        <w:pStyle w:val="NormalWeb"/>
        <w:shd w:val="clear" w:color="auto" w:fill="FFFFFF"/>
        <w:spacing w:before="0" w:beforeAutospacing="0" w:line="280" w:lineRule="atLeast"/>
        <w:contextualSpacing/>
      </w:pPr>
      <w:r w:rsidRPr="0023624C">
        <w:t>Test it Now</w:t>
      </w:r>
    </w:p>
    <w:p w:rsidR="004E785C" w:rsidRPr="0023624C" w:rsidRDefault="004E785C" w:rsidP="00D60D08">
      <w:pPr>
        <w:pStyle w:val="NormalWeb"/>
        <w:shd w:val="clear" w:color="auto" w:fill="FFFFFF"/>
        <w:spacing w:before="0" w:beforeAutospacing="0" w:line="280" w:lineRule="atLeast"/>
        <w:contextualSpacing/>
      </w:pPr>
      <w:r w:rsidRPr="0023624C">
        <w:t>Output:Compile Time Error</w:t>
      </w:r>
    </w:p>
    <w:p w:rsidR="00034782" w:rsidRPr="0023624C" w:rsidRDefault="00034782" w:rsidP="00501F95">
      <w:pPr>
        <w:pStyle w:val="Subtitle"/>
        <w:rPr>
          <w:rStyle w:val="SubtitleChar"/>
          <w:rFonts w:ascii="Times New Roman" w:hAnsi="Times New Roman" w:cs="Times New Roman"/>
          <w:bCs/>
          <w:i/>
          <w:color w:val="auto"/>
          <w:sz w:val="36"/>
          <w:szCs w:val="36"/>
        </w:rPr>
      </w:pPr>
      <w:r w:rsidRPr="0023624C">
        <w:rPr>
          <w:rStyle w:val="SubtitleChar"/>
          <w:rFonts w:ascii="Times New Roman" w:hAnsi="Times New Roman" w:cs="Times New Roman"/>
          <w:bCs/>
          <w:i/>
          <w:color w:val="auto"/>
          <w:sz w:val="36"/>
          <w:szCs w:val="36"/>
        </w:rPr>
        <w:t>3. Java final class</w:t>
      </w:r>
    </w:p>
    <w:p w:rsidR="00034782" w:rsidRPr="0023624C" w:rsidRDefault="00034782" w:rsidP="00034782">
      <w:pPr>
        <w:pStyle w:val="NormalWeb"/>
        <w:shd w:val="clear" w:color="auto" w:fill="FFFFFF"/>
      </w:pPr>
      <w:r w:rsidRPr="0023624C">
        <w:lastRenderedPageBreak/>
        <w:t>If you make any class as final, you cannot extend it.</w:t>
      </w:r>
    </w:p>
    <w:p w:rsidR="00034782" w:rsidRPr="0023624C" w:rsidRDefault="00034782" w:rsidP="00034782">
      <w:pPr>
        <w:pStyle w:val="Heading3"/>
        <w:shd w:val="clear" w:color="auto" w:fill="FFFFFF"/>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Example of final class</w:t>
      </w:r>
    </w:p>
    <w:p w:rsidR="00034782" w:rsidRPr="0023624C" w:rsidRDefault="00034782" w:rsidP="001B5731">
      <w:pPr>
        <w:pStyle w:val="NormalWeb"/>
        <w:shd w:val="clear" w:color="auto" w:fill="FFFFFF"/>
        <w:spacing w:before="0" w:beforeAutospacing="0" w:line="280" w:lineRule="atLeast"/>
        <w:contextualSpacing/>
      </w:pPr>
      <w:r w:rsidRPr="0023624C">
        <w:t>final class Bike{}  </w:t>
      </w:r>
    </w:p>
    <w:p w:rsidR="00034782" w:rsidRPr="0023624C" w:rsidRDefault="00034782" w:rsidP="001B5731">
      <w:pPr>
        <w:pStyle w:val="NormalWeb"/>
        <w:shd w:val="clear" w:color="auto" w:fill="FFFFFF"/>
        <w:spacing w:before="0" w:beforeAutospacing="0" w:line="280" w:lineRule="atLeast"/>
        <w:contextualSpacing/>
      </w:pPr>
      <w:r w:rsidRPr="0023624C">
        <w:t>  </w:t>
      </w:r>
    </w:p>
    <w:p w:rsidR="00034782" w:rsidRPr="0023624C" w:rsidRDefault="00034782" w:rsidP="001B5731">
      <w:pPr>
        <w:pStyle w:val="NormalWeb"/>
        <w:shd w:val="clear" w:color="auto" w:fill="FFFFFF"/>
        <w:spacing w:before="0" w:beforeAutospacing="0" w:line="280" w:lineRule="atLeast"/>
        <w:contextualSpacing/>
      </w:pPr>
      <w:r w:rsidRPr="0023624C">
        <w:t>class Honda1 extends Bike{  </w:t>
      </w:r>
    </w:p>
    <w:p w:rsidR="00034782" w:rsidRPr="0023624C" w:rsidRDefault="00034782" w:rsidP="001B5731">
      <w:pPr>
        <w:pStyle w:val="NormalWeb"/>
        <w:shd w:val="clear" w:color="auto" w:fill="FFFFFF"/>
        <w:spacing w:before="0" w:beforeAutospacing="0" w:line="280" w:lineRule="atLeast"/>
        <w:contextualSpacing/>
      </w:pPr>
      <w:r w:rsidRPr="0023624C">
        <w:t>  void run(){System.out.println("running safely with 100kmph");}  </w:t>
      </w:r>
    </w:p>
    <w:p w:rsidR="00034782" w:rsidRPr="0023624C" w:rsidRDefault="00034782" w:rsidP="001B5731">
      <w:pPr>
        <w:pStyle w:val="NormalWeb"/>
        <w:shd w:val="clear" w:color="auto" w:fill="FFFFFF"/>
        <w:spacing w:before="0" w:beforeAutospacing="0" w:line="280" w:lineRule="atLeast"/>
        <w:contextualSpacing/>
      </w:pPr>
      <w:r w:rsidRPr="0023624C">
        <w:t>    </w:t>
      </w:r>
    </w:p>
    <w:p w:rsidR="00034782" w:rsidRPr="0023624C" w:rsidRDefault="00034782" w:rsidP="001B5731">
      <w:pPr>
        <w:pStyle w:val="NormalWeb"/>
        <w:shd w:val="clear" w:color="auto" w:fill="FFFFFF"/>
        <w:spacing w:before="0" w:beforeAutospacing="0" w:line="280" w:lineRule="atLeast"/>
        <w:contextualSpacing/>
      </w:pPr>
      <w:r w:rsidRPr="0023624C">
        <w:t>  public static void main(String args[]){  </w:t>
      </w:r>
    </w:p>
    <w:p w:rsidR="00034782" w:rsidRPr="0023624C" w:rsidRDefault="00034782" w:rsidP="001B5731">
      <w:pPr>
        <w:pStyle w:val="NormalWeb"/>
        <w:shd w:val="clear" w:color="auto" w:fill="FFFFFF"/>
        <w:spacing w:before="0" w:beforeAutospacing="0" w:line="280" w:lineRule="atLeast"/>
        <w:contextualSpacing/>
      </w:pPr>
      <w:r w:rsidRPr="0023624C">
        <w:t>  Honda1 honda= new Honda1();  </w:t>
      </w:r>
    </w:p>
    <w:p w:rsidR="00034782" w:rsidRPr="0023624C" w:rsidRDefault="00034782" w:rsidP="001B5731">
      <w:pPr>
        <w:pStyle w:val="NormalWeb"/>
        <w:shd w:val="clear" w:color="auto" w:fill="FFFFFF"/>
        <w:spacing w:before="0" w:beforeAutospacing="0" w:line="280" w:lineRule="atLeast"/>
        <w:contextualSpacing/>
      </w:pPr>
      <w:r w:rsidRPr="0023624C">
        <w:t>  honda.run();  </w:t>
      </w:r>
    </w:p>
    <w:p w:rsidR="00034782" w:rsidRPr="0023624C" w:rsidRDefault="00034782" w:rsidP="001B5731">
      <w:pPr>
        <w:pStyle w:val="NormalWeb"/>
        <w:shd w:val="clear" w:color="auto" w:fill="FFFFFF"/>
        <w:spacing w:before="0" w:beforeAutospacing="0" w:line="280" w:lineRule="atLeast"/>
        <w:contextualSpacing/>
      </w:pPr>
      <w:r w:rsidRPr="0023624C">
        <w:rPr>
          <w:bdr w:val="none" w:sz="0" w:space="0" w:color="auto" w:frame="1"/>
        </w:rPr>
        <w:t>  }  </w:t>
      </w:r>
    </w:p>
    <w:p w:rsidR="00034782" w:rsidRPr="0023624C" w:rsidRDefault="00034782" w:rsidP="004E785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034782" w:rsidRPr="0023624C" w:rsidRDefault="00034782" w:rsidP="00034782">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Output:Compile Time Error</w:t>
      </w:r>
    </w:p>
    <w:p w:rsidR="00034782" w:rsidRPr="0023624C" w:rsidRDefault="00034782" w:rsidP="00034782">
      <w:pPr>
        <w:shd w:val="clear" w:color="auto" w:fill="FFFFFF"/>
        <w:spacing w:before="60" w:after="100" w:afterAutospacing="1" w:line="345" w:lineRule="atLeast"/>
        <w:ind w:left="540"/>
        <w:rPr>
          <w:rFonts w:ascii="Times New Roman" w:hAnsi="Times New Roman" w:cs="Times New Roman"/>
          <w:sz w:val="24"/>
          <w:szCs w:val="24"/>
        </w:rPr>
      </w:pPr>
    </w:p>
    <w:p w:rsidR="00034782" w:rsidRPr="0023624C" w:rsidRDefault="00034782" w:rsidP="00034782">
      <w:pPr>
        <w:shd w:val="clear" w:color="auto" w:fill="FFFFFF"/>
        <w:spacing w:before="60" w:after="100" w:afterAutospacing="1" w:line="345" w:lineRule="atLeast"/>
        <w:ind w:left="180"/>
        <w:rPr>
          <w:rFonts w:ascii="Times New Roman" w:hAnsi="Times New Roman" w:cs="Times New Roman"/>
          <w:sz w:val="24"/>
          <w:szCs w:val="24"/>
        </w:rPr>
      </w:pPr>
    </w:p>
    <w:p w:rsidR="00034782" w:rsidRPr="0023624C" w:rsidRDefault="00034782" w:rsidP="001E5711">
      <w:pPr>
        <w:pStyle w:val="Heading1"/>
        <w:rPr>
          <w:rFonts w:ascii="Times New Roman" w:hAnsi="Times New Roman" w:cs="Times New Roman"/>
          <w:color w:val="auto"/>
          <w:sz w:val="24"/>
          <w:szCs w:val="24"/>
        </w:rPr>
      </w:pPr>
    </w:p>
    <w:p w:rsidR="001E5711" w:rsidRPr="0023624C" w:rsidRDefault="001E5711" w:rsidP="001D5326">
      <w:pPr>
        <w:pStyle w:val="Title"/>
        <w:rPr>
          <w:rFonts w:ascii="Times New Roman" w:hAnsi="Times New Roman" w:cs="Times New Roman"/>
          <w:color w:val="auto"/>
        </w:rPr>
      </w:pPr>
      <w:r w:rsidRPr="0023624C">
        <w:rPr>
          <w:rFonts w:ascii="Times New Roman" w:hAnsi="Times New Roman" w:cs="Times New Roman"/>
          <w:color w:val="auto"/>
        </w:rPr>
        <w:t xml:space="preserve"> Polymorphism:</w:t>
      </w:r>
    </w:p>
    <w:p w:rsidR="001E5711" w:rsidRPr="0023624C" w:rsidRDefault="001E5711" w:rsidP="001E5711">
      <w:pPr>
        <w:pStyle w:val="NormalWeb"/>
        <w:shd w:val="clear" w:color="auto" w:fill="FFFFFF"/>
        <w:spacing w:before="0" w:beforeAutospacing="0" w:after="390" w:afterAutospacing="0"/>
      </w:pPr>
      <w:r w:rsidRPr="0023624C">
        <w:t>Polymorphism is the capability of a method to do different things based on the object that it is acting upon. In other words, polymorphism allows you define one interface and have multiple implementations. </w:t>
      </w:r>
    </w:p>
    <w:p w:rsidR="001E5711" w:rsidRPr="0023624C" w:rsidRDefault="001E5711" w:rsidP="001D5326">
      <w:pPr>
        <w:pStyle w:val="Subtitle"/>
        <w:rPr>
          <w:rFonts w:ascii="Times New Roman" w:hAnsi="Times New Roman" w:cs="Times New Roman"/>
          <w:color w:val="auto"/>
          <w:sz w:val="48"/>
          <w:szCs w:val="48"/>
          <w:u w:val="single"/>
        </w:rPr>
      </w:pPr>
      <w:r w:rsidRPr="0023624C">
        <w:rPr>
          <w:rFonts w:ascii="Times New Roman" w:hAnsi="Times New Roman" w:cs="Times New Roman"/>
          <w:color w:val="auto"/>
          <w:sz w:val="48"/>
          <w:szCs w:val="48"/>
          <w:u w:val="single"/>
        </w:rPr>
        <w:t>Types of polymorphism</w:t>
      </w:r>
    </w:p>
    <w:p w:rsidR="001E5711" w:rsidRPr="0023624C" w:rsidRDefault="001E5711" w:rsidP="001D5326">
      <w:pPr>
        <w:pStyle w:val="Subtitle"/>
        <w:rPr>
          <w:rStyle w:val="SubtitleChar"/>
          <w:rFonts w:ascii="Times New Roman" w:hAnsi="Times New Roman" w:cs="Times New Roman"/>
          <w:color w:val="auto"/>
          <w:sz w:val="36"/>
          <w:szCs w:val="36"/>
          <w:u w:val="single"/>
        </w:rPr>
      </w:pPr>
      <w:r w:rsidRPr="0023624C">
        <w:rPr>
          <w:rStyle w:val="SubtitleChar"/>
          <w:rFonts w:ascii="Times New Roman" w:hAnsi="Times New Roman" w:cs="Times New Roman"/>
          <w:color w:val="auto"/>
          <w:sz w:val="36"/>
          <w:szCs w:val="36"/>
          <w:u w:val="single"/>
        </w:rPr>
        <w:t>1.Compile time Polymorphism/method overloading:</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class Polycompiletime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static void main(String[] args)</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overload o=new overload();</w:t>
      </w:r>
    </w:p>
    <w:p w:rsidR="001E5711" w:rsidRPr="0023624C" w:rsidRDefault="001E5711" w:rsidP="001B5731">
      <w:pPr>
        <w:pStyle w:val="NormalWeb"/>
        <w:shd w:val="clear" w:color="auto" w:fill="FFFFFF"/>
        <w:spacing w:before="0" w:beforeAutospacing="0" w:line="280" w:lineRule="atLeast"/>
        <w:contextualSpacing/>
      </w:pPr>
      <w:r w:rsidRPr="0023624C">
        <w:t>o.show();</w:t>
      </w:r>
    </w:p>
    <w:p w:rsidR="001E5711" w:rsidRPr="0023624C" w:rsidRDefault="001E5711" w:rsidP="001B5731">
      <w:pPr>
        <w:pStyle w:val="NormalWeb"/>
        <w:shd w:val="clear" w:color="auto" w:fill="FFFFFF"/>
        <w:spacing w:before="0" w:beforeAutospacing="0" w:line="280" w:lineRule="atLeast"/>
        <w:contextualSpacing/>
      </w:pPr>
      <w:r w:rsidRPr="0023624C">
        <w:t>o.show(5.6);</w:t>
      </w:r>
    </w:p>
    <w:p w:rsidR="001E5711" w:rsidRPr="0023624C" w:rsidRDefault="001E5711" w:rsidP="001B5731">
      <w:pPr>
        <w:pStyle w:val="NormalWeb"/>
        <w:shd w:val="clear" w:color="auto" w:fill="FFFFFF"/>
        <w:spacing w:before="0" w:beforeAutospacing="0" w:line="280" w:lineRule="atLeast"/>
        <w:contextualSpacing/>
      </w:pPr>
      <w:r w:rsidRPr="0023624C">
        <w:t>o.show(8);</w:t>
      </w:r>
    </w:p>
    <w:p w:rsidR="001E5711" w:rsidRPr="0023624C" w:rsidRDefault="001E5711" w:rsidP="001B5731">
      <w:pPr>
        <w:pStyle w:val="NormalWeb"/>
        <w:shd w:val="clear" w:color="auto" w:fill="FFFFFF"/>
        <w:spacing w:before="0" w:beforeAutospacing="0" w:line="280" w:lineRule="atLeast"/>
        <w:contextualSpacing/>
      </w:pPr>
      <w:r w:rsidRPr="0023624C">
        <w:t>o.show(4, 6);</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class overload</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lastRenderedPageBreak/>
        <w:t>void show()</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System.out.println("hi");</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void show(int a)</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System.out.println("a :"+a);</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void show(double b)</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System.out.println("b :"+b);</w:t>
      </w:r>
    </w:p>
    <w:p w:rsidR="001E5711" w:rsidRPr="0023624C" w:rsidRDefault="001E5711" w:rsidP="001B5731">
      <w:pPr>
        <w:pStyle w:val="NormalWeb"/>
        <w:shd w:val="clear" w:color="auto" w:fill="FFFFFF"/>
        <w:spacing w:before="0" w:beforeAutospacing="0" w:line="280" w:lineRule="atLeast"/>
        <w:contextualSpacing/>
      </w:pPr>
      <w:r w:rsidRPr="0023624C">
        <w:t xml:space="preserve">    }        </w:t>
      </w:r>
    </w:p>
    <w:p w:rsidR="001E5711" w:rsidRPr="0023624C" w:rsidRDefault="001E5711" w:rsidP="001B5731">
      <w:pPr>
        <w:pStyle w:val="NormalWeb"/>
        <w:shd w:val="clear" w:color="auto" w:fill="FFFFFF"/>
        <w:spacing w:before="0" w:beforeAutospacing="0" w:line="280" w:lineRule="atLeast"/>
        <w:contextualSpacing/>
      </w:pPr>
      <w:r w:rsidRPr="0023624C">
        <w:t>void show(int a,int b)</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System.out.println("Addotion of a and b : "+(a+b));</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E5711">
      <w:pPr>
        <w:pStyle w:val="Heading1"/>
        <w:rPr>
          <w:rFonts w:ascii="Times New Roman" w:hAnsi="Times New Roman" w:cs="Times New Roman"/>
          <w:color w:val="auto"/>
          <w:sz w:val="24"/>
          <w:szCs w:val="24"/>
        </w:rPr>
      </w:pPr>
      <w:r w:rsidRPr="0023624C">
        <w:rPr>
          <w:rFonts w:ascii="Times New Roman" w:hAnsi="Times New Roman" w:cs="Times New Roman"/>
          <w:color w:val="auto"/>
          <w:sz w:val="24"/>
          <w:szCs w:val="24"/>
        </w:rPr>
        <w:t>Output:-</w:t>
      </w:r>
    </w:p>
    <w:p w:rsidR="001E5711" w:rsidRPr="0023624C" w:rsidRDefault="001E5711" w:rsidP="001E5711">
      <w:pPr>
        <w:rPr>
          <w:rFonts w:ascii="Times New Roman" w:hAnsi="Times New Roman" w:cs="Times New Roman"/>
          <w:sz w:val="24"/>
          <w:szCs w:val="24"/>
        </w:rPr>
      </w:pPr>
    </w:p>
    <w:p w:rsidR="001E5711" w:rsidRPr="0023624C" w:rsidRDefault="001E5711" w:rsidP="001D5326">
      <w:pPr>
        <w:pStyle w:val="Subtitle"/>
        <w:rPr>
          <w:rStyle w:val="SubtitleChar"/>
          <w:rFonts w:ascii="Times New Roman" w:hAnsi="Times New Roman" w:cs="Times New Roman"/>
          <w:color w:val="auto"/>
          <w:sz w:val="36"/>
          <w:szCs w:val="36"/>
          <w:u w:val="single"/>
        </w:rPr>
      </w:pPr>
      <w:r w:rsidRPr="0023624C">
        <w:rPr>
          <w:rStyle w:val="SubtitleChar"/>
          <w:rFonts w:ascii="Times New Roman" w:hAnsi="Times New Roman" w:cs="Times New Roman"/>
          <w:color w:val="auto"/>
          <w:sz w:val="36"/>
          <w:szCs w:val="36"/>
          <w:u w:val="single"/>
        </w:rPr>
        <w:t>2.Run time Polymorphism/method overriding/dynamic binding/letbinding</w:t>
      </w:r>
    </w:p>
    <w:p w:rsidR="001E5711" w:rsidRPr="0023624C" w:rsidRDefault="001E5711" w:rsidP="001B5731">
      <w:pPr>
        <w:pStyle w:val="NormalWeb"/>
        <w:shd w:val="clear" w:color="auto" w:fill="FFFFFF"/>
        <w:spacing w:before="0" w:beforeAutospacing="0" w:line="280" w:lineRule="atLeast"/>
        <w:contextualSpacing/>
      </w:pPr>
      <w:r w:rsidRPr="0023624C">
        <w:t>package polyruntime;</w:t>
      </w:r>
    </w:p>
    <w:p w:rsidR="001E5711" w:rsidRPr="0023624C" w:rsidRDefault="001E5711" w:rsidP="001B5731">
      <w:pPr>
        <w:pStyle w:val="NormalWeb"/>
        <w:shd w:val="clear" w:color="auto" w:fill="FFFFFF"/>
        <w:spacing w:before="0" w:beforeAutospacing="0" w:line="280" w:lineRule="atLeast"/>
        <w:contextualSpacing/>
      </w:pPr>
    </w:p>
    <w:p w:rsidR="001E5711" w:rsidRPr="0023624C" w:rsidRDefault="001E5711" w:rsidP="001B5731">
      <w:pPr>
        <w:pStyle w:val="NormalWeb"/>
        <w:shd w:val="clear" w:color="auto" w:fill="FFFFFF"/>
        <w:spacing w:before="0" w:beforeAutospacing="0" w:line="280" w:lineRule="atLeast"/>
        <w:contextualSpacing/>
      </w:pPr>
      <w:r w:rsidRPr="0023624C">
        <w:t xml:space="preserve">public class Polyruntime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static void main(String[] args) </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 xml:space="preserve">       A obj1=new A();</w:t>
      </w:r>
    </w:p>
    <w:p w:rsidR="001E5711" w:rsidRPr="0023624C" w:rsidRDefault="001E5711" w:rsidP="001B5731">
      <w:pPr>
        <w:pStyle w:val="NormalWeb"/>
        <w:shd w:val="clear" w:color="auto" w:fill="FFFFFF"/>
        <w:spacing w:before="0" w:beforeAutospacing="0" w:line="280" w:lineRule="atLeast"/>
        <w:contextualSpacing/>
      </w:pPr>
      <w:r w:rsidRPr="0023624C">
        <w:t xml:space="preserve">       B obj2=new B();</w:t>
      </w:r>
    </w:p>
    <w:p w:rsidR="001E5711" w:rsidRPr="0023624C" w:rsidRDefault="001E5711" w:rsidP="001B5731">
      <w:pPr>
        <w:pStyle w:val="NormalWeb"/>
        <w:shd w:val="clear" w:color="auto" w:fill="FFFFFF"/>
        <w:spacing w:before="0" w:beforeAutospacing="0" w:line="280" w:lineRule="atLeast"/>
        <w:contextualSpacing/>
      </w:pPr>
      <w:r w:rsidRPr="0023624C">
        <w:t xml:space="preserve">        A a;</w:t>
      </w:r>
    </w:p>
    <w:p w:rsidR="001E5711" w:rsidRPr="0023624C" w:rsidRDefault="001E5711" w:rsidP="001B5731">
      <w:pPr>
        <w:pStyle w:val="NormalWeb"/>
        <w:shd w:val="clear" w:color="auto" w:fill="FFFFFF"/>
        <w:spacing w:before="0" w:beforeAutospacing="0" w:line="280" w:lineRule="atLeast"/>
        <w:contextualSpacing/>
      </w:pPr>
      <w:r w:rsidRPr="0023624C">
        <w:t xml:space="preserve">       a=obj2;</w:t>
      </w:r>
    </w:p>
    <w:p w:rsidR="001E5711" w:rsidRPr="0023624C" w:rsidRDefault="001E5711" w:rsidP="001B5731">
      <w:pPr>
        <w:pStyle w:val="NormalWeb"/>
        <w:shd w:val="clear" w:color="auto" w:fill="FFFFFF"/>
        <w:spacing w:before="0" w:beforeAutospacing="0" w:line="280" w:lineRule="atLeast"/>
        <w:contextualSpacing/>
      </w:pPr>
      <w:r w:rsidRPr="0023624C">
        <w:t>a.show();</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class A</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void show()</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System.out.println("in show A");</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class B extends  A</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void show()</w:t>
      </w:r>
    </w:p>
    <w:p w:rsidR="001E5711" w:rsidRPr="0023624C" w:rsidRDefault="001E5711" w:rsidP="001B5731">
      <w:pPr>
        <w:pStyle w:val="NormalWeb"/>
        <w:shd w:val="clear" w:color="auto" w:fill="FFFFFF"/>
        <w:spacing w:before="0" w:beforeAutospacing="0" w:line="280" w:lineRule="atLeast"/>
        <w:contextualSpacing/>
      </w:pPr>
      <w:r w:rsidRPr="0023624C">
        <w:lastRenderedPageBreak/>
        <w:t xml:space="preserve">    {</w:t>
      </w:r>
    </w:p>
    <w:p w:rsidR="001E5711" w:rsidRPr="0023624C" w:rsidRDefault="001E5711" w:rsidP="001B5731">
      <w:pPr>
        <w:pStyle w:val="NormalWeb"/>
        <w:shd w:val="clear" w:color="auto" w:fill="FFFFFF"/>
        <w:spacing w:before="0" w:beforeAutospacing="0" w:line="280" w:lineRule="atLeast"/>
        <w:contextualSpacing/>
      </w:pPr>
      <w:r w:rsidRPr="0023624C">
        <w:t>System.out.println("in show B");</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E5711">
      <w:pPr>
        <w:pStyle w:val="Heading4"/>
        <w:pBdr>
          <w:top w:val="single" w:sz="6" w:space="11" w:color="FFC0CB"/>
          <w:left w:val="single" w:sz="18" w:space="30" w:color="FFA500"/>
          <w:bottom w:val="single" w:sz="6" w:space="11" w:color="FFC0CB"/>
          <w:right w:val="single" w:sz="6" w:space="11" w:color="FFC0CB"/>
        </w:pBdr>
        <w:shd w:val="clear" w:color="auto" w:fill="FFFFFF"/>
        <w:rPr>
          <w:rFonts w:ascii="Times New Roman" w:hAnsi="Times New Roman" w:cs="Times New Roman"/>
          <w:color w:val="auto"/>
          <w:sz w:val="24"/>
          <w:szCs w:val="24"/>
        </w:rPr>
      </w:pPr>
      <w:r w:rsidRPr="0023624C">
        <w:rPr>
          <w:rFonts w:ascii="Times New Roman" w:hAnsi="Times New Roman" w:cs="Times New Roman"/>
          <w:color w:val="auto"/>
          <w:sz w:val="24"/>
          <w:szCs w:val="24"/>
        </w:rPr>
        <w:t>Note:if you have to pass obj1 to reference a then it will display show() of class A.</w:t>
      </w:r>
    </w:p>
    <w:p w:rsidR="001E5711" w:rsidRPr="0023624C" w:rsidRDefault="001E5711" w:rsidP="001E5711">
      <w:pPr>
        <w:pStyle w:val="Heading1"/>
        <w:rPr>
          <w:rFonts w:ascii="Times New Roman" w:hAnsi="Times New Roman" w:cs="Times New Roman"/>
          <w:color w:val="auto"/>
          <w:sz w:val="24"/>
          <w:szCs w:val="24"/>
        </w:rPr>
      </w:pPr>
      <w:r w:rsidRPr="0023624C">
        <w:rPr>
          <w:rFonts w:ascii="Times New Roman" w:hAnsi="Times New Roman" w:cs="Times New Roman"/>
          <w:color w:val="auto"/>
          <w:sz w:val="24"/>
          <w:szCs w:val="24"/>
        </w:rPr>
        <w:t>Output:-</w:t>
      </w:r>
    </w:p>
    <w:p w:rsidR="001E5711" w:rsidRPr="0023624C" w:rsidRDefault="001E5711" w:rsidP="001E5711">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in show B</w:t>
      </w:r>
    </w:p>
    <w:p w:rsidR="001E5711" w:rsidRPr="0023624C" w:rsidRDefault="001E5711" w:rsidP="004E785C">
      <w:pPr>
        <w:pStyle w:val="Title"/>
        <w:rPr>
          <w:rFonts w:ascii="Times New Roman" w:hAnsi="Times New Roman" w:cs="Times New Roman"/>
          <w:color w:val="auto"/>
        </w:rPr>
      </w:pPr>
      <w:r w:rsidRPr="0023624C">
        <w:rPr>
          <w:rFonts w:ascii="Times New Roman" w:hAnsi="Times New Roman" w:cs="Times New Roman"/>
          <w:color w:val="auto"/>
        </w:rPr>
        <w:t>Java Garbage Collection</w:t>
      </w:r>
    </w:p>
    <w:p w:rsidR="004E785C" w:rsidRPr="0023624C" w:rsidRDefault="001E5711" w:rsidP="004E785C">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In java, garb</w:t>
      </w:r>
      <w:r w:rsidR="004E785C" w:rsidRPr="0023624C">
        <w:rPr>
          <w:rFonts w:ascii="Times New Roman" w:hAnsi="Times New Roman" w:cs="Times New Roman"/>
          <w:sz w:val="24"/>
          <w:szCs w:val="24"/>
        </w:rPr>
        <w:t>age means unreferenced objects.</w:t>
      </w:r>
    </w:p>
    <w:p w:rsidR="001E5711" w:rsidRPr="0023624C" w:rsidRDefault="001E5711" w:rsidP="004E785C">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Garbage Collection is process of reclaiming the runtime unused memory automatically. In other words, it is a way to destroy the unused objects.</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To do so, we were using free() function in C language and delete() in C++. But, in java it is performed automatically. So, java provides better memory management.</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Advantage of Garbage Collection</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It makes java memory efficient because garbage collector removes the unreferenced objects from heap memory.</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It is automatically done by the garbage collector(a part of JVM) so we don't need to make extra efforts.</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How can an object be unreferenced?</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There are many ways:</w:t>
      </w:r>
    </w:p>
    <w:p w:rsidR="001E5711" w:rsidRPr="0023624C" w:rsidRDefault="001E5711" w:rsidP="001D6524">
      <w:pPr>
        <w:pStyle w:val="ListParagraph"/>
        <w:numPr>
          <w:ilvl w:val="0"/>
          <w:numId w:val="58"/>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By nulling the reference</w:t>
      </w:r>
    </w:p>
    <w:p w:rsidR="001E5711" w:rsidRPr="0023624C" w:rsidRDefault="001E5711" w:rsidP="001D6524">
      <w:pPr>
        <w:pStyle w:val="ListParagraph"/>
        <w:numPr>
          <w:ilvl w:val="0"/>
          <w:numId w:val="58"/>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By assigning a reference to another</w:t>
      </w:r>
    </w:p>
    <w:p w:rsidR="001E5711" w:rsidRPr="0023624C" w:rsidRDefault="001E5711" w:rsidP="001D6524">
      <w:pPr>
        <w:pStyle w:val="ListParagraph"/>
        <w:numPr>
          <w:ilvl w:val="0"/>
          <w:numId w:val="58"/>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By annonymous object etc.</w:t>
      </w:r>
    </w:p>
    <w:p w:rsidR="001E5711" w:rsidRPr="0023624C" w:rsidRDefault="001E5711" w:rsidP="00F32B8B">
      <w:pPr>
        <w:pStyle w:val="Subtitle"/>
        <w:rPr>
          <w:rFonts w:ascii="Times New Roman" w:hAnsi="Times New Roman" w:cs="Times New Roman"/>
          <w:color w:val="auto"/>
          <w:sz w:val="32"/>
          <w:szCs w:val="32"/>
          <w:u w:val="single"/>
        </w:rPr>
      </w:pPr>
      <w:r w:rsidRPr="0023624C">
        <w:rPr>
          <w:rFonts w:ascii="Times New Roman" w:hAnsi="Times New Roman" w:cs="Times New Roman"/>
          <w:color w:val="auto"/>
          <w:sz w:val="32"/>
          <w:szCs w:val="32"/>
          <w:u w:val="single"/>
        </w:rPr>
        <w:t>1) By nulling a reference:</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lastRenderedPageBreak/>
        <w:t xml:space="preserve">Employee e=new Employee();  </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 xml:space="preserve">e=null;  </w:t>
      </w:r>
    </w:p>
    <w:p w:rsidR="001E5711" w:rsidRPr="0023624C" w:rsidRDefault="001E5711" w:rsidP="00F32B8B">
      <w:pPr>
        <w:pStyle w:val="Subtitle"/>
        <w:rPr>
          <w:rFonts w:ascii="Times New Roman" w:hAnsi="Times New Roman" w:cs="Times New Roman"/>
          <w:color w:val="auto"/>
          <w:sz w:val="32"/>
          <w:szCs w:val="32"/>
          <w:u w:val="single"/>
        </w:rPr>
      </w:pPr>
      <w:r w:rsidRPr="0023624C">
        <w:rPr>
          <w:rFonts w:ascii="Times New Roman" w:hAnsi="Times New Roman" w:cs="Times New Roman"/>
          <w:color w:val="auto"/>
          <w:sz w:val="32"/>
          <w:szCs w:val="32"/>
          <w:u w:val="single"/>
        </w:rPr>
        <w:t>2) By assigning a reference to another:</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 xml:space="preserve">Employee e1=new Employee();  </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 xml:space="preserve">Employee e2=new Employee();  </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 xml:space="preserve">e1=e2;//now the first object referred by e1 is available for garbage collection  </w:t>
      </w:r>
    </w:p>
    <w:p w:rsidR="001E5711" w:rsidRPr="0023624C" w:rsidRDefault="001E5711" w:rsidP="00F32B8B">
      <w:pPr>
        <w:pStyle w:val="Subtitle"/>
        <w:rPr>
          <w:rFonts w:ascii="Times New Roman" w:hAnsi="Times New Roman" w:cs="Times New Roman"/>
          <w:color w:val="auto"/>
          <w:sz w:val="32"/>
          <w:szCs w:val="32"/>
          <w:u w:val="single"/>
        </w:rPr>
      </w:pPr>
      <w:r w:rsidRPr="0023624C">
        <w:rPr>
          <w:rFonts w:ascii="Times New Roman" w:hAnsi="Times New Roman" w:cs="Times New Roman"/>
          <w:color w:val="auto"/>
          <w:sz w:val="32"/>
          <w:szCs w:val="32"/>
          <w:u w:val="single"/>
        </w:rPr>
        <w:t>3) By annonymous object:</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 xml:space="preserve">new Employee();  </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p>
    <w:p w:rsidR="001E5711" w:rsidRPr="0023624C" w:rsidRDefault="001E5711" w:rsidP="001E5711">
      <w:pPr>
        <w:shd w:val="clear" w:color="auto" w:fill="FFFFFF"/>
        <w:spacing w:before="60" w:after="100" w:afterAutospacing="1" w:line="345" w:lineRule="atLeast"/>
        <w:ind w:left="540"/>
        <w:rPr>
          <w:rFonts w:ascii="Times New Roman" w:eastAsiaTheme="majorEastAsia" w:hAnsi="Times New Roman" w:cs="Times New Roman"/>
          <w:i/>
          <w:iCs/>
          <w:spacing w:val="15"/>
          <w:sz w:val="32"/>
          <w:szCs w:val="32"/>
          <w:u w:val="single"/>
        </w:rPr>
      </w:pPr>
      <w:r w:rsidRPr="0023624C">
        <w:rPr>
          <w:rFonts w:ascii="Times New Roman" w:eastAsiaTheme="majorEastAsia" w:hAnsi="Times New Roman" w:cs="Times New Roman"/>
          <w:i/>
          <w:iCs/>
          <w:spacing w:val="15"/>
          <w:sz w:val="32"/>
          <w:szCs w:val="32"/>
          <w:u w:val="single"/>
        </w:rPr>
        <w:t>finalize() method</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The finalize() method is invoked each time before the object is garbage collected. This method can be used to perform cleanup processing. This method is defined in Object class as:</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p>
    <w:p w:rsidR="001E5711" w:rsidRPr="0023624C" w:rsidRDefault="001E5711" w:rsidP="001E5711">
      <w:pPr>
        <w:shd w:val="clear" w:color="auto" w:fill="FFFFFF"/>
        <w:spacing w:before="60" w:after="100" w:afterAutospacing="1" w:line="345" w:lineRule="atLeast"/>
        <w:ind w:left="540"/>
        <w:rPr>
          <w:rFonts w:ascii="Times New Roman" w:eastAsiaTheme="majorEastAsia" w:hAnsi="Times New Roman" w:cs="Times New Roman"/>
          <w:i/>
          <w:iCs/>
          <w:spacing w:val="15"/>
          <w:sz w:val="32"/>
          <w:szCs w:val="32"/>
          <w:u w:val="single"/>
        </w:rPr>
      </w:pPr>
      <w:r w:rsidRPr="0023624C">
        <w:rPr>
          <w:rFonts w:ascii="Times New Roman" w:eastAsiaTheme="majorEastAsia" w:hAnsi="Times New Roman" w:cs="Times New Roman"/>
          <w:i/>
          <w:iCs/>
          <w:spacing w:val="15"/>
          <w:sz w:val="32"/>
          <w:szCs w:val="32"/>
          <w:u w:val="single"/>
        </w:rPr>
        <w:t xml:space="preserve">protected void finalize(){}  </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Note: The Garbage collector of JVM collects only those objects that are created by new keyword. So if you have created any object without new, you can use finalize method to perform cleanup processing (destroying remaining objects).</w:t>
      </w:r>
    </w:p>
    <w:p w:rsidR="001E5711" w:rsidRPr="0023624C" w:rsidRDefault="001E5711" w:rsidP="001E5711">
      <w:pPr>
        <w:shd w:val="clear" w:color="auto" w:fill="FFFFFF"/>
        <w:spacing w:before="60" w:after="100" w:afterAutospacing="1" w:line="345" w:lineRule="atLeast"/>
        <w:ind w:left="540"/>
        <w:rPr>
          <w:rFonts w:ascii="Times New Roman" w:eastAsiaTheme="majorEastAsia" w:hAnsi="Times New Roman" w:cs="Times New Roman"/>
          <w:i/>
          <w:iCs/>
          <w:spacing w:val="15"/>
          <w:sz w:val="32"/>
          <w:szCs w:val="32"/>
          <w:u w:val="single"/>
        </w:rPr>
      </w:pPr>
      <w:r w:rsidRPr="0023624C">
        <w:rPr>
          <w:rFonts w:ascii="Times New Roman" w:eastAsiaTheme="majorEastAsia" w:hAnsi="Times New Roman" w:cs="Times New Roman"/>
          <w:i/>
          <w:iCs/>
          <w:spacing w:val="15"/>
          <w:sz w:val="32"/>
          <w:szCs w:val="32"/>
          <w:u w:val="single"/>
        </w:rPr>
        <w:t>gc() method</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The gc() method is used to invoke the garbage collector to perform cleanup processing. The gc() is found in System and Runtime classes.</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p>
    <w:p w:rsidR="001E5711" w:rsidRPr="0023624C" w:rsidRDefault="001E5711" w:rsidP="001E5711">
      <w:pPr>
        <w:shd w:val="clear" w:color="auto" w:fill="FFFFFF"/>
        <w:spacing w:before="60" w:after="100" w:afterAutospacing="1" w:line="345" w:lineRule="atLeast"/>
        <w:ind w:left="540"/>
        <w:rPr>
          <w:rFonts w:ascii="Times New Roman" w:eastAsiaTheme="majorEastAsia" w:hAnsi="Times New Roman" w:cs="Times New Roman"/>
          <w:i/>
          <w:iCs/>
          <w:spacing w:val="15"/>
          <w:sz w:val="32"/>
          <w:szCs w:val="32"/>
          <w:u w:val="single"/>
        </w:rPr>
      </w:pPr>
      <w:r w:rsidRPr="0023624C">
        <w:rPr>
          <w:rFonts w:ascii="Times New Roman" w:eastAsiaTheme="majorEastAsia" w:hAnsi="Times New Roman" w:cs="Times New Roman"/>
          <w:i/>
          <w:iCs/>
          <w:spacing w:val="15"/>
          <w:sz w:val="32"/>
          <w:szCs w:val="32"/>
          <w:u w:val="single"/>
        </w:rPr>
        <w:t xml:space="preserve">public static void gc(){}  </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lastRenderedPageBreak/>
        <w:t>Note: Garbage collection is performed by a daemon thread called Garbage Collector(GC). This thread calls the finalize() method before object is garbage collected.</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Simple Example of garbage collection in java</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class TestGarbage1{  </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void finalize(){System.out.println("object is garbage collected");}  </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static void main(String args[]){  </w:t>
      </w:r>
    </w:p>
    <w:p w:rsidR="001E5711" w:rsidRPr="0023624C" w:rsidRDefault="001E5711" w:rsidP="001B5731">
      <w:pPr>
        <w:pStyle w:val="NormalWeb"/>
        <w:shd w:val="clear" w:color="auto" w:fill="FFFFFF"/>
        <w:spacing w:before="0" w:beforeAutospacing="0" w:line="280" w:lineRule="atLeast"/>
        <w:contextualSpacing/>
      </w:pPr>
      <w:r w:rsidRPr="0023624C">
        <w:t xml:space="preserve">  TestGarbage1 s1=new TestGarbage1();  </w:t>
      </w:r>
    </w:p>
    <w:p w:rsidR="001E5711" w:rsidRPr="0023624C" w:rsidRDefault="001E5711" w:rsidP="001B5731">
      <w:pPr>
        <w:pStyle w:val="NormalWeb"/>
        <w:shd w:val="clear" w:color="auto" w:fill="FFFFFF"/>
        <w:spacing w:before="0" w:beforeAutospacing="0" w:line="280" w:lineRule="atLeast"/>
        <w:contextualSpacing/>
      </w:pPr>
      <w:r w:rsidRPr="0023624C">
        <w:t xml:space="preserve">  TestGarbage1 s2=new TestGarbage1();  </w:t>
      </w:r>
    </w:p>
    <w:p w:rsidR="001E5711" w:rsidRPr="0023624C" w:rsidRDefault="001E5711" w:rsidP="001B5731">
      <w:pPr>
        <w:pStyle w:val="NormalWeb"/>
        <w:shd w:val="clear" w:color="auto" w:fill="FFFFFF"/>
        <w:spacing w:before="0" w:beforeAutospacing="0" w:line="280" w:lineRule="atLeast"/>
        <w:contextualSpacing/>
      </w:pPr>
      <w:r w:rsidRPr="0023624C">
        <w:t xml:space="preserve">  s1=null;  </w:t>
      </w:r>
    </w:p>
    <w:p w:rsidR="001E5711" w:rsidRPr="0023624C" w:rsidRDefault="001E5711" w:rsidP="001B5731">
      <w:pPr>
        <w:pStyle w:val="NormalWeb"/>
        <w:shd w:val="clear" w:color="auto" w:fill="FFFFFF"/>
        <w:spacing w:before="0" w:beforeAutospacing="0" w:line="280" w:lineRule="atLeast"/>
        <w:contextualSpacing/>
      </w:pPr>
      <w:r w:rsidRPr="0023624C">
        <w:t xml:space="preserve">  s2=null;  </w:t>
      </w:r>
    </w:p>
    <w:p w:rsidR="001E5711" w:rsidRPr="0023624C" w:rsidRDefault="001E5711" w:rsidP="001B5731">
      <w:pPr>
        <w:pStyle w:val="NormalWeb"/>
        <w:shd w:val="clear" w:color="auto" w:fill="FFFFFF"/>
        <w:spacing w:before="0" w:beforeAutospacing="0" w:line="280" w:lineRule="atLeast"/>
        <w:contextualSpacing/>
      </w:pPr>
      <w:r w:rsidRPr="0023624C">
        <w:t xml:space="preserve">System.gc();  </w:t>
      </w:r>
    </w:p>
    <w:p w:rsidR="001E5711" w:rsidRPr="0023624C" w:rsidRDefault="001E5711" w:rsidP="001B5731">
      <w:pPr>
        <w:pStyle w:val="NormalWeb"/>
        <w:shd w:val="clear" w:color="auto" w:fill="FFFFFF"/>
        <w:spacing w:before="0" w:beforeAutospacing="0" w:line="280" w:lineRule="atLeast"/>
        <w:contextualSpacing/>
      </w:pPr>
      <w:r w:rsidRPr="0023624C">
        <w:t xml:space="preserve"> }  </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F32B8B" w:rsidRPr="0023624C" w:rsidRDefault="00F32B8B" w:rsidP="001B5731">
      <w:pPr>
        <w:pStyle w:val="NormalWeb"/>
        <w:shd w:val="clear" w:color="auto" w:fill="FFFFFF"/>
        <w:spacing w:before="0" w:beforeAutospacing="0" w:line="280" w:lineRule="atLeast"/>
        <w:contextualSpacing/>
      </w:pPr>
      <w:r w:rsidRPr="0023624C">
        <w:t>Output:-</w:t>
      </w:r>
    </w:p>
    <w:p w:rsidR="001E5711" w:rsidRPr="0023624C" w:rsidRDefault="001E5711" w:rsidP="001B5731">
      <w:pPr>
        <w:pStyle w:val="NormalWeb"/>
        <w:shd w:val="clear" w:color="auto" w:fill="FFFFFF"/>
        <w:spacing w:before="0" w:beforeAutospacing="0" w:line="280" w:lineRule="atLeast"/>
        <w:contextualSpacing/>
      </w:pPr>
      <w:r w:rsidRPr="0023624C">
        <w:t>object is garbage collected</w:t>
      </w:r>
    </w:p>
    <w:p w:rsidR="001E5711" w:rsidRPr="0023624C" w:rsidRDefault="001E5711" w:rsidP="001B5731">
      <w:pPr>
        <w:pStyle w:val="NormalWeb"/>
        <w:shd w:val="clear" w:color="auto" w:fill="FFFFFF"/>
        <w:spacing w:before="0" w:beforeAutospacing="0" w:line="280" w:lineRule="atLeast"/>
        <w:contextualSpacing/>
      </w:pPr>
      <w:r w:rsidRPr="0023624C">
        <w:t>object is garbage collected</w:t>
      </w:r>
    </w:p>
    <w:p w:rsidR="001E5711" w:rsidRPr="0023624C" w:rsidRDefault="001E5711" w:rsidP="001E5711">
      <w:pPr>
        <w:shd w:val="clear" w:color="auto" w:fill="FFFFFF"/>
        <w:spacing w:before="60" w:after="100" w:afterAutospacing="1" w:line="345" w:lineRule="atLeast"/>
        <w:ind w:left="540"/>
        <w:rPr>
          <w:rFonts w:ascii="Times New Roman" w:hAnsi="Times New Roman" w:cs="Times New Roman"/>
          <w:sz w:val="24"/>
          <w:szCs w:val="24"/>
        </w:rPr>
      </w:pPr>
      <w:r w:rsidRPr="0023624C">
        <w:rPr>
          <w:rFonts w:ascii="Times New Roman" w:hAnsi="Times New Roman" w:cs="Times New Roman"/>
          <w:sz w:val="24"/>
          <w:szCs w:val="24"/>
        </w:rPr>
        <w:t>Note: Neither finalization nor garbage collection is guaranteed.</w:t>
      </w:r>
    </w:p>
    <w:p w:rsidR="001E5711" w:rsidRPr="0023624C" w:rsidRDefault="001E5711" w:rsidP="00F32B8B">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rPr>
        <w:t>What is String in java</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Generally, string is a sequence of characters. But in java, string is an object that represents a sequence of characters. The java.lang.String class is used to create string object.</w: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heme="majorEastAsia" w:hAnsi="Times New Roman" w:cs="Times New Roman"/>
          <w:i/>
          <w:iCs/>
          <w:spacing w:val="15"/>
          <w:sz w:val="32"/>
          <w:szCs w:val="32"/>
          <w:u w:val="single"/>
        </w:rPr>
      </w:pPr>
      <w:r w:rsidRPr="0023624C">
        <w:rPr>
          <w:rFonts w:ascii="Times New Roman" w:eastAsia="Times New Roman" w:hAnsi="Times New Roman" w:cs="Times New Roman"/>
          <w:sz w:val="24"/>
          <w:szCs w:val="24"/>
        </w:rPr>
        <w:t>How to create String object?</w:t>
      </w:r>
    </w:p>
    <w:tbl>
      <w:tblPr>
        <w:tblW w:w="0" w:type="auto"/>
        <w:tblCellSpacing w:w="15" w:type="dxa"/>
        <w:shd w:val="clear" w:color="auto" w:fill="FFFFFF"/>
        <w:tblCellMar>
          <w:top w:w="15" w:type="dxa"/>
          <w:left w:w="15" w:type="dxa"/>
          <w:bottom w:w="15" w:type="dxa"/>
          <w:right w:w="15" w:type="dxa"/>
        </w:tblCellMar>
        <w:tblLook w:val="04A0"/>
      </w:tblPr>
      <w:tblGrid>
        <w:gridCol w:w="4515"/>
      </w:tblGrid>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after="0" w:line="345" w:lineRule="atLeast"/>
              <w:ind w:left="30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There are two ways to create String object:</w:t>
            </w:r>
          </w:p>
          <w:p w:rsidR="001E5711" w:rsidRPr="0023624C" w:rsidRDefault="001E5711" w:rsidP="001D6524">
            <w:pPr>
              <w:numPr>
                <w:ilvl w:val="0"/>
                <w:numId w:val="3"/>
              </w:numPr>
              <w:spacing w:before="60" w:after="100" w:afterAutospacing="1" w:line="345" w:lineRule="atLeast"/>
              <w:ind w:left="10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By string literal</w:t>
            </w:r>
          </w:p>
          <w:p w:rsidR="001E5711" w:rsidRPr="0023624C" w:rsidRDefault="001E5711" w:rsidP="001D6524">
            <w:pPr>
              <w:numPr>
                <w:ilvl w:val="0"/>
                <w:numId w:val="3"/>
              </w:numPr>
              <w:spacing w:before="60" w:after="100" w:afterAutospacing="1" w:line="345" w:lineRule="atLeast"/>
              <w:ind w:left="10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By new keyword</w:t>
            </w:r>
          </w:p>
        </w:tc>
      </w:tr>
    </w:tbl>
    <w:p w:rsidR="001E5711" w:rsidRPr="0023624C" w:rsidRDefault="001E5711" w:rsidP="001E5711">
      <w:pPr>
        <w:spacing w:after="0" w:line="240" w:lineRule="auto"/>
        <w:rPr>
          <w:rFonts w:ascii="Times New Roman" w:eastAsia="Times New Roman" w:hAnsi="Times New Roman" w:cs="Times New Roman"/>
          <w:sz w:val="24"/>
          <w:szCs w:val="24"/>
        </w:rPr>
      </w:pP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1) String Literal</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 String literal is created by using double quotes. For Example:</w:t>
      </w:r>
    </w:p>
    <w:p w:rsidR="001E5711" w:rsidRPr="0023624C" w:rsidRDefault="001E5711" w:rsidP="00F32B8B">
      <w:pPr>
        <w:shd w:val="clear" w:color="auto" w:fill="FFFFFF"/>
        <w:spacing w:after="12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 s="welcome";  </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Each time you create a string literal, the JVM checks the string constant pool first. If the string already exists in the pool, a reference to the pooled instance is returned. If string doesn't exist in the pool, a new string instance is created and placed in the pool. For example:</w:t>
      </w:r>
    </w:p>
    <w:p w:rsidR="001E5711" w:rsidRPr="0023624C" w:rsidRDefault="001E5711" w:rsidP="001D6524">
      <w:pPr>
        <w:numPr>
          <w:ilvl w:val="0"/>
          <w:numId w:val="4"/>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lastRenderedPageBreak/>
        <w:t>String s1="Welcome";  </w:t>
      </w:r>
    </w:p>
    <w:p w:rsidR="001E5711" w:rsidRPr="0023624C" w:rsidRDefault="001E5711" w:rsidP="001D6524">
      <w:pPr>
        <w:numPr>
          <w:ilvl w:val="0"/>
          <w:numId w:val="4"/>
        </w:numPr>
        <w:shd w:val="clear" w:color="auto" w:fill="FFFFFF"/>
        <w:spacing w:after="12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 s2="Welcome";//will not create new instance  </w:t>
      </w:r>
    </w:p>
    <w:p w:rsidR="001E5711" w:rsidRPr="0023624C" w:rsidRDefault="001E5711" w:rsidP="001E5711">
      <w:pPr>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noProof/>
          <w:sz w:val="24"/>
          <w:szCs w:val="24"/>
        </w:rPr>
        <w:drawing>
          <wp:inline distT="0" distB="0" distL="0" distR="0">
            <wp:extent cx="5495925" cy="4876800"/>
            <wp:effectExtent l="0" t="0" r="9525" b="0"/>
            <wp:docPr id="2" name="Picture 2"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tring literal"/>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4876800"/>
                    </a:xfrm>
                    <a:prstGeom prst="rect">
                      <a:avLst/>
                    </a:prstGeom>
                    <a:noFill/>
                    <a:ln>
                      <a:noFill/>
                    </a:ln>
                  </pic:spPr>
                </pic:pic>
              </a:graphicData>
            </a:graphic>
          </wp:inline>
        </w:drawing>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w:t>
      </w:r>
    </w:p>
    <w:p w:rsidR="001E5711" w:rsidRPr="0023624C" w:rsidRDefault="001E5711" w:rsidP="001E5711">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23624C">
        <w:rPr>
          <w:rFonts w:ascii="Times New Roman" w:eastAsia="Times New Roman" w:hAnsi="Times New Roman" w:cs="Times New Roman"/>
          <w:b/>
          <w:bCs/>
          <w:sz w:val="24"/>
          <w:szCs w:val="24"/>
        </w:rPr>
        <w:t>Note: String objects are stored in a special memory area known as string constant pool.</w:t>
      </w:r>
    </w:p>
    <w:p w:rsidR="001E5711" w:rsidRPr="0023624C" w:rsidRDefault="008A7291" w:rsidP="001E5711">
      <w:pPr>
        <w:spacing w:after="0" w:line="240" w:lineRule="auto"/>
        <w:rPr>
          <w:rFonts w:ascii="Times New Roman" w:eastAsia="Times New Roman" w:hAnsi="Times New Roman" w:cs="Times New Roman"/>
          <w:sz w:val="24"/>
          <w:szCs w:val="24"/>
        </w:rPr>
      </w:pPr>
      <w:r w:rsidRPr="008A7291">
        <w:rPr>
          <w:rFonts w:ascii="Times New Roman" w:eastAsia="Times New Roman" w:hAnsi="Times New Roman" w:cs="Times New Roman"/>
          <w:sz w:val="24"/>
          <w:szCs w:val="24"/>
        </w:rPr>
        <w:pict>
          <v:rect id="_x0000_i1031" style="width:0;height:.75pt" o:hrstd="t" o:hrnoshade="t" o:hr="t" fillcolor="#d4d4d4" stroked="f"/>
        </w:pic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Why java uses concept of string literal?</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To make Java more memory efficient (because no new objects are created if it exists already in string constant pool).</w:t>
      </w:r>
    </w:p>
    <w:p w:rsidR="001E5711" w:rsidRPr="0023624C" w:rsidRDefault="008A7291" w:rsidP="001E5711">
      <w:pPr>
        <w:spacing w:after="0" w:line="240" w:lineRule="auto"/>
        <w:rPr>
          <w:rFonts w:ascii="Times New Roman" w:eastAsia="Times New Roman" w:hAnsi="Times New Roman" w:cs="Times New Roman"/>
          <w:sz w:val="24"/>
          <w:szCs w:val="24"/>
        </w:rPr>
      </w:pPr>
      <w:r w:rsidRPr="008A7291">
        <w:rPr>
          <w:rFonts w:ascii="Times New Roman" w:eastAsia="Times New Roman" w:hAnsi="Times New Roman" w:cs="Times New Roman"/>
          <w:sz w:val="24"/>
          <w:szCs w:val="24"/>
        </w:rPr>
        <w:pict>
          <v:rect id="_x0000_i1032" style="width:0;height:.75pt" o:hrstd="t" o:hrnoshade="t" o:hr="t" fillcolor="#d4d4d4" stroked="f"/>
        </w:pic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lastRenderedPageBreak/>
        <w:t>2) By new keyword</w:t>
      </w:r>
    </w:p>
    <w:p w:rsidR="001E5711" w:rsidRPr="0023624C" w:rsidRDefault="001E5711" w:rsidP="001D6524">
      <w:pPr>
        <w:numPr>
          <w:ilvl w:val="0"/>
          <w:numId w:val="5"/>
        </w:numPr>
        <w:shd w:val="clear" w:color="auto" w:fill="FFFFFF"/>
        <w:spacing w:after="12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 s=</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String("Welcome");//creates two objects and one reference variable  </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In such case, JVM will create a new string object in normal(non pool) heap memory and the literal "Welcome" will be placed in the string constant pool. The variable s will refer to the object in heap(non pool).</w:t>
      </w:r>
    </w:p>
    <w:p w:rsidR="001E5711" w:rsidRPr="0023624C" w:rsidRDefault="008A7291" w:rsidP="001E5711">
      <w:pPr>
        <w:spacing w:after="0" w:line="240" w:lineRule="auto"/>
        <w:rPr>
          <w:rFonts w:ascii="Times New Roman" w:eastAsia="Times New Roman" w:hAnsi="Times New Roman" w:cs="Times New Roman"/>
          <w:sz w:val="24"/>
          <w:szCs w:val="24"/>
        </w:rPr>
      </w:pPr>
      <w:r w:rsidRPr="008A7291">
        <w:rPr>
          <w:rFonts w:ascii="Times New Roman" w:eastAsia="Times New Roman" w:hAnsi="Times New Roman" w:cs="Times New Roman"/>
          <w:sz w:val="24"/>
          <w:szCs w:val="24"/>
        </w:rPr>
        <w:pict>
          <v:rect id="_x0000_i1033" style="width:0;height:.75pt" o:hrstd="t" o:hrnoshade="t" o:hr="t" fillcolor="#d4d4d4" stroked="f"/>
        </w:pic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 String Example</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StringExample{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static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main(String args[]){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 s1="java";//creating string by java string literal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char</w:t>
      </w:r>
      <w:r w:rsidRPr="0023624C">
        <w:rPr>
          <w:rFonts w:ascii="Times New Roman" w:eastAsia="Times New Roman" w:hAnsi="Times New Roman" w:cs="Times New Roman"/>
          <w:sz w:val="24"/>
          <w:szCs w:val="24"/>
          <w:bdr w:val="none" w:sz="0" w:space="0" w:color="auto" w:frame="1"/>
        </w:rPr>
        <w:t> ch[]={'s','t','r','i','n','g','s'};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 s2=</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String(ch);//converting char array to string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 s3=</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String("example");//creating java string by new keyword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System.out.println(s1);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System.out.println(s2);  </w:t>
      </w:r>
    </w:p>
    <w:p w:rsidR="001E5711" w:rsidRPr="0023624C" w:rsidRDefault="001E5711" w:rsidP="001D6524">
      <w:pPr>
        <w:numPr>
          <w:ilvl w:val="0"/>
          <w:numId w:val="6"/>
        </w:numPr>
        <w:shd w:val="clear" w:color="auto" w:fill="FFFFFF"/>
        <w:spacing w:after="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System.out.println(s3);  </w:t>
      </w:r>
    </w:p>
    <w:p w:rsidR="001E5711" w:rsidRPr="0023624C" w:rsidRDefault="001E5711" w:rsidP="001D6524">
      <w:pPr>
        <w:numPr>
          <w:ilvl w:val="0"/>
          <w:numId w:val="6"/>
        </w:numPr>
        <w:shd w:val="clear" w:color="auto" w:fill="FFFFFF"/>
        <w:spacing w:after="12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8A7291" w:rsidP="001E5711">
      <w:pPr>
        <w:spacing w:after="0" w:line="240" w:lineRule="auto"/>
        <w:rPr>
          <w:rFonts w:ascii="Times New Roman" w:eastAsia="Times New Roman" w:hAnsi="Times New Roman" w:cs="Times New Roman"/>
          <w:sz w:val="24"/>
          <w:szCs w:val="24"/>
        </w:rPr>
      </w:pPr>
      <w:hyperlink r:id="rId34" w:tgtFrame="_blank" w:history="1">
        <w:r w:rsidR="001E5711" w:rsidRPr="0023624C">
          <w:rPr>
            <w:rFonts w:ascii="Times New Roman" w:eastAsia="Times New Roman" w:hAnsi="Times New Roman" w:cs="Times New Roman"/>
            <w:b/>
            <w:bCs/>
            <w:sz w:val="24"/>
            <w:szCs w:val="24"/>
            <w:u w:val="single"/>
            <w:shd w:val="clear" w:color="auto" w:fill="6699CC"/>
          </w:rPr>
          <w:t>Test it Now</w:t>
        </w:r>
      </w:hyperlink>
    </w:p>
    <w:p w:rsidR="001E5711" w:rsidRPr="0023624C" w:rsidRDefault="001E5711" w:rsidP="001E57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w:t>
      </w:r>
    </w:p>
    <w:p w:rsidR="001E5711" w:rsidRPr="0023624C" w:rsidRDefault="001E5711" w:rsidP="001E57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strings</w:t>
      </w:r>
    </w:p>
    <w:p w:rsidR="001E5711" w:rsidRPr="0023624C" w:rsidRDefault="001E5711" w:rsidP="001E57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example</w:t>
      </w:r>
    </w:p>
    <w:p w:rsidR="001E5711" w:rsidRPr="0023624C" w:rsidRDefault="008A7291" w:rsidP="001E5711">
      <w:pPr>
        <w:spacing w:after="0" w:line="240" w:lineRule="auto"/>
        <w:rPr>
          <w:rFonts w:ascii="Times New Roman" w:eastAsia="Times New Roman" w:hAnsi="Times New Roman" w:cs="Times New Roman"/>
          <w:sz w:val="24"/>
          <w:szCs w:val="24"/>
        </w:rPr>
      </w:pPr>
      <w:r w:rsidRPr="008A7291">
        <w:rPr>
          <w:rFonts w:ascii="Times New Roman" w:eastAsia="Times New Roman" w:hAnsi="Times New Roman" w:cs="Times New Roman"/>
          <w:sz w:val="24"/>
          <w:szCs w:val="24"/>
        </w:rPr>
        <w:pict>
          <v:rect id="_x0000_i1034" style="width:0;height:.75pt" o:hrstd="t" o:hrnoshade="t" o:hr="t" fillcolor="#d4d4d4" stroked="f"/>
        </w:pict>
      </w:r>
    </w:p>
    <w:p w:rsidR="001E5711" w:rsidRPr="0023624C" w:rsidRDefault="001E5711" w:rsidP="00F32B8B">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 String class methods</w:t>
      </w:r>
    </w:p>
    <w:p w:rsidR="001E5711" w:rsidRPr="0023624C" w:rsidRDefault="001E5711" w:rsidP="00F32B8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java.lang.String class provides many useful methods to perform operations on sequence of char values.</w:t>
      </w:r>
    </w:p>
    <w:tbl>
      <w:tblPr>
        <w:tblW w:w="10401" w:type="dxa"/>
        <w:tblBorders>
          <w:top w:val="single" w:sz="4" w:space="0" w:color="auto"/>
          <w:left w:val="single" w:sz="4" w:space="0" w:color="auto"/>
          <w:bottom w:val="single" w:sz="4" w:space="0" w:color="auto"/>
          <w:insideH w:val="single" w:sz="4" w:space="0" w:color="auto"/>
          <w:insideV w:val="single" w:sz="4" w:space="0" w:color="auto"/>
        </w:tblBorders>
        <w:tblLook w:val="04A0"/>
      </w:tblPr>
      <w:tblGrid>
        <w:gridCol w:w="756"/>
        <w:gridCol w:w="4482"/>
        <w:gridCol w:w="4851"/>
        <w:gridCol w:w="312"/>
      </w:tblGrid>
      <w:tr w:rsidR="00FC4F0D" w:rsidRPr="0023624C" w:rsidTr="00FC4F0D">
        <w:trPr>
          <w:gridAfter w:val="1"/>
          <w:wAfter w:w="312" w:type="dxa"/>
        </w:trPr>
        <w:tc>
          <w:tcPr>
            <w:tcW w:w="0" w:type="auto"/>
            <w:hideMark/>
          </w:tcPr>
          <w:p w:rsidR="00FC4F0D" w:rsidRPr="0023624C" w:rsidRDefault="00FC4F0D" w:rsidP="001E5711">
            <w:pPr>
              <w:spacing w:after="0" w:line="240" w:lineRule="auto"/>
              <w:rPr>
                <w:rFonts w:ascii="Times New Roman" w:eastAsia="Times New Roman" w:hAnsi="Times New Roman" w:cs="Times New Roman"/>
                <w:b/>
                <w:bCs/>
                <w:sz w:val="20"/>
                <w:szCs w:val="20"/>
              </w:rPr>
            </w:pPr>
            <w:r w:rsidRPr="0023624C">
              <w:rPr>
                <w:rFonts w:ascii="Times New Roman" w:eastAsia="Times New Roman" w:hAnsi="Times New Roman" w:cs="Times New Roman"/>
                <w:b/>
                <w:bCs/>
                <w:sz w:val="20"/>
                <w:szCs w:val="20"/>
              </w:rPr>
              <w:t>No.</w:t>
            </w:r>
          </w:p>
        </w:tc>
        <w:tc>
          <w:tcPr>
            <w:tcW w:w="4482" w:type="dxa"/>
            <w:hideMark/>
          </w:tcPr>
          <w:p w:rsidR="00FC4F0D" w:rsidRPr="0023624C" w:rsidRDefault="00FC4F0D" w:rsidP="001E5711">
            <w:pPr>
              <w:spacing w:after="0" w:line="240" w:lineRule="auto"/>
              <w:rPr>
                <w:rFonts w:ascii="Times New Roman" w:eastAsia="Times New Roman" w:hAnsi="Times New Roman" w:cs="Times New Roman"/>
                <w:b/>
                <w:bCs/>
                <w:sz w:val="20"/>
                <w:szCs w:val="20"/>
              </w:rPr>
            </w:pPr>
            <w:r w:rsidRPr="0023624C">
              <w:rPr>
                <w:rFonts w:ascii="Times New Roman" w:eastAsia="Times New Roman" w:hAnsi="Times New Roman" w:cs="Times New Roman"/>
                <w:b/>
                <w:bCs/>
                <w:sz w:val="20"/>
                <w:szCs w:val="20"/>
              </w:rPr>
              <w:t>Method</w:t>
            </w:r>
          </w:p>
        </w:tc>
        <w:tc>
          <w:tcPr>
            <w:tcW w:w="4851" w:type="dxa"/>
            <w:tcBorders>
              <w:right w:val="single" w:sz="4" w:space="0" w:color="auto"/>
            </w:tcBorders>
            <w:hideMark/>
          </w:tcPr>
          <w:p w:rsidR="00FC4F0D" w:rsidRPr="0023624C" w:rsidRDefault="00FC4F0D" w:rsidP="001E5711">
            <w:pPr>
              <w:spacing w:after="0" w:line="240" w:lineRule="auto"/>
              <w:rPr>
                <w:rFonts w:ascii="Times New Roman" w:eastAsia="Times New Roman" w:hAnsi="Times New Roman" w:cs="Times New Roman"/>
                <w:b/>
                <w:bCs/>
                <w:sz w:val="20"/>
                <w:szCs w:val="20"/>
              </w:rPr>
            </w:pPr>
          </w:p>
        </w:tc>
      </w:tr>
      <w:tr w:rsidR="00FC4F0D" w:rsidRPr="0023624C" w:rsidTr="00FC4F0D">
        <w:trPr>
          <w:gridAfter w:val="1"/>
          <w:wAfter w:w="312" w:type="dxa"/>
        </w:trPr>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35" w:history="1">
              <w:r w:rsidR="00FC4F0D" w:rsidRPr="0023624C">
                <w:rPr>
                  <w:rFonts w:ascii="Times New Roman" w:eastAsia="Times New Roman" w:hAnsi="Times New Roman" w:cs="Times New Roman"/>
                  <w:sz w:val="20"/>
                  <w:szCs w:val="20"/>
                  <w:u w:val="single"/>
                </w:rPr>
                <w:t>char charAt(int index)</w:t>
              </w:r>
            </w:hyperlink>
          </w:p>
        </w:tc>
        <w:tc>
          <w:tcPr>
            <w:tcW w:w="4851" w:type="dxa"/>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char value for the particular index</w:t>
            </w:r>
          </w:p>
        </w:tc>
      </w:tr>
      <w:tr w:rsidR="00FC4F0D" w:rsidRPr="0023624C" w:rsidTr="00FC4F0D">
        <w:trPr>
          <w:gridAfter w:val="1"/>
          <w:wAfter w:w="312" w:type="dxa"/>
        </w:trPr>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36" w:history="1">
              <w:r w:rsidR="00FC4F0D" w:rsidRPr="0023624C">
                <w:rPr>
                  <w:rFonts w:ascii="Times New Roman" w:eastAsia="Times New Roman" w:hAnsi="Times New Roman" w:cs="Times New Roman"/>
                  <w:sz w:val="20"/>
                  <w:szCs w:val="20"/>
                  <w:u w:val="single"/>
                </w:rPr>
                <w:t>int length()</w:t>
              </w:r>
            </w:hyperlink>
          </w:p>
        </w:tc>
        <w:tc>
          <w:tcPr>
            <w:tcW w:w="4851" w:type="dxa"/>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string length</w:t>
            </w:r>
          </w:p>
        </w:tc>
      </w:tr>
      <w:tr w:rsidR="00FC4F0D" w:rsidRPr="0023624C" w:rsidTr="00FC4F0D">
        <w:trPr>
          <w:gridAfter w:val="1"/>
          <w:wAfter w:w="312" w:type="dxa"/>
        </w:trPr>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3</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37" w:history="1">
              <w:r w:rsidR="00FC4F0D" w:rsidRPr="0023624C">
                <w:rPr>
                  <w:rFonts w:ascii="Times New Roman" w:eastAsia="Times New Roman" w:hAnsi="Times New Roman" w:cs="Times New Roman"/>
                  <w:sz w:val="20"/>
                  <w:szCs w:val="20"/>
                  <w:u w:val="single"/>
                </w:rPr>
                <w:t>static String format(String format, Object... args)</w:t>
              </w:r>
            </w:hyperlink>
          </w:p>
        </w:tc>
        <w:tc>
          <w:tcPr>
            <w:tcW w:w="4851" w:type="dxa"/>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formatted string</w:t>
            </w:r>
          </w:p>
        </w:tc>
      </w:tr>
      <w:tr w:rsidR="00FC4F0D" w:rsidRPr="0023624C" w:rsidTr="00FC4F0D">
        <w:trPr>
          <w:gridAfter w:val="1"/>
          <w:wAfter w:w="312" w:type="dxa"/>
        </w:trPr>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4</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38" w:history="1">
              <w:r w:rsidR="00FC4F0D" w:rsidRPr="0023624C">
                <w:rPr>
                  <w:rFonts w:ascii="Times New Roman" w:eastAsia="Times New Roman" w:hAnsi="Times New Roman" w:cs="Times New Roman"/>
                  <w:sz w:val="20"/>
                  <w:szCs w:val="20"/>
                  <w:u w:val="single"/>
                </w:rPr>
                <w:t>static String format(Locale l, String format, Object... args)</w:t>
              </w:r>
            </w:hyperlink>
          </w:p>
        </w:tc>
        <w:tc>
          <w:tcPr>
            <w:tcW w:w="4851" w:type="dxa"/>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formatted string with given locale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5</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39" w:history="1">
              <w:r w:rsidR="00FC4F0D" w:rsidRPr="0023624C">
                <w:rPr>
                  <w:rFonts w:ascii="Times New Roman" w:eastAsia="Times New Roman" w:hAnsi="Times New Roman" w:cs="Times New Roman"/>
                  <w:sz w:val="20"/>
                  <w:szCs w:val="20"/>
                  <w:u w:val="single"/>
                </w:rPr>
                <w:t>String substring(int beginIndex)</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6</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0" w:history="1">
              <w:r w:rsidR="00FC4F0D" w:rsidRPr="0023624C">
                <w:rPr>
                  <w:rFonts w:ascii="Times New Roman" w:eastAsia="Times New Roman" w:hAnsi="Times New Roman" w:cs="Times New Roman"/>
                  <w:sz w:val="20"/>
                  <w:szCs w:val="20"/>
                  <w:u w:val="single"/>
                </w:rPr>
                <w:t>String substring(int beginIndex, int endIndex)</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substring for given begin index and end index</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7</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1" w:history="1">
              <w:r w:rsidR="00FC4F0D" w:rsidRPr="0023624C">
                <w:rPr>
                  <w:rFonts w:ascii="Times New Roman" w:eastAsia="Times New Roman" w:hAnsi="Times New Roman" w:cs="Times New Roman"/>
                  <w:sz w:val="20"/>
                  <w:szCs w:val="20"/>
                  <w:u w:val="single"/>
                </w:rPr>
                <w:t>boolean contains(CharSequence s)</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true or false after matching the sequence of char</w:t>
            </w:r>
          </w:p>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 xml:space="preserve"> value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8</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2" w:history="1">
              <w:r w:rsidR="00FC4F0D" w:rsidRPr="0023624C">
                <w:rPr>
                  <w:rFonts w:ascii="Times New Roman" w:eastAsia="Times New Roman" w:hAnsi="Times New Roman" w:cs="Times New Roman"/>
                  <w:sz w:val="20"/>
                  <w:szCs w:val="20"/>
                  <w:u w:val="single"/>
                </w:rPr>
                <w:t xml:space="preserve">static String join(CharSequence delimiter, </w:t>
              </w:r>
              <w:r w:rsidR="00FC4F0D" w:rsidRPr="0023624C">
                <w:rPr>
                  <w:rFonts w:ascii="Times New Roman" w:eastAsia="Times New Roman" w:hAnsi="Times New Roman" w:cs="Times New Roman"/>
                  <w:sz w:val="20"/>
                  <w:szCs w:val="20"/>
                  <w:u w:val="single"/>
                </w:rPr>
                <w:lastRenderedPageBreak/>
                <w:t>CharSequence... elements)</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lastRenderedPageBreak/>
              <w:t>returns a joined string</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lastRenderedPageBreak/>
              <w:t>9</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3" w:history="1">
              <w:r w:rsidR="00FC4F0D" w:rsidRPr="0023624C">
                <w:rPr>
                  <w:rFonts w:ascii="Times New Roman" w:eastAsia="Times New Roman" w:hAnsi="Times New Roman" w:cs="Times New Roman"/>
                  <w:sz w:val="20"/>
                  <w:szCs w:val="20"/>
                  <w:u w:val="single"/>
                </w:rPr>
                <w:t>static String join(CharSequence delimiter, Iterable&lt;? extends CharSequence&gt; elements)</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a joined string</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10</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4" w:history="1">
              <w:r w:rsidR="00FC4F0D" w:rsidRPr="0023624C">
                <w:rPr>
                  <w:rFonts w:ascii="Times New Roman" w:eastAsia="Times New Roman" w:hAnsi="Times New Roman" w:cs="Times New Roman"/>
                  <w:sz w:val="20"/>
                  <w:szCs w:val="20"/>
                  <w:u w:val="single"/>
                </w:rPr>
                <w:t>boolean equals(Object another)</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checks the equality of string with object</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11</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5" w:history="1">
              <w:r w:rsidR="00FC4F0D" w:rsidRPr="0023624C">
                <w:rPr>
                  <w:rFonts w:ascii="Times New Roman" w:eastAsia="Times New Roman" w:hAnsi="Times New Roman" w:cs="Times New Roman"/>
                  <w:sz w:val="20"/>
                  <w:szCs w:val="20"/>
                  <w:u w:val="single"/>
                </w:rPr>
                <w:t>boolean isEmpty()</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checks if string is empty</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12</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6" w:history="1">
              <w:r w:rsidR="00FC4F0D" w:rsidRPr="0023624C">
                <w:rPr>
                  <w:rFonts w:ascii="Times New Roman" w:eastAsia="Times New Roman" w:hAnsi="Times New Roman" w:cs="Times New Roman"/>
                  <w:sz w:val="20"/>
                  <w:szCs w:val="20"/>
                  <w:u w:val="single"/>
                </w:rPr>
                <w:t>String concat(String str)</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concatinates specified string</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13</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7" w:history="1">
              <w:r w:rsidR="00FC4F0D" w:rsidRPr="0023624C">
                <w:rPr>
                  <w:rFonts w:ascii="Times New Roman" w:eastAsia="Times New Roman" w:hAnsi="Times New Roman" w:cs="Times New Roman"/>
                  <w:sz w:val="20"/>
                  <w:szCs w:val="20"/>
                  <w:u w:val="single"/>
                </w:rPr>
                <w:t>String replace(char old, char new)</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replaces all occurrences of specified char value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14</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8" w:history="1">
              <w:r w:rsidR="00FC4F0D" w:rsidRPr="0023624C">
                <w:rPr>
                  <w:rFonts w:ascii="Times New Roman" w:eastAsia="Times New Roman" w:hAnsi="Times New Roman" w:cs="Times New Roman"/>
                  <w:sz w:val="20"/>
                  <w:szCs w:val="20"/>
                  <w:u w:val="single"/>
                </w:rPr>
                <w:t>String replace(CharSequence old, CharSequence new)</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replaces all occurrences of specified CharSequence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15</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49" w:history="1">
              <w:r w:rsidR="00FC4F0D" w:rsidRPr="0023624C">
                <w:rPr>
                  <w:rFonts w:ascii="Times New Roman" w:eastAsia="Times New Roman" w:hAnsi="Times New Roman" w:cs="Times New Roman"/>
                  <w:sz w:val="20"/>
                  <w:szCs w:val="20"/>
                  <w:u w:val="single"/>
                </w:rPr>
                <w:t>static String equalsIgnoreCase(String another)</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compares another string. It doesn't check case.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16</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0" w:history="1">
              <w:r w:rsidR="00FC4F0D" w:rsidRPr="0023624C">
                <w:rPr>
                  <w:rFonts w:ascii="Times New Roman" w:eastAsia="Times New Roman" w:hAnsi="Times New Roman" w:cs="Times New Roman"/>
                  <w:sz w:val="20"/>
                  <w:szCs w:val="20"/>
                  <w:u w:val="single"/>
                </w:rPr>
                <w:t>String[] split(String regex)</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splitted string matching regex</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17</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1" w:history="1">
              <w:r w:rsidR="00FC4F0D" w:rsidRPr="0023624C">
                <w:rPr>
                  <w:rFonts w:ascii="Times New Roman" w:eastAsia="Times New Roman" w:hAnsi="Times New Roman" w:cs="Times New Roman"/>
                  <w:sz w:val="20"/>
                  <w:szCs w:val="20"/>
                  <w:u w:val="single"/>
                </w:rPr>
                <w:t>String[] split(String regex, int limit)</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splitted string matching regex and limit</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18</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2" w:history="1">
              <w:r w:rsidR="00FC4F0D" w:rsidRPr="0023624C">
                <w:rPr>
                  <w:rFonts w:ascii="Times New Roman" w:eastAsia="Times New Roman" w:hAnsi="Times New Roman" w:cs="Times New Roman"/>
                  <w:sz w:val="20"/>
                  <w:szCs w:val="20"/>
                  <w:u w:val="single"/>
                </w:rPr>
                <w:t>String intern()</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interned string</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19</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3" w:history="1">
              <w:r w:rsidR="00FC4F0D" w:rsidRPr="0023624C">
                <w:rPr>
                  <w:rFonts w:ascii="Times New Roman" w:eastAsia="Times New Roman" w:hAnsi="Times New Roman" w:cs="Times New Roman"/>
                  <w:sz w:val="20"/>
                  <w:szCs w:val="20"/>
                  <w:u w:val="single"/>
                </w:rPr>
                <w:t>int indexOf(int ch)</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specified char value index</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20</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4" w:history="1">
              <w:r w:rsidR="00FC4F0D" w:rsidRPr="0023624C">
                <w:rPr>
                  <w:rFonts w:ascii="Times New Roman" w:eastAsia="Times New Roman" w:hAnsi="Times New Roman" w:cs="Times New Roman"/>
                  <w:sz w:val="20"/>
                  <w:szCs w:val="20"/>
                  <w:u w:val="single"/>
                </w:rPr>
                <w:t>int indexOf(int ch, int fromIndex)</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specified char value index starting with given index</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21</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5" w:history="1">
              <w:r w:rsidR="00FC4F0D" w:rsidRPr="0023624C">
                <w:rPr>
                  <w:rFonts w:ascii="Times New Roman" w:eastAsia="Times New Roman" w:hAnsi="Times New Roman" w:cs="Times New Roman"/>
                  <w:sz w:val="20"/>
                  <w:szCs w:val="20"/>
                  <w:u w:val="single"/>
                </w:rPr>
                <w:t>int indexOf(String substring)</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specified substring index</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22</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6" w:history="1">
              <w:r w:rsidR="00FC4F0D" w:rsidRPr="0023624C">
                <w:rPr>
                  <w:rFonts w:ascii="Times New Roman" w:eastAsia="Times New Roman" w:hAnsi="Times New Roman" w:cs="Times New Roman"/>
                  <w:sz w:val="20"/>
                  <w:szCs w:val="20"/>
                  <w:u w:val="single"/>
                </w:rPr>
                <w:t>int indexOf(String substring, int fromIndex)</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specified substring index starting with given index</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23</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7" w:history="1">
              <w:r w:rsidR="00FC4F0D" w:rsidRPr="0023624C">
                <w:rPr>
                  <w:rFonts w:ascii="Times New Roman" w:eastAsia="Times New Roman" w:hAnsi="Times New Roman" w:cs="Times New Roman"/>
                  <w:sz w:val="20"/>
                  <w:szCs w:val="20"/>
                  <w:u w:val="single"/>
                </w:rPr>
                <w:t>String toLowerCase()</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string in lowercase.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24</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8" w:history="1">
              <w:r w:rsidR="00FC4F0D" w:rsidRPr="0023624C">
                <w:rPr>
                  <w:rFonts w:ascii="Times New Roman" w:eastAsia="Times New Roman" w:hAnsi="Times New Roman" w:cs="Times New Roman"/>
                  <w:sz w:val="20"/>
                  <w:szCs w:val="20"/>
                  <w:u w:val="single"/>
                </w:rPr>
                <w:t>String toLowerCase(Locale l)</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string in lowercase using specified locale.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25</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59" w:history="1">
              <w:r w:rsidR="00FC4F0D" w:rsidRPr="0023624C">
                <w:rPr>
                  <w:rFonts w:ascii="Times New Roman" w:eastAsia="Times New Roman" w:hAnsi="Times New Roman" w:cs="Times New Roman"/>
                  <w:sz w:val="20"/>
                  <w:szCs w:val="20"/>
                  <w:u w:val="single"/>
                </w:rPr>
                <w:t>String toUpperCase()</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string in uppercase.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26</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60" w:history="1">
              <w:r w:rsidR="00FC4F0D" w:rsidRPr="0023624C">
                <w:rPr>
                  <w:rFonts w:ascii="Times New Roman" w:eastAsia="Times New Roman" w:hAnsi="Times New Roman" w:cs="Times New Roman"/>
                  <w:sz w:val="20"/>
                  <w:szCs w:val="20"/>
                  <w:u w:val="single"/>
                </w:rPr>
                <w:t>String toUpperCase(Locale l)</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returns string in uppercase using specified locale.</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27</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61" w:history="1">
              <w:r w:rsidR="00FC4F0D" w:rsidRPr="0023624C">
                <w:rPr>
                  <w:rFonts w:ascii="Times New Roman" w:eastAsia="Times New Roman" w:hAnsi="Times New Roman" w:cs="Times New Roman"/>
                  <w:sz w:val="20"/>
                  <w:szCs w:val="20"/>
                  <w:u w:val="single"/>
                </w:rPr>
                <w:t>String trim()</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removes beginning and ending spaces of this string.</w:t>
            </w:r>
          </w:p>
        </w:tc>
      </w:tr>
      <w:tr w:rsidR="00FC4F0D" w:rsidRPr="0023624C" w:rsidTr="00FC4F0D">
        <w:tc>
          <w:tcPr>
            <w:tcW w:w="0" w:type="auto"/>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28</w:t>
            </w:r>
          </w:p>
        </w:tc>
        <w:tc>
          <w:tcPr>
            <w:tcW w:w="4482" w:type="dxa"/>
            <w:hideMark/>
          </w:tcPr>
          <w:p w:rsidR="00FC4F0D" w:rsidRPr="0023624C" w:rsidRDefault="008A7291" w:rsidP="001E5711">
            <w:pPr>
              <w:spacing w:after="0" w:line="345" w:lineRule="atLeast"/>
              <w:ind w:left="300"/>
              <w:rPr>
                <w:rFonts w:ascii="Times New Roman" w:eastAsia="Times New Roman" w:hAnsi="Times New Roman" w:cs="Times New Roman"/>
                <w:sz w:val="20"/>
                <w:szCs w:val="20"/>
              </w:rPr>
            </w:pPr>
            <w:hyperlink r:id="rId62" w:history="1">
              <w:r w:rsidR="00FC4F0D" w:rsidRPr="0023624C">
                <w:rPr>
                  <w:rFonts w:ascii="Times New Roman" w:eastAsia="Times New Roman" w:hAnsi="Times New Roman" w:cs="Times New Roman"/>
                  <w:sz w:val="20"/>
                  <w:szCs w:val="20"/>
                  <w:u w:val="single"/>
                </w:rPr>
                <w:t>static String valueOf(int value)</w:t>
              </w:r>
            </w:hyperlink>
          </w:p>
        </w:tc>
        <w:tc>
          <w:tcPr>
            <w:tcW w:w="5163" w:type="dxa"/>
            <w:gridSpan w:val="2"/>
            <w:tcBorders>
              <w:right w:val="single" w:sz="4" w:space="0" w:color="auto"/>
            </w:tcBorders>
            <w:hideMark/>
          </w:tcPr>
          <w:p w:rsidR="00FC4F0D" w:rsidRPr="0023624C" w:rsidRDefault="00FC4F0D" w:rsidP="001E5711">
            <w:pPr>
              <w:spacing w:after="0" w:line="345" w:lineRule="atLeast"/>
              <w:ind w:left="300"/>
              <w:rPr>
                <w:rFonts w:ascii="Times New Roman" w:eastAsia="Times New Roman" w:hAnsi="Times New Roman" w:cs="Times New Roman"/>
                <w:sz w:val="20"/>
                <w:szCs w:val="20"/>
              </w:rPr>
            </w:pPr>
            <w:r w:rsidRPr="0023624C">
              <w:rPr>
                <w:rFonts w:ascii="Times New Roman" w:eastAsia="Times New Roman" w:hAnsi="Times New Roman" w:cs="Times New Roman"/>
                <w:sz w:val="20"/>
                <w:szCs w:val="20"/>
              </w:rPr>
              <w:t>converts given type into string. It is overloaded.</w:t>
            </w:r>
          </w:p>
        </w:tc>
      </w:tr>
    </w:tbl>
    <w:p w:rsidR="00FC4F0D" w:rsidRPr="0023624C" w:rsidRDefault="00FC4F0D" w:rsidP="00FC4F0D">
      <w:pPr>
        <w:pStyle w:val="Title"/>
        <w:rPr>
          <w:rFonts w:ascii="Times New Roman" w:eastAsia="Times New Roman" w:hAnsi="Times New Roman" w:cs="Times New Roman"/>
          <w:color w:val="auto"/>
        </w:rPr>
      </w:pPr>
    </w:p>
    <w:p w:rsidR="001E5711" w:rsidRPr="0023624C" w:rsidRDefault="001E5711" w:rsidP="00FC4F0D">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rPr>
        <w:t>Java StringBuffer class</w:t>
      </w:r>
    </w:p>
    <w:p w:rsidR="001E5711" w:rsidRPr="0023624C" w:rsidRDefault="001E5711" w:rsidP="00F32B8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 StringBuffer class is used to create mutable (modifiable) string. The StringBuffer class in java is same as String class except it is mutable i.e. it can be changed.</w:t>
      </w:r>
    </w:p>
    <w:p w:rsidR="001E5711" w:rsidRPr="0023624C" w:rsidRDefault="001E5711" w:rsidP="001E5711">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23624C">
        <w:rPr>
          <w:rFonts w:ascii="Times New Roman" w:eastAsia="Times New Roman" w:hAnsi="Times New Roman" w:cs="Times New Roman"/>
          <w:b/>
          <w:bCs/>
          <w:sz w:val="24"/>
          <w:szCs w:val="24"/>
        </w:rPr>
        <w:t>Note: Java StringBuffer class is thread-safe i.e. multiple threads cannot access it simultaneously. So it is safe and will result in an order.</w:t>
      </w:r>
    </w:p>
    <w:p w:rsidR="001E5711" w:rsidRPr="0023624C" w:rsidRDefault="001E5711" w:rsidP="00FC4F0D">
      <w:pPr>
        <w:shd w:val="clear" w:color="auto" w:fill="FFFFFF"/>
        <w:tabs>
          <w:tab w:val="left" w:pos="3827"/>
        </w:tabs>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What is mutable string</w:t>
      </w:r>
      <w:r w:rsidR="00FC4F0D" w:rsidRPr="0023624C">
        <w:rPr>
          <w:rFonts w:ascii="Times New Roman" w:eastAsia="Times New Roman" w:hAnsi="Times New Roman" w:cs="Times New Roman"/>
          <w:sz w:val="24"/>
          <w:szCs w:val="24"/>
        </w:rPr>
        <w:tab/>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A string that can be modified or changed is known as mutable string. StringBuffer and StringBuilder classes are used for creating mutable string.</w: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lastRenderedPageBreak/>
        <w:t>1) StringBuffer append() method</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append() method concatenates the given argument with this string.</w:t>
      </w:r>
    </w:p>
    <w:p w:rsidR="001E5711" w:rsidRPr="0023624C" w:rsidRDefault="001E5711" w:rsidP="00FC4F0D">
      <w:pPr>
        <w:shd w:val="clear" w:color="auto" w:fill="FFFFFF"/>
        <w:spacing w:after="0" w:line="345" w:lineRule="atLeast"/>
        <w:ind w:left="36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StringBufferExample{  </w:t>
      </w:r>
    </w:p>
    <w:p w:rsidR="001E5711" w:rsidRPr="0023624C" w:rsidRDefault="001E5711" w:rsidP="00FC4F0D">
      <w:pPr>
        <w:shd w:val="clear" w:color="auto" w:fill="FFFFFF"/>
        <w:spacing w:after="0" w:line="345" w:lineRule="atLeast"/>
        <w:ind w:left="36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static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main(String args[]){  </w:t>
      </w:r>
    </w:p>
    <w:p w:rsidR="001E5711" w:rsidRPr="0023624C" w:rsidRDefault="001E5711" w:rsidP="00FC4F0D">
      <w:pPr>
        <w:shd w:val="clear" w:color="auto" w:fill="FFFFFF"/>
        <w:spacing w:after="0" w:line="345" w:lineRule="atLeast"/>
        <w:ind w:left="36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StringBuffer sb=</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StringBuffer("Hello ");  </w:t>
      </w:r>
    </w:p>
    <w:p w:rsidR="001E5711" w:rsidRPr="0023624C" w:rsidRDefault="001E5711" w:rsidP="00FC4F0D">
      <w:pPr>
        <w:shd w:val="clear" w:color="auto" w:fill="FFFFFF"/>
        <w:spacing w:after="0" w:line="345" w:lineRule="atLeast"/>
        <w:ind w:left="36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sb.append("Java");//now original string is changed  </w:t>
      </w:r>
    </w:p>
    <w:p w:rsidR="001E5711" w:rsidRPr="0023624C" w:rsidRDefault="001E5711" w:rsidP="00FC4F0D">
      <w:pPr>
        <w:shd w:val="clear" w:color="auto" w:fill="FFFFFF"/>
        <w:spacing w:after="0" w:line="345" w:lineRule="atLeast"/>
        <w:ind w:left="36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System.out.println(sb);//prints Hello Java  </w:t>
      </w:r>
    </w:p>
    <w:p w:rsidR="001E5711" w:rsidRPr="0023624C" w:rsidRDefault="001E5711" w:rsidP="00FC4F0D">
      <w:pPr>
        <w:shd w:val="clear" w:color="auto" w:fill="FFFFFF"/>
        <w:spacing w:after="0" w:line="345" w:lineRule="atLeast"/>
        <w:ind w:left="36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FC4F0D">
      <w:pPr>
        <w:shd w:val="clear" w:color="auto" w:fill="FFFFFF"/>
        <w:spacing w:after="120" w:line="345" w:lineRule="atLeast"/>
        <w:ind w:left="36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2) StringBuffer insert() method</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insert() method inserts the given string with this string at the given position.</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StringBufferExample2{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static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main(String args[]){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StringBuffer sb=</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StringBuffer("Hello ");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sb.insert(1,"Java");//now original string is changed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System.out.println(sb);//prints HJavaello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FC4F0D">
      <w:pPr>
        <w:shd w:val="clear" w:color="auto" w:fill="FFFFFF"/>
        <w:spacing w:after="12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3) StringBuffer replace() method</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replace() method replaces the given string from the specified beginIndex and endIndex.</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StringBufferExample3{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static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main(String args[]){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StringBuffer sb=</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StringBuffer("Hello");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sb.replace(1,3,"Java");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System.out.println(sb);//prints HJavalo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FC4F0D">
      <w:pPr>
        <w:shd w:val="clear" w:color="auto" w:fill="FFFFFF"/>
        <w:spacing w:after="12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4) StringBuffer delete() method</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delete() method of StringBuffer class deletes the string from the specified beginIndex to endIndex.</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StringBufferExample4{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static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main(String args[]){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lastRenderedPageBreak/>
        <w:t>StringBuffer sb=</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StringBuffer("Hello");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sb.delete(1,3);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System.out.println(sb);//prints Hlo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FC4F0D">
      <w:pPr>
        <w:shd w:val="clear" w:color="auto" w:fill="FFFFFF"/>
        <w:spacing w:after="12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5) StringBuffer reverse() method</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reverse() method of StringBuilder class reverses the current string.</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StringBufferExample5{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static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main(String args[]){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StringBuffer sb=</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StringBuffer("Hello");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sb.reverse();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System.out.println(sb);//prints olleH  </w:t>
      </w:r>
    </w:p>
    <w:p w:rsidR="001E5711" w:rsidRPr="0023624C" w:rsidRDefault="001E5711" w:rsidP="00FC4F0D">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FC4F0D">
      <w:pPr>
        <w:shd w:val="clear" w:color="auto" w:fill="FFFFFF"/>
        <w:spacing w:after="12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FC4F0D">
      <w:pPr>
        <w:pStyle w:val="Title"/>
        <w:rPr>
          <w:rFonts w:ascii="Times New Roman" w:eastAsia="Times New Roman" w:hAnsi="Times New Roman" w:cs="Times New Roman"/>
          <w:color w:val="auto"/>
        </w:rPr>
      </w:pPr>
      <w:r w:rsidRPr="0023624C">
        <w:rPr>
          <w:rFonts w:ascii="Times New Roman" w:eastAsia="Times New Roman" w:hAnsi="Times New Roman" w:cs="Times New Roman"/>
          <w:color w:val="auto"/>
        </w:rPr>
        <w:t>Java StringBuilder class</w:t>
      </w:r>
    </w:p>
    <w:p w:rsidR="001E5711" w:rsidRPr="0023624C" w:rsidRDefault="001E5711" w:rsidP="00FC4F0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Java StringBuilder class is used to create mutable (modifiable) string. The Java StringBuilder class is same as StringBuffer class except that it is non-synchronized. It is available since JDK Java StringBuilder Examples</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The StringBuilder append() method concatenates the given argument with this string.</w:t>
      </w:r>
    </w:p>
    <w:p w:rsidR="001E5711" w:rsidRPr="0023624C" w:rsidRDefault="001E5711" w:rsidP="00FC4F0D">
      <w:pPr>
        <w:shd w:val="clear" w:color="auto" w:fill="FFFFFF"/>
        <w:spacing w:after="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StringBuilderExample{  </w:t>
      </w:r>
    </w:p>
    <w:p w:rsidR="001E5711" w:rsidRPr="0023624C" w:rsidRDefault="001E5711" w:rsidP="00FC4F0D">
      <w:pPr>
        <w:shd w:val="clear" w:color="auto" w:fill="FFFFFF"/>
        <w:spacing w:after="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static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main(String args[]){  </w:t>
      </w:r>
    </w:p>
    <w:p w:rsidR="001E5711" w:rsidRPr="0023624C" w:rsidRDefault="001E5711" w:rsidP="00FC4F0D">
      <w:pPr>
        <w:shd w:val="clear" w:color="auto" w:fill="FFFFFF"/>
        <w:spacing w:after="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StringBuilder sb=</w:t>
      </w:r>
      <w:r w:rsidRPr="0023624C">
        <w:rPr>
          <w:rFonts w:ascii="Times New Roman" w:eastAsia="Times New Roman" w:hAnsi="Times New Roman" w:cs="Times New Roman"/>
          <w:b/>
          <w:bCs/>
          <w:sz w:val="24"/>
          <w:szCs w:val="24"/>
          <w:bdr w:val="none" w:sz="0" w:space="0" w:color="auto" w:frame="1"/>
        </w:rPr>
        <w:t>new</w:t>
      </w:r>
      <w:r w:rsidRPr="0023624C">
        <w:rPr>
          <w:rFonts w:ascii="Times New Roman" w:eastAsia="Times New Roman" w:hAnsi="Times New Roman" w:cs="Times New Roman"/>
          <w:sz w:val="24"/>
          <w:szCs w:val="24"/>
          <w:bdr w:val="none" w:sz="0" w:space="0" w:color="auto" w:frame="1"/>
        </w:rPr>
        <w:t> StringBuilder("Hello ");  </w:t>
      </w:r>
    </w:p>
    <w:p w:rsidR="001E5711" w:rsidRPr="0023624C" w:rsidRDefault="001E5711" w:rsidP="00FC4F0D">
      <w:pPr>
        <w:shd w:val="clear" w:color="auto" w:fill="FFFFFF"/>
        <w:spacing w:after="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sb.append("Java");//now original string is changed  </w:t>
      </w:r>
    </w:p>
    <w:p w:rsidR="001E5711" w:rsidRPr="0023624C" w:rsidRDefault="001E5711" w:rsidP="00FC4F0D">
      <w:pPr>
        <w:shd w:val="clear" w:color="auto" w:fill="FFFFFF"/>
        <w:spacing w:after="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System.out.println(sb);//prints Hello Java  </w:t>
      </w:r>
    </w:p>
    <w:p w:rsidR="001E5711" w:rsidRPr="0023624C" w:rsidRDefault="001E5711" w:rsidP="00FC4F0D">
      <w:pPr>
        <w:shd w:val="clear" w:color="auto" w:fill="FFFFFF"/>
        <w:spacing w:after="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FC4F0D">
      <w:pPr>
        <w:shd w:val="clear" w:color="auto" w:fill="FFFFFF"/>
        <w:spacing w:after="120" w:line="345" w:lineRule="atLeast"/>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2741F2">
      <w:pPr>
        <w:pStyle w:val="Title"/>
        <w:rPr>
          <w:rFonts w:ascii="Times New Roman" w:hAnsi="Times New Roman" w:cs="Times New Roman"/>
          <w:color w:val="auto"/>
        </w:rPr>
      </w:pPr>
      <w:r w:rsidRPr="0023624C">
        <w:rPr>
          <w:rFonts w:ascii="Times New Roman" w:hAnsi="Times New Roman" w:cs="Times New Roman"/>
          <w:color w:val="auto"/>
        </w:rPr>
        <w:t> toString() method</w:t>
      </w:r>
      <w:r w:rsidR="002741F2" w:rsidRPr="0023624C">
        <w:rPr>
          <w:rFonts w:ascii="Times New Roman" w:hAnsi="Times New Roman" w:cs="Times New Roman"/>
          <w:color w:val="auto"/>
        </w:rPr>
        <w:t> </w:t>
      </w:r>
    </w:p>
    <w:p w:rsidR="001E5711" w:rsidRPr="0023624C" w:rsidRDefault="001E5711" w:rsidP="001E5711">
      <w:pPr>
        <w:pStyle w:val="NormalWeb"/>
        <w:shd w:val="clear" w:color="auto" w:fill="FFFFFF"/>
      </w:pPr>
      <w:r w:rsidRPr="0023624C">
        <w:t>The toString() method returns the string representation of the object.</w:t>
      </w:r>
    </w:p>
    <w:p w:rsidR="001E5711" w:rsidRPr="0023624C" w:rsidRDefault="001E5711" w:rsidP="001E5711">
      <w:pPr>
        <w:pStyle w:val="NormalWeb"/>
        <w:shd w:val="clear" w:color="auto" w:fill="FFFFFF"/>
      </w:pPr>
      <w:r w:rsidRPr="0023624C">
        <w:t>If you print any object, java compiler internally invokes the toString() method on the object. So overriding the toString() method, returns the desired output, it can be the state of an object etc. depends on your implementation.</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lastRenderedPageBreak/>
        <w:t>Advantage of Java toString() method</w:t>
      </w:r>
    </w:p>
    <w:p w:rsidR="001E5711" w:rsidRPr="0023624C" w:rsidRDefault="001E5711" w:rsidP="002741F2">
      <w:pPr>
        <w:pStyle w:val="NormalWeb"/>
        <w:shd w:val="clear" w:color="auto" w:fill="FFFFFF"/>
      </w:pPr>
      <w:r w:rsidRPr="0023624C">
        <w:t>By overriding the toString() method of the Object class, we can return values of the object, so we</w:t>
      </w:r>
      <w:r w:rsidR="002741F2" w:rsidRPr="0023624C">
        <w:t xml:space="preserve"> don't need to write much code.</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Understanding problem without toString() method</w:t>
      </w:r>
    </w:p>
    <w:p w:rsidR="001E5711" w:rsidRPr="0023624C" w:rsidRDefault="001E5711" w:rsidP="001E5711">
      <w:pPr>
        <w:pStyle w:val="NormalWeb"/>
        <w:shd w:val="clear" w:color="auto" w:fill="FFFFFF"/>
      </w:pPr>
      <w:r w:rsidRPr="0023624C">
        <w:t>Let's see the simple code that prints reference.</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Student{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rollno;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String name;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bookmarkStart w:id="0" w:name="_GoBack"/>
      <w:bookmarkEnd w:id="0"/>
      <w:r w:rsidRPr="0023624C">
        <w:rPr>
          <w:rFonts w:ascii="Times New Roman" w:hAnsi="Times New Roman" w:cs="Times New Roman"/>
          <w:sz w:val="24"/>
          <w:szCs w:val="24"/>
          <w:bdr w:val="none" w:sz="0" w:space="0" w:color="auto" w:frame="1"/>
        </w:rPr>
        <w:t> String city;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Student(</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rollno, String name, String city){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this</w:t>
      </w:r>
      <w:r w:rsidRPr="0023624C">
        <w:rPr>
          <w:rFonts w:ascii="Times New Roman" w:hAnsi="Times New Roman" w:cs="Times New Roman"/>
          <w:sz w:val="24"/>
          <w:szCs w:val="24"/>
          <w:bdr w:val="none" w:sz="0" w:space="0" w:color="auto" w:frame="1"/>
        </w:rPr>
        <w:t>.rollno=rollno;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this</w:t>
      </w:r>
      <w:r w:rsidRPr="0023624C">
        <w:rPr>
          <w:rFonts w:ascii="Times New Roman" w:hAnsi="Times New Roman" w:cs="Times New Roman"/>
          <w:sz w:val="24"/>
          <w:szCs w:val="24"/>
          <w:bdr w:val="none" w:sz="0" w:space="0" w:color="auto" w:frame="1"/>
        </w:rPr>
        <w:t>.name=name;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this</w:t>
      </w:r>
      <w:r w:rsidRPr="0023624C">
        <w:rPr>
          <w:rFonts w:ascii="Times New Roman" w:hAnsi="Times New Roman" w:cs="Times New Roman"/>
          <w:sz w:val="24"/>
          <w:szCs w:val="24"/>
          <w:bdr w:val="none" w:sz="0" w:space="0" w:color="auto" w:frame="1"/>
        </w:rPr>
        <w:t>.city=city;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Student s1=</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Student(</w:t>
      </w:r>
      <w:r w:rsidRPr="0023624C">
        <w:rPr>
          <w:rStyle w:val="number"/>
          <w:rFonts w:ascii="Times New Roman" w:hAnsi="Times New Roman" w:cs="Times New Roman"/>
          <w:sz w:val="24"/>
          <w:szCs w:val="24"/>
          <w:bdr w:val="none" w:sz="0" w:space="0" w:color="auto" w:frame="1"/>
        </w:rPr>
        <w:t>101</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"Raj"</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"lucknow"</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Student s2=</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Student(</w:t>
      </w:r>
      <w:r w:rsidRPr="0023624C">
        <w:rPr>
          <w:rStyle w:val="number"/>
          <w:rFonts w:ascii="Times New Roman" w:hAnsi="Times New Roman" w:cs="Times New Roman"/>
          <w:sz w:val="24"/>
          <w:szCs w:val="24"/>
          <w:bdr w:val="none" w:sz="0" w:space="0" w:color="auto" w:frame="1"/>
        </w:rPr>
        <w:t>102</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"Vijay"</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"ghaziabad"</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System.out.println(s1);</w:t>
      </w:r>
      <w:r w:rsidRPr="0023624C">
        <w:rPr>
          <w:rStyle w:val="comment"/>
          <w:rFonts w:ascii="Times New Roman" w:hAnsi="Times New Roman" w:cs="Times New Roman"/>
          <w:sz w:val="24"/>
          <w:szCs w:val="24"/>
          <w:bdr w:val="none" w:sz="0" w:space="0" w:color="auto" w:frame="1"/>
        </w:rPr>
        <w:t>//compiler writes here s1.toString()</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System.out.println(s2);</w:t>
      </w:r>
      <w:r w:rsidRPr="0023624C">
        <w:rPr>
          <w:rStyle w:val="comment"/>
          <w:rFonts w:ascii="Times New Roman" w:hAnsi="Times New Roman" w:cs="Times New Roman"/>
          <w:sz w:val="24"/>
          <w:szCs w:val="24"/>
          <w:bdr w:val="none" w:sz="0" w:space="0" w:color="auto" w:frame="1"/>
        </w:rPr>
        <w:t>//compiler writes here s2.toString()</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2741F2"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Student@1fee6fc</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Student@1eed786</w:t>
      </w:r>
    </w:p>
    <w:tbl>
      <w:tblPr>
        <w:tblW w:w="0" w:type="auto"/>
        <w:tblCellSpacing w:w="15" w:type="dxa"/>
        <w:shd w:val="clear" w:color="auto" w:fill="FFFFFF"/>
        <w:tblCellMar>
          <w:top w:w="15" w:type="dxa"/>
          <w:left w:w="15" w:type="dxa"/>
          <w:bottom w:w="15" w:type="dxa"/>
          <w:right w:w="15" w:type="dxa"/>
        </w:tblCellMar>
        <w:tblLook w:val="04A0"/>
      </w:tblPr>
      <w:tblGrid>
        <w:gridCol w:w="9036"/>
        <w:gridCol w:w="81"/>
      </w:tblGrid>
      <w:tr w:rsidR="00282644"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As you can see in the above example, printing s1 and s2 prints the hashcode values of the objects but I want to print the values of these objects. Since java compiler internally calls toString() method, overriding this method will return the specified values. Let's understand it with the example given below:</w:t>
            </w:r>
          </w:p>
        </w:tc>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p>
        </w:tc>
      </w:tr>
    </w:tbl>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35" style="width:0;height:.75pt" o:hrstd="t" o:hrnoshade="t" o:hr="t" fillcolor="#d4d4d4" stroked="f"/>
        </w:pic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Example of Java toString() method</w:t>
      </w:r>
    </w:p>
    <w:p w:rsidR="001E5711" w:rsidRPr="0023624C" w:rsidRDefault="001E5711" w:rsidP="001E5711">
      <w:pPr>
        <w:pStyle w:val="NormalWeb"/>
        <w:shd w:val="clear" w:color="auto" w:fill="FFFFFF"/>
      </w:pPr>
      <w:r w:rsidRPr="0023624C">
        <w:t>Now let's see the real example of toString() method.</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Student{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lastRenderedPageBreak/>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rollno;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String name;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String city;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Student(</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rollno, String name, String city){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this</w:t>
      </w:r>
      <w:r w:rsidRPr="0023624C">
        <w:rPr>
          <w:rFonts w:ascii="Times New Roman" w:hAnsi="Times New Roman" w:cs="Times New Roman"/>
          <w:sz w:val="24"/>
          <w:szCs w:val="24"/>
          <w:bdr w:val="none" w:sz="0" w:space="0" w:color="auto" w:frame="1"/>
        </w:rPr>
        <w:t>.rollno=rollno;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this</w:t>
      </w:r>
      <w:r w:rsidRPr="0023624C">
        <w:rPr>
          <w:rFonts w:ascii="Times New Roman" w:hAnsi="Times New Roman" w:cs="Times New Roman"/>
          <w:sz w:val="24"/>
          <w:szCs w:val="24"/>
          <w:bdr w:val="none" w:sz="0" w:space="0" w:color="auto" w:frame="1"/>
        </w:rPr>
        <w:t>.name=name;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this</w:t>
      </w:r>
      <w:r w:rsidRPr="0023624C">
        <w:rPr>
          <w:rFonts w:ascii="Times New Roman" w:hAnsi="Times New Roman" w:cs="Times New Roman"/>
          <w:sz w:val="24"/>
          <w:szCs w:val="24"/>
          <w:bdr w:val="none" w:sz="0" w:space="0" w:color="auto" w:frame="1"/>
        </w:rPr>
        <w:t>.city=city;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String toString(){</w:t>
      </w:r>
      <w:r w:rsidRPr="0023624C">
        <w:rPr>
          <w:rStyle w:val="comment"/>
          <w:rFonts w:ascii="Times New Roman" w:hAnsi="Times New Roman" w:cs="Times New Roman"/>
          <w:sz w:val="24"/>
          <w:szCs w:val="24"/>
          <w:bdr w:val="none" w:sz="0" w:space="0" w:color="auto" w:frame="1"/>
        </w:rPr>
        <w:t>//overriding the toString() method</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return</w:t>
      </w:r>
      <w:r w:rsidRPr="0023624C">
        <w:rPr>
          <w:rFonts w:ascii="Times New Roman" w:hAnsi="Times New Roman" w:cs="Times New Roman"/>
          <w:sz w:val="24"/>
          <w:szCs w:val="24"/>
          <w:bdr w:val="none" w:sz="0" w:space="0" w:color="auto" w:frame="1"/>
        </w:rPr>
        <w:t> rollno+</w:t>
      </w:r>
      <w:r w:rsidRPr="0023624C">
        <w:rPr>
          <w:rStyle w:val="string"/>
          <w:rFonts w:ascii="Times New Roman" w:hAnsi="Times New Roman" w:cs="Times New Roman"/>
          <w:sz w:val="24"/>
          <w:szCs w:val="24"/>
          <w:bdr w:val="none" w:sz="0" w:space="0" w:color="auto" w:frame="1"/>
        </w:rPr>
        <w:t>" "</w:t>
      </w:r>
      <w:r w:rsidRPr="0023624C">
        <w:rPr>
          <w:rFonts w:ascii="Times New Roman" w:hAnsi="Times New Roman" w:cs="Times New Roman"/>
          <w:sz w:val="24"/>
          <w:szCs w:val="24"/>
          <w:bdr w:val="none" w:sz="0" w:space="0" w:color="auto" w:frame="1"/>
        </w:rPr>
        <w:t>+name+</w:t>
      </w:r>
      <w:r w:rsidRPr="0023624C">
        <w:rPr>
          <w:rStyle w:val="string"/>
          <w:rFonts w:ascii="Times New Roman" w:hAnsi="Times New Roman" w:cs="Times New Roman"/>
          <w:sz w:val="24"/>
          <w:szCs w:val="24"/>
          <w:bdr w:val="none" w:sz="0" w:space="0" w:color="auto" w:frame="1"/>
        </w:rPr>
        <w:t>" "</w:t>
      </w:r>
      <w:r w:rsidRPr="0023624C">
        <w:rPr>
          <w:rFonts w:ascii="Times New Roman" w:hAnsi="Times New Roman" w:cs="Times New Roman"/>
          <w:sz w:val="24"/>
          <w:szCs w:val="24"/>
          <w:bdr w:val="none" w:sz="0" w:space="0" w:color="auto" w:frame="1"/>
        </w:rPr>
        <w:t>+city;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Student s1=</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Student(</w:t>
      </w:r>
      <w:r w:rsidRPr="0023624C">
        <w:rPr>
          <w:rStyle w:val="number"/>
          <w:rFonts w:ascii="Times New Roman" w:hAnsi="Times New Roman" w:cs="Times New Roman"/>
          <w:sz w:val="24"/>
          <w:szCs w:val="24"/>
          <w:bdr w:val="none" w:sz="0" w:space="0" w:color="auto" w:frame="1"/>
        </w:rPr>
        <w:t>101</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"Raj"</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"lucknow"</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Student s2=</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Student(</w:t>
      </w:r>
      <w:r w:rsidRPr="0023624C">
        <w:rPr>
          <w:rStyle w:val="number"/>
          <w:rFonts w:ascii="Times New Roman" w:hAnsi="Times New Roman" w:cs="Times New Roman"/>
          <w:sz w:val="24"/>
          <w:szCs w:val="24"/>
          <w:bdr w:val="none" w:sz="0" w:space="0" w:color="auto" w:frame="1"/>
        </w:rPr>
        <w:t>102</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"Vijay"</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"ghaziabad"</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System.out.println(s1);</w:t>
      </w:r>
      <w:r w:rsidRPr="0023624C">
        <w:rPr>
          <w:rStyle w:val="comment"/>
          <w:rFonts w:ascii="Times New Roman" w:hAnsi="Times New Roman" w:cs="Times New Roman"/>
          <w:sz w:val="24"/>
          <w:szCs w:val="24"/>
          <w:bdr w:val="none" w:sz="0" w:space="0" w:color="auto" w:frame="1"/>
        </w:rPr>
        <w:t>//compiler writes here s1.toString()</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System.out.println(s2);</w:t>
      </w:r>
      <w:r w:rsidRPr="0023624C">
        <w:rPr>
          <w:rStyle w:val="comment"/>
          <w:rFonts w:ascii="Times New Roman" w:hAnsi="Times New Roman" w:cs="Times New Roman"/>
          <w:sz w:val="24"/>
          <w:szCs w:val="24"/>
          <w:bdr w:val="none" w:sz="0" w:space="0" w:color="auto" w:frame="1"/>
        </w:rPr>
        <w:t>//compiler writes here s2.toString()</w:t>
      </w:r>
      <w:r w:rsidRPr="0023624C">
        <w:rPr>
          <w:rFonts w:ascii="Times New Roman" w:hAnsi="Times New Roman" w:cs="Times New Roman"/>
          <w:sz w:val="24"/>
          <w:szCs w:val="24"/>
          <w:bdr w:val="none" w:sz="0" w:space="0" w:color="auto" w:frame="1"/>
        </w:rPr>
        <w:t>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741F2">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Output:101 Raj lucknow</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102 Vijay ghaziabad</w:t>
      </w:r>
    </w:p>
    <w:p w:rsidR="001E5711" w:rsidRPr="0023624C" w:rsidRDefault="001E5711" w:rsidP="001E5711">
      <w:pPr>
        <w:shd w:val="clear" w:color="auto" w:fill="FFFFFF"/>
        <w:spacing w:after="120" w:line="345" w:lineRule="atLeast"/>
        <w:ind w:left="-360"/>
        <w:rPr>
          <w:rFonts w:ascii="Times New Roman" w:eastAsia="Times New Roman" w:hAnsi="Times New Roman" w:cs="Times New Roman"/>
          <w:sz w:val="24"/>
          <w:szCs w:val="24"/>
        </w:rPr>
      </w:pPr>
    </w:p>
    <w:p w:rsidR="001E5711" w:rsidRPr="0023624C" w:rsidRDefault="001E5711" w:rsidP="002741F2">
      <w:pPr>
        <w:pStyle w:val="Title"/>
        <w:rPr>
          <w:rFonts w:ascii="Times New Roman" w:hAnsi="Times New Roman" w:cs="Times New Roman"/>
          <w:color w:val="auto"/>
        </w:rPr>
      </w:pPr>
      <w:r w:rsidRPr="0023624C">
        <w:rPr>
          <w:rFonts w:ascii="Times New Roman" w:hAnsi="Times New Roman" w:cs="Times New Roman"/>
          <w:color w:val="auto"/>
        </w:rPr>
        <w:t>StringTokenizer in Java</w:t>
      </w:r>
    </w:p>
    <w:p w:rsidR="001E5711" w:rsidRPr="0023624C" w:rsidRDefault="001E5711" w:rsidP="001E5711">
      <w:pPr>
        <w:pStyle w:val="NormalWeb"/>
        <w:shd w:val="clear" w:color="auto" w:fill="FFFFFF"/>
      </w:pPr>
      <w:r w:rsidRPr="0023624C">
        <w:t>The </w:t>
      </w:r>
      <w:r w:rsidRPr="0023624C">
        <w:rPr>
          <w:b/>
          <w:bCs/>
        </w:rPr>
        <w:t>java.util.StringTokenizer</w:t>
      </w:r>
      <w:r w:rsidRPr="0023624C">
        <w:t> class allows you to break a string into tokens. It is simple way to break string.</w:t>
      </w:r>
    </w:p>
    <w:p w:rsidR="001E5711" w:rsidRPr="0023624C" w:rsidRDefault="001E5711" w:rsidP="001E5711">
      <w:pPr>
        <w:pStyle w:val="NormalWeb"/>
        <w:shd w:val="clear" w:color="auto" w:fill="FFFFFF"/>
      </w:pPr>
      <w:r w:rsidRPr="0023624C">
        <w:t xml:space="preserve">It doesn't provide the facility to differentiate numbers, quoted strings, identifiers etc. like StreamTokenizer class. </w:t>
      </w:r>
    </w:p>
    <w:p w:rsidR="001E5711" w:rsidRPr="0023624C" w:rsidRDefault="001E5711" w:rsidP="001E5711">
      <w:pPr>
        <w:pStyle w:val="Heading3"/>
        <w:shd w:val="clear" w:color="auto" w:fill="FFFFFF"/>
        <w:rPr>
          <w:rFonts w:ascii="Times New Roman" w:hAnsi="Times New Roman" w:cs="Times New Roman"/>
          <w:bCs w:val="0"/>
          <w:color w:val="auto"/>
          <w:sz w:val="24"/>
          <w:szCs w:val="24"/>
        </w:rPr>
      </w:pPr>
      <w:r w:rsidRPr="0023624C">
        <w:rPr>
          <w:rFonts w:ascii="Times New Roman" w:hAnsi="Times New Roman" w:cs="Times New Roman"/>
          <w:bCs w:val="0"/>
          <w:color w:val="auto"/>
          <w:sz w:val="24"/>
          <w:szCs w:val="24"/>
        </w:rPr>
        <w:t>example</w:t>
      </w:r>
      <w:r w:rsidR="00706C2A" w:rsidRPr="0023624C">
        <w:rPr>
          <w:rFonts w:ascii="Times New Roman" w:hAnsi="Times New Roman" w:cs="Times New Roman"/>
          <w:bCs w:val="0"/>
          <w:color w:val="auto"/>
          <w:sz w:val="24"/>
          <w:szCs w:val="24"/>
        </w:rPr>
        <w:t>1</w:t>
      </w:r>
    </w:p>
    <w:p w:rsidR="001E5711" w:rsidRPr="0023624C" w:rsidRDefault="001E5711" w:rsidP="001E5711">
      <w:pPr>
        <w:pStyle w:val="NormalWeb"/>
        <w:shd w:val="clear" w:color="auto" w:fill="FFFFFF"/>
      </w:pPr>
      <w:r w:rsidRPr="0023624C">
        <w:t>Let's see the simple example of StringTokenizer class that tokenizes a string "my name is khan" on the basis of whitespace.</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import</w:t>
      </w:r>
      <w:r w:rsidRPr="0023624C">
        <w:rPr>
          <w:rFonts w:ascii="Times New Roman" w:hAnsi="Times New Roman" w:cs="Times New Roman"/>
          <w:sz w:val="24"/>
          <w:szCs w:val="24"/>
          <w:bdr w:val="none" w:sz="0" w:space="0" w:color="auto" w:frame="1"/>
        </w:rPr>
        <w:t> java.util.StringTokenizer;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Simple{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StringTokenizer st = </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StringTokenizer(</w:t>
      </w:r>
      <w:r w:rsidRPr="0023624C">
        <w:rPr>
          <w:rStyle w:val="string"/>
          <w:rFonts w:ascii="Times New Roman" w:hAnsi="Times New Roman" w:cs="Times New Roman"/>
          <w:sz w:val="24"/>
          <w:szCs w:val="24"/>
          <w:bdr w:val="none" w:sz="0" w:space="0" w:color="auto" w:frame="1"/>
        </w:rPr>
        <w:t>"my name is khan"</w:t>
      </w:r>
      <w:r w:rsidRPr="0023624C">
        <w:rPr>
          <w:rFonts w:ascii="Times New Roman" w:hAnsi="Times New Roman" w:cs="Times New Roman"/>
          <w:sz w:val="24"/>
          <w:szCs w:val="24"/>
          <w:bdr w:val="none" w:sz="0" w:space="0" w:color="auto" w:frame="1"/>
        </w:rPr>
        <w:t>,</w:t>
      </w:r>
      <w:r w:rsidRPr="0023624C">
        <w:rPr>
          <w:rStyle w:val="string"/>
          <w:rFonts w:ascii="Times New Roman" w:hAnsi="Times New Roman" w:cs="Times New Roman"/>
          <w:sz w:val="24"/>
          <w:szCs w:val="24"/>
          <w:bdr w:val="none" w:sz="0" w:space="0" w:color="auto" w:frame="1"/>
        </w:rPr>
        <w:t>" "</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lastRenderedPageBreak/>
        <w:t>     </w:t>
      </w:r>
      <w:r w:rsidRPr="0023624C">
        <w:rPr>
          <w:rStyle w:val="keyword"/>
          <w:rFonts w:ascii="Times New Roman" w:hAnsi="Times New Roman" w:cs="Times New Roman"/>
          <w:b/>
          <w:bCs/>
          <w:sz w:val="24"/>
          <w:szCs w:val="24"/>
          <w:bdr w:val="none" w:sz="0" w:space="0" w:color="auto" w:frame="1"/>
        </w:rPr>
        <w:t>while</w:t>
      </w:r>
      <w:r w:rsidRPr="0023624C">
        <w:rPr>
          <w:rFonts w:ascii="Times New Roman" w:hAnsi="Times New Roman" w:cs="Times New Roman"/>
          <w:sz w:val="24"/>
          <w:szCs w:val="24"/>
          <w:bdr w:val="none" w:sz="0" w:space="0" w:color="auto" w:frame="1"/>
        </w:rPr>
        <w:t> (st.hasMoreTokens()) {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System.out.println(st.nextToken());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Output:my</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name</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is</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khan</w:t>
      </w:r>
    </w:p>
    <w:p w:rsidR="001E5711" w:rsidRPr="0023624C" w:rsidRDefault="001E5711" w:rsidP="001E5711">
      <w:pPr>
        <w:rPr>
          <w:rFonts w:ascii="Times New Roman" w:hAnsi="Times New Roman" w:cs="Times New Roman"/>
          <w:sz w:val="24"/>
          <w:szCs w:val="24"/>
        </w:rPr>
      </w:pPr>
    </w:p>
    <w:p w:rsidR="00706C2A" w:rsidRPr="0023624C" w:rsidRDefault="00706C2A" w:rsidP="00706C2A">
      <w:pPr>
        <w:pStyle w:val="Heading3"/>
        <w:shd w:val="clear" w:color="auto" w:fill="FFFFFF"/>
        <w:rPr>
          <w:rFonts w:ascii="Times New Roman" w:hAnsi="Times New Roman" w:cs="Times New Roman"/>
          <w:bCs w:val="0"/>
          <w:color w:val="auto"/>
          <w:sz w:val="24"/>
          <w:szCs w:val="24"/>
        </w:rPr>
      </w:pPr>
      <w:r w:rsidRPr="0023624C">
        <w:rPr>
          <w:rFonts w:ascii="Times New Roman" w:hAnsi="Times New Roman" w:cs="Times New Roman"/>
          <w:bCs w:val="0"/>
          <w:color w:val="auto"/>
          <w:sz w:val="24"/>
          <w:szCs w:val="24"/>
        </w:rPr>
        <w:t>example 2</w:t>
      </w:r>
    </w:p>
    <w:p w:rsidR="00706C2A" w:rsidRPr="0023624C" w:rsidRDefault="00706C2A" w:rsidP="00706C2A">
      <w:pPr>
        <w:shd w:val="clear" w:color="auto" w:fill="FFFFFF"/>
        <w:spacing w:after="0" w:line="345" w:lineRule="atLeast"/>
        <w:rPr>
          <w:rStyle w:val="keyword"/>
          <w:rFonts w:ascii="Times New Roman" w:hAnsi="Times New Roman" w:cs="Times New Roman"/>
          <w:sz w:val="24"/>
          <w:szCs w:val="24"/>
        </w:rPr>
      </w:pP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import</w:t>
      </w:r>
      <w:r w:rsidRPr="0023624C">
        <w:rPr>
          <w:rFonts w:ascii="Times New Roman" w:hAnsi="Times New Roman" w:cs="Times New Roman"/>
          <w:sz w:val="24"/>
          <w:szCs w:val="24"/>
          <w:bdr w:val="none" w:sz="0" w:space="0" w:color="auto" w:frame="1"/>
        </w:rPr>
        <w:t> java.util.*;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 {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StringTokenizer st = </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StringTokenizer(</w:t>
      </w:r>
      <w:r w:rsidRPr="0023624C">
        <w:rPr>
          <w:rStyle w:val="string"/>
          <w:rFonts w:ascii="Times New Roman" w:hAnsi="Times New Roman" w:cs="Times New Roman"/>
          <w:sz w:val="24"/>
          <w:szCs w:val="24"/>
          <w:bdr w:val="none" w:sz="0" w:space="0" w:color="auto" w:frame="1"/>
        </w:rPr>
        <w:t>"my,name,is,khan"</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 printing next token</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"Next token is : "</w:t>
      </w:r>
      <w:r w:rsidRPr="0023624C">
        <w:rPr>
          <w:rFonts w:ascii="Times New Roman" w:hAnsi="Times New Roman" w:cs="Times New Roman"/>
          <w:sz w:val="24"/>
          <w:szCs w:val="24"/>
          <w:bdr w:val="none" w:sz="0" w:space="0" w:color="auto" w:frame="1"/>
        </w:rPr>
        <w:t> + st.nextToken(</w:t>
      </w:r>
      <w:r w:rsidRPr="0023624C">
        <w:rPr>
          <w:rStyle w:val="string"/>
          <w:rFonts w:ascii="Times New Roman" w:hAnsi="Times New Roman" w:cs="Times New Roman"/>
          <w:sz w:val="24"/>
          <w:szCs w:val="24"/>
          <w:bdr w:val="none" w:sz="0" w:space="0" w:color="auto" w:frame="1"/>
        </w:rPr>
        <w:t>","</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Output:Next token is : my</w:t>
      </w:r>
    </w:p>
    <w:p w:rsidR="001E5711" w:rsidRPr="0023624C" w:rsidRDefault="001E5711" w:rsidP="001E5711">
      <w:pPr>
        <w:pStyle w:val="Heading4"/>
        <w:pBdr>
          <w:top w:val="single" w:sz="6" w:space="11" w:color="FFC0CB"/>
          <w:left w:val="single" w:sz="18" w:space="30" w:color="FFA500"/>
          <w:bottom w:val="single" w:sz="6" w:space="11" w:color="FFC0CB"/>
          <w:right w:val="single" w:sz="6" w:space="11" w:color="FFC0CB"/>
        </w:pBdr>
        <w:shd w:val="clear" w:color="auto" w:fill="FFFFFF"/>
        <w:rPr>
          <w:rFonts w:ascii="Times New Roman" w:hAnsi="Times New Roman" w:cs="Times New Roman"/>
          <w:color w:val="auto"/>
          <w:sz w:val="24"/>
          <w:szCs w:val="24"/>
        </w:rPr>
      </w:pPr>
      <w:r w:rsidRPr="0023624C">
        <w:rPr>
          <w:rFonts w:ascii="Times New Roman" w:hAnsi="Times New Roman" w:cs="Times New Roman"/>
          <w:color w:val="auto"/>
          <w:sz w:val="24"/>
          <w:szCs w:val="24"/>
        </w:rPr>
        <w:t>StringTokenizer class is deprecated now. It is recommended to use split() method of String class or regex (Regular Expression).</w:t>
      </w:r>
    </w:p>
    <w:p w:rsidR="001E5711" w:rsidRPr="0023624C" w:rsidRDefault="001E5711" w:rsidP="001E5711">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1E5711" w:rsidRPr="0023624C" w:rsidRDefault="001E5711" w:rsidP="00706C2A">
      <w:pPr>
        <w:pStyle w:val="Title"/>
        <w:rPr>
          <w:rFonts w:ascii="Times New Roman" w:hAnsi="Times New Roman" w:cs="Times New Roman"/>
          <w:color w:val="auto"/>
        </w:rPr>
      </w:pPr>
      <w:r w:rsidRPr="0023624C">
        <w:rPr>
          <w:rFonts w:ascii="Times New Roman" w:hAnsi="Times New Roman" w:cs="Times New Roman"/>
          <w:color w:val="auto"/>
        </w:rPr>
        <w:t>Interface in Java</w:t>
      </w:r>
    </w:p>
    <w:p w:rsidR="001E5711" w:rsidRPr="0023624C" w:rsidRDefault="008A7291" w:rsidP="001D6524">
      <w:pPr>
        <w:numPr>
          <w:ilvl w:val="0"/>
          <w:numId w:val="7"/>
        </w:numPr>
        <w:shd w:val="clear" w:color="auto" w:fill="FFFFFF"/>
        <w:spacing w:before="60" w:after="100" w:afterAutospacing="1" w:line="345" w:lineRule="atLeast"/>
        <w:rPr>
          <w:rFonts w:ascii="Times New Roman" w:hAnsi="Times New Roman" w:cs="Times New Roman"/>
          <w:sz w:val="24"/>
          <w:szCs w:val="24"/>
        </w:rPr>
      </w:pPr>
      <w:hyperlink r:id="rId63" w:history="1">
        <w:r w:rsidR="001E5711" w:rsidRPr="0023624C">
          <w:rPr>
            <w:rStyle w:val="Hyperlink"/>
            <w:rFonts w:ascii="Times New Roman" w:hAnsi="Times New Roman" w:cs="Times New Roman"/>
            <w:color w:val="auto"/>
            <w:sz w:val="24"/>
            <w:szCs w:val="24"/>
          </w:rPr>
          <w:t>Interface</w:t>
        </w:r>
      </w:hyperlink>
    </w:p>
    <w:p w:rsidR="001E5711" w:rsidRPr="0023624C" w:rsidRDefault="008A7291" w:rsidP="001D6524">
      <w:pPr>
        <w:numPr>
          <w:ilvl w:val="0"/>
          <w:numId w:val="7"/>
        </w:numPr>
        <w:shd w:val="clear" w:color="auto" w:fill="FFFFFF"/>
        <w:spacing w:before="60" w:after="100" w:afterAutospacing="1" w:line="345" w:lineRule="atLeast"/>
        <w:rPr>
          <w:rFonts w:ascii="Times New Roman" w:hAnsi="Times New Roman" w:cs="Times New Roman"/>
          <w:sz w:val="24"/>
          <w:szCs w:val="24"/>
        </w:rPr>
      </w:pPr>
      <w:hyperlink r:id="rId64" w:anchor="interfaceex" w:history="1">
        <w:r w:rsidR="001E5711" w:rsidRPr="0023624C">
          <w:rPr>
            <w:rStyle w:val="Hyperlink"/>
            <w:rFonts w:ascii="Times New Roman" w:hAnsi="Times New Roman" w:cs="Times New Roman"/>
            <w:color w:val="auto"/>
            <w:sz w:val="24"/>
            <w:szCs w:val="24"/>
          </w:rPr>
          <w:t>Example of Interface</w:t>
        </w:r>
      </w:hyperlink>
    </w:p>
    <w:p w:rsidR="001E5711" w:rsidRPr="0023624C" w:rsidRDefault="008A7291" w:rsidP="001D6524">
      <w:pPr>
        <w:numPr>
          <w:ilvl w:val="0"/>
          <w:numId w:val="7"/>
        </w:numPr>
        <w:shd w:val="clear" w:color="auto" w:fill="FFFFFF"/>
        <w:spacing w:before="60" w:after="100" w:afterAutospacing="1" w:line="345" w:lineRule="atLeast"/>
        <w:rPr>
          <w:rFonts w:ascii="Times New Roman" w:hAnsi="Times New Roman" w:cs="Times New Roman"/>
          <w:sz w:val="24"/>
          <w:szCs w:val="24"/>
        </w:rPr>
      </w:pPr>
      <w:hyperlink r:id="rId65" w:anchor="interfacemultiple" w:history="1">
        <w:r w:rsidR="001E5711" w:rsidRPr="0023624C">
          <w:rPr>
            <w:rStyle w:val="Hyperlink"/>
            <w:rFonts w:ascii="Times New Roman" w:hAnsi="Times New Roman" w:cs="Times New Roman"/>
            <w:color w:val="auto"/>
            <w:sz w:val="24"/>
            <w:szCs w:val="24"/>
          </w:rPr>
          <w:t>Multiple inheritance by Interface</w:t>
        </w:r>
      </w:hyperlink>
    </w:p>
    <w:p w:rsidR="001E5711" w:rsidRPr="0023624C" w:rsidRDefault="008A7291" w:rsidP="001D6524">
      <w:pPr>
        <w:numPr>
          <w:ilvl w:val="0"/>
          <w:numId w:val="7"/>
        </w:numPr>
        <w:shd w:val="clear" w:color="auto" w:fill="FFFFFF"/>
        <w:spacing w:before="60" w:after="100" w:afterAutospacing="1" w:line="345" w:lineRule="atLeast"/>
        <w:rPr>
          <w:rFonts w:ascii="Times New Roman" w:hAnsi="Times New Roman" w:cs="Times New Roman"/>
          <w:sz w:val="24"/>
          <w:szCs w:val="24"/>
        </w:rPr>
      </w:pPr>
      <w:hyperlink r:id="rId66" w:anchor="interfacewhynot" w:history="1">
        <w:r w:rsidR="001E5711" w:rsidRPr="0023624C">
          <w:rPr>
            <w:rStyle w:val="Hyperlink"/>
            <w:rFonts w:ascii="Times New Roman" w:hAnsi="Times New Roman" w:cs="Times New Roman"/>
            <w:color w:val="auto"/>
            <w:sz w:val="24"/>
            <w:szCs w:val="24"/>
          </w:rPr>
          <w:t>Why multiple inheritance is supported in Interface while it is not supported in case of class.</w:t>
        </w:r>
      </w:hyperlink>
    </w:p>
    <w:p w:rsidR="001E5711" w:rsidRPr="0023624C" w:rsidRDefault="008A7291" w:rsidP="001D6524">
      <w:pPr>
        <w:numPr>
          <w:ilvl w:val="0"/>
          <w:numId w:val="7"/>
        </w:numPr>
        <w:shd w:val="clear" w:color="auto" w:fill="FFFFFF"/>
        <w:spacing w:before="60" w:after="100" w:afterAutospacing="1" w:line="345" w:lineRule="atLeast"/>
        <w:rPr>
          <w:rFonts w:ascii="Times New Roman" w:hAnsi="Times New Roman" w:cs="Times New Roman"/>
          <w:sz w:val="24"/>
          <w:szCs w:val="24"/>
        </w:rPr>
      </w:pPr>
      <w:hyperlink r:id="rId67" w:anchor="interfacemarker" w:history="1">
        <w:r w:rsidR="001E5711" w:rsidRPr="0023624C">
          <w:rPr>
            <w:rStyle w:val="Hyperlink"/>
            <w:rFonts w:ascii="Times New Roman" w:hAnsi="Times New Roman" w:cs="Times New Roman"/>
            <w:color w:val="auto"/>
            <w:sz w:val="24"/>
            <w:szCs w:val="24"/>
          </w:rPr>
          <w:t>Marker Interface</w:t>
        </w:r>
      </w:hyperlink>
    </w:p>
    <w:p w:rsidR="001E5711" w:rsidRPr="0023624C" w:rsidRDefault="008A7291" w:rsidP="001D6524">
      <w:pPr>
        <w:numPr>
          <w:ilvl w:val="0"/>
          <w:numId w:val="7"/>
        </w:numPr>
        <w:shd w:val="clear" w:color="auto" w:fill="FFFFFF"/>
        <w:spacing w:before="60" w:after="100" w:afterAutospacing="1" w:line="345" w:lineRule="atLeast"/>
        <w:rPr>
          <w:rFonts w:ascii="Times New Roman" w:hAnsi="Times New Roman" w:cs="Times New Roman"/>
          <w:sz w:val="24"/>
          <w:szCs w:val="24"/>
        </w:rPr>
      </w:pPr>
      <w:hyperlink r:id="rId68" w:history="1">
        <w:r w:rsidR="001E5711" w:rsidRPr="0023624C">
          <w:rPr>
            <w:rStyle w:val="Hyperlink"/>
            <w:rFonts w:ascii="Times New Roman" w:hAnsi="Times New Roman" w:cs="Times New Roman"/>
            <w:color w:val="auto"/>
            <w:sz w:val="24"/>
            <w:szCs w:val="24"/>
          </w:rPr>
          <w:t>Nested Interface</w:t>
        </w:r>
      </w:hyperlink>
    </w:p>
    <w:p w:rsidR="001E5711" w:rsidRPr="0023624C" w:rsidRDefault="001E5711" w:rsidP="001E5711">
      <w:pPr>
        <w:pStyle w:val="NormalWeb"/>
        <w:shd w:val="clear" w:color="auto" w:fill="FFFFFF"/>
      </w:pPr>
      <w:r w:rsidRPr="0023624C">
        <w:lastRenderedPageBreak/>
        <w:t>An </w:t>
      </w:r>
      <w:r w:rsidRPr="0023624C">
        <w:rPr>
          <w:rStyle w:val="Strong"/>
        </w:rPr>
        <w:t>interface in java</w:t>
      </w:r>
      <w:r w:rsidRPr="0023624C">
        <w:t> is a blueprint of a class. It has static constants and abstract methods.</w:t>
      </w:r>
    </w:p>
    <w:p w:rsidR="001E5711" w:rsidRPr="0023624C" w:rsidRDefault="001E5711" w:rsidP="001E5711">
      <w:pPr>
        <w:pStyle w:val="NormalWeb"/>
        <w:shd w:val="clear" w:color="auto" w:fill="FFFFFF"/>
      </w:pPr>
      <w:r w:rsidRPr="0023624C">
        <w:t>The interface in Java is </w:t>
      </w:r>
      <w:r w:rsidRPr="0023624C">
        <w:rPr>
          <w:rStyle w:val="Emphasis"/>
          <w:rFonts w:eastAsiaTheme="majorEastAsia"/>
        </w:rPr>
        <w:t>a mechanism to achieve abstraction</w:t>
      </w:r>
      <w:r w:rsidRPr="0023624C">
        <w:t>. There can be only abstract methods in the Java interface, not method body. It is used to achieve abstraction and multiple inheritance in Java.</w:t>
      </w:r>
    </w:p>
    <w:p w:rsidR="001E5711" w:rsidRPr="0023624C" w:rsidRDefault="001E5711" w:rsidP="001E5711">
      <w:pPr>
        <w:pStyle w:val="NormalWeb"/>
        <w:shd w:val="clear" w:color="auto" w:fill="FFFFFF"/>
      </w:pPr>
      <w:r w:rsidRPr="0023624C">
        <w:t>In other words, you can say that interfaces can have abstract methods and variables. It cannot have a method body.</w:t>
      </w:r>
    </w:p>
    <w:p w:rsidR="001E5711" w:rsidRPr="0023624C" w:rsidRDefault="001E5711" w:rsidP="001E5711">
      <w:pPr>
        <w:pStyle w:val="NormalWeb"/>
        <w:shd w:val="clear" w:color="auto" w:fill="FFFFFF"/>
      </w:pPr>
      <w:r w:rsidRPr="0023624C">
        <w:t>It cannot be instantiated just like the abstract class.</w:t>
      </w:r>
    </w:p>
    <w:p w:rsidR="001E5711" w:rsidRPr="0023624C" w:rsidRDefault="001E5711" w:rsidP="001E5711">
      <w:pPr>
        <w:pStyle w:val="NormalWeb"/>
        <w:shd w:val="clear" w:color="auto" w:fill="FFFFFF"/>
      </w:pPr>
      <w:r w:rsidRPr="0023624C">
        <w:t>Since Java 8, we can have </w:t>
      </w:r>
      <w:r w:rsidRPr="0023624C">
        <w:rPr>
          <w:rStyle w:val="Strong"/>
        </w:rPr>
        <w:t>default and static methods</w:t>
      </w:r>
      <w:r w:rsidRPr="0023624C">
        <w:t> in an interface.</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Why use Java interface?</w:t>
      </w:r>
    </w:p>
    <w:p w:rsidR="001E5711" w:rsidRPr="0023624C" w:rsidRDefault="001E5711" w:rsidP="001E5711">
      <w:pPr>
        <w:pStyle w:val="NormalWeb"/>
        <w:shd w:val="clear" w:color="auto" w:fill="FFFFFF"/>
      </w:pPr>
      <w:r w:rsidRPr="0023624C">
        <w:t>There are mainly three reasons to use interface. They are given below.</w:t>
      </w:r>
    </w:p>
    <w:p w:rsidR="001E5711" w:rsidRPr="0023624C" w:rsidRDefault="001E5711" w:rsidP="001D6524">
      <w:pPr>
        <w:numPr>
          <w:ilvl w:val="0"/>
          <w:numId w:val="8"/>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It is used to achieve abstraction.</w:t>
      </w:r>
    </w:p>
    <w:p w:rsidR="001E5711" w:rsidRPr="0023624C" w:rsidRDefault="001E5711" w:rsidP="001D6524">
      <w:pPr>
        <w:numPr>
          <w:ilvl w:val="0"/>
          <w:numId w:val="8"/>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By interface, we can support the functionality of multiple inheritance.</w:t>
      </w:r>
    </w:p>
    <w:p w:rsidR="001E5711" w:rsidRPr="0023624C" w:rsidRDefault="001E5711" w:rsidP="001D6524">
      <w:pPr>
        <w:numPr>
          <w:ilvl w:val="0"/>
          <w:numId w:val="8"/>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It can be used to achieve loose coupling.</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How to declare an interface?</w:t>
      </w:r>
    </w:p>
    <w:p w:rsidR="001E5711" w:rsidRPr="0023624C" w:rsidRDefault="001E5711" w:rsidP="001E5711">
      <w:pPr>
        <w:pStyle w:val="NormalWeb"/>
        <w:shd w:val="clear" w:color="auto" w:fill="FFFFFF"/>
      </w:pPr>
      <w:r w:rsidRPr="0023624C">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1E5711" w:rsidRPr="0023624C" w:rsidRDefault="001E5711" w:rsidP="001E5711">
      <w:pPr>
        <w:pStyle w:val="Heading3"/>
        <w:shd w:val="clear" w:color="auto" w:fill="FFFFFF"/>
        <w:rPr>
          <w:rFonts w:ascii="Times New Roman" w:hAnsi="Times New Roman" w:cs="Times New Roman"/>
          <w:bCs w:val="0"/>
          <w:color w:val="auto"/>
          <w:sz w:val="24"/>
          <w:szCs w:val="24"/>
        </w:rPr>
      </w:pPr>
      <w:r w:rsidRPr="0023624C">
        <w:rPr>
          <w:rFonts w:ascii="Times New Roman" w:hAnsi="Times New Roman" w:cs="Times New Roman"/>
          <w:bCs w:val="0"/>
          <w:color w:val="auto"/>
          <w:sz w:val="24"/>
          <w:szCs w:val="24"/>
        </w:rPr>
        <w:t>Syntax:</w:t>
      </w:r>
    </w:p>
    <w:p w:rsidR="001E5711" w:rsidRPr="0023624C" w:rsidRDefault="001E5711" w:rsidP="00706C2A">
      <w:pPr>
        <w:shd w:val="clear" w:color="auto" w:fill="FFFFFF"/>
        <w:spacing w:after="0" w:line="345" w:lineRule="atLeast"/>
        <w:ind w:left="21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&lt;interface_name&gt;{  </w:t>
      </w:r>
    </w:p>
    <w:p w:rsidR="001E5711" w:rsidRPr="0023624C" w:rsidRDefault="001E5711" w:rsidP="00706C2A">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 declare constant fields</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 declare methods that abstract </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 by default.</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NormalWeb"/>
        <w:shd w:val="clear" w:color="auto" w:fill="FFFFFF"/>
      </w:pPr>
      <w:r w:rsidRPr="0023624C">
        <w:t>In other words, Interface fields are public, static and final by default, and the methods are public and abstract.</w:t>
      </w:r>
    </w:p>
    <w:p w:rsidR="001E5711" w:rsidRPr="0023624C" w:rsidRDefault="001E5711" w:rsidP="001E5711">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23624C">
        <w:rPr>
          <w:rFonts w:ascii="Times New Roman" w:eastAsia="Times New Roman" w:hAnsi="Times New Roman" w:cs="Times New Roman"/>
          <w:noProof/>
          <w:sz w:val="24"/>
          <w:szCs w:val="24"/>
        </w:rPr>
        <w:lastRenderedPageBreak/>
        <w:drawing>
          <wp:inline distT="0" distB="0" distL="0" distR="0">
            <wp:extent cx="5943600" cy="1307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307465"/>
                    </a:xfrm>
                    <a:prstGeom prst="rect">
                      <a:avLst/>
                    </a:prstGeom>
                  </pic:spPr>
                </pic:pic>
              </a:graphicData>
            </a:graphic>
          </wp:inline>
        </w:drawing>
      </w:r>
      <w:r w:rsidR="008A7291" w:rsidRPr="008A7291">
        <w:rPr>
          <w:rFonts w:ascii="Times New Roman" w:hAnsi="Times New Roman" w:cs="Times New Roman"/>
          <w:noProof/>
          <w:sz w:val="24"/>
          <w:szCs w:val="24"/>
        </w:rPr>
      </w:r>
      <w:r w:rsidR="008A7291" w:rsidRPr="008A7291">
        <w:rPr>
          <w:rFonts w:ascii="Times New Roman" w:hAnsi="Times New Roman" w:cs="Times New Roman"/>
          <w:noProof/>
          <w:sz w:val="24"/>
          <w:szCs w:val="24"/>
        </w:rPr>
        <w:pict>
          <v:rect id="Rectangle 7" o:spid="_x0000_s1051" alt="Description: interface in java"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jaWgcUCAADRBQAADgAAAAAAAAAAAAAAAAAuAgAAZHJzL2Uyb0RvYy54bWxQSwECLQAUAAYACAAA&#10;ACEATKDpLNgAAAADAQAADwAAAAAAAAAAAAAAAAAfBQAAZHJzL2Rvd25yZXYueG1sUEsFBgAAAAAE&#10;AAQA8wAAACQGAAAAAA==&#10;" filled="f" stroked="f">
            <o:lock v:ext="edit" aspectratio="t"/>
            <w10:wrap type="none"/>
            <w10:anchorlock/>
          </v:rect>
        </w:pict>
      </w:r>
    </w:p>
    <w:p w:rsidR="001E5711" w:rsidRPr="0023624C" w:rsidRDefault="001E5711" w:rsidP="001E5711">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1E5711" w:rsidRPr="0023624C" w:rsidRDefault="001E5711" w:rsidP="001E5711">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1E5711" w:rsidRPr="0023624C" w:rsidRDefault="001E5711" w:rsidP="001E5711">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1E5711" w:rsidRPr="0023624C" w:rsidRDefault="001E5711" w:rsidP="001E5711">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1E5711" w:rsidRPr="0023624C" w:rsidRDefault="001E5711" w:rsidP="001E5711">
      <w:pPr>
        <w:pStyle w:val="Heading4"/>
        <w:shd w:val="clear" w:color="auto" w:fill="FFFFFF"/>
        <w:rPr>
          <w:rFonts w:ascii="Times New Roman" w:hAnsi="Times New Roman" w:cs="Times New Roman"/>
          <w:b w:val="0"/>
          <w:bCs w:val="0"/>
          <w:color w:val="auto"/>
          <w:sz w:val="32"/>
          <w:szCs w:val="32"/>
          <w:u w:val="single"/>
        </w:rPr>
      </w:pPr>
      <w:r w:rsidRPr="0023624C">
        <w:rPr>
          <w:rFonts w:ascii="Times New Roman" w:hAnsi="Times New Roman" w:cs="Times New Roman"/>
          <w:b w:val="0"/>
          <w:bCs w:val="0"/>
          <w:color w:val="auto"/>
          <w:sz w:val="32"/>
          <w:szCs w:val="32"/>
          <w:u w:val="single"/>
        </w:rPr>
        <w:t>The relationship between classes and interfaces</w:t>
      </w:r>
    </w:p>
    <w:p w:rsidR="001E5711" w:rsidRPr="0023624C" w:rsidRDefault="001E5711" w:rsidP="001E5711">
      <w:pPr>
        <w:pStyle w:val="NormalWeb"/>
        <w:shd w:val="clear" w:color="auto" w:fill="FFFFFF"/>
      </w:pPr>
      <w:r w:rsidRPr="0023624C">
        <w:t>As shown in the figure given below, a class extends another class, an interface extends another interface, but a </w:t>
      </w:r>
      <w:r w:rsidRPr="0023624C">
        <w:rPr>
          <w:rStyle w:val="Strong"/>
        </w:rPr>
        <w:t>class implements an interface</w:t>
      </w:r>
      <w:r w:rsidRPr="0023624C">
        <w:t>.</w:t>
      </w:r>
    </w:p>
    <w:p w:rsidR="00706C2A" w:rsidRPr="0023624C" w:rsidRDefault="00706C2A" w:rsidP="001E5711">
      <w:pPr>
        <w:pStyle w:val="NormalWeb"/>
        <w:shd w:val="clear" w:color="auto" w:fill="FFFFFF"/>
      </w:pPr>
      <w:r w:rsidRPr="0023624C">
        <w:rPr>
          <w:noProof/>
        </w:rPr>
        <w:drawing>
          <wp:inline distT="0" distB="0" distL="0" distR="0">
            <wp:extent cx="5619750" cy="2714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relation.jpg"/>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9750" cy="2714625"/>
                    </a:xfrm>
                    <a:prstGeom prst="rect">
                      <a:avLst/>
                    </a:prstGeom>
                  </pic:spPr>
                </pic:pic>
              </a:graphicData>
            </a:graphic>
          </wp:inline>
        </w:drawing>
      </w:r>
    </w:p>
    <w:p w:rsidR="001E5711" w:rsidRPr="0023624C" w:rsidRDefault="008A7291" w:rsidP="001E5711">
      <w:pP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rect id="Rectangle 15" o:spid="_x0000_s1050" alt="Description: The relationship between class and interfac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HU2j/YAgAA7gUAAA4AAAAAAAAAAAAAAAAALgIAAGRycy9lMm9E&#10;b2MueG1sUEsBAi0AFAAGAAgAAAAhAEyg6SzYAAAAAwEAAA8AAAAAAAAAAAAAAAAAMgUAAGRycy9k&#10;b3ducmV2LnhtbFBLBQYAAAAABAAEAPMAAAA3BgAAAAA=&#10;" filled="f" stroked="f">
            <o:lock v:ext="edit" aspectratio="t"/>
            <w10:wrap type="none"/>
            <w10:anchorlock/>
          </v:rect>
        </w:pic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36" style="width:0;height:.75pt" o:hrstd="t" o:hrnoshade="t" o:hr="t" fillcolor="#d4d4d4" stroked="f"/>
        </w:pict>
      </w:r>
    </w:p>
    <w:p w:rsidR="001E5711" w:rsidRPr="0023624C" w:rsidRDefault="001E5711" w:rsidP="001E5711">
      <w:pPr>
        <w:pStyle w:val="Heading2"/>
        <w:shd w:val="clear" w:color="auto" w:fill="FFFFFF"/>
        <w:rPr>
          <w:rFonts w:ascii="Times New Roman" w:hAnsi="Times New Roman" w:cs="Times New Roman"/>
          <w:bCs w:val="0"/>
          <w:color w:val="auto"/>
          <w:sz w:val="24"/>
          <w:szCs w:val="24"/>
          <w:u w:val="single"/>
        </w:rPr>
      </w:pPr>
      <w:r w:rsidRPr="0023624C">
        <w:rPr>
          <w:rFonts w:ascii="Times New Roman" w:hAnsi="Times New Roman" w:cs="Times New Roman"/>
          <w:bCs w:val="0"/>
          <w:color w:val="auto"/>
          <w:sz w:val="24"/>
          <w:szCs w:val="24"/>
          <w:u w:val="single"/>
        </w:rPr>
        <w:lastRenderedPageBreak/>
        <w:t>Java Interface Example</w:t>
      </w:r>
    </w:p>
    <w:p w:rsidR="001E5711" w:rsidRPr="0023624C" w:rsidRDefault="001E5711" w:rsidP="001E5711">
      <w:pPr>
        <w:pStyle w:val="Heading2"/>
        <w:shd w:val="clear" w:color="auto" w:fill="FFFFFF"/>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Java Interface Example: Drawable</w:t>
      </w:r>
    </w:p>
    <w:p w:rsidR="001E5711" w:rsidRPr="0023624C" w:rsidRDefault="001E5711" w:rsidP="001E5711">
      <w:pPr>
        <w:pStyle w:val="NormalWeb"/>
        <w:shd w:val="clear" w:color="auto" w:fill="FFFFFF"/>
      </w:pPr>
      <w:r w:rsidRPr="0023624C">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1E5711" w:rsidRPr="0023624C" w:rsidRDefault="001E5711" w:rsidP="001E5711">
      <w:pPr>
        <w:pStyle w:val="filename"/>
        <w:shd w:val="clear" w:color="auto" w:fill="FFFFFF"/>
        <w:rPr>
          <w:i/>
          <w:iCs/>
        </w:rPr>
      </w:pPr>
      <w:r w:rsidRPr="0023624C">
        <w:rPr>
          <w:i/>
          <w:iCs/>
        </w:rPr>
        <w:t>File: TestInterface1.java</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comment"/>
          <w:rFonts w:ascii="Times New Roman" w:hAnsi="Times New Roman" w:cs="Times New Roman"/>
          <w:sz w:val="24"/>
          <w:szCs w:val="24"/>
          <w:bdr w:val="none" w:sz="0" w:space="0" w:color="auto" w:frame="1"/>
        </w:rPr>
        <w:t>//Interface declaration: by first user</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Drawable{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draw();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comment"/>
          <w:rFonts w:ascii="Times New Roman" w:hAnsi="Times New Roman" w:cs="Times New Roman"/>
          <w:sz w:val="24"/>
          <w:szCs w:val="24"/>
          <w:bdr w:val="none" w:sz="0" w:space="0" w:color="auto" w:frame="1"/>
        </w:rPr>
        <w:t>//Implementation: by second user</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Rectangle </w:t>
      </w:r>
      <w:r w:rsidRPr="0023624C">
        <w:rPr>
          <w:rStyle w:val="keyword"/>
          <w:rFonts w:ascii="Times New Roman" w:hAnsi="Times New Roman" w:cs="Times New Roman"/>
          <w:b/>
          <w:bCs/>
          <w:sz w:val="24"/>
          <w:szCs w:val="24"/>
          <w:bdr w:val="none" w:sz="0" w:space="0" w:color="auto" w:frame="1"/>
        </w:rPr>
        <w:t>implements</w:t>
      </w:r>
      <w:r w:rsidRPr="0023624C">
        <w:rPr>
          <w:rFonts w:ascii="Times New Roman" w:hAnsi="Times New Roman" w:cs="Times New Roman"/>
          <w:sz w:val="24"/>
          <w:szCs w:val="24"/>
          <w:bdr w:val="none" w:sz="0" w:space="0" w:color="auto" w:frame="1"/>
        </w:rPr>
        <w:t> Drawable{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draw(){System.out.println(</w:t>
      </w:r>
      <w:r w:rsidRPr="0023624C">
        <w:rPr>
          <w:rStyle w:val="string"/>
          <w:rFonts w:ascii="Times New Roman" w:hAnsi="Times New Roman" w:cs="Times New Roman"/>
          <w:sz w:val="24"/>
          <w:szCs w:val="24"/>
          <w:bdr w:val="none" w:sz="0" w:space="0" w:color="auto" w:frame="1"/>
        </w:rPr>
        <w:t>"drawing rectangle"</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Circle </w:t>
      </w:r>
      <w:r w:rsidRPr="0023624C">
        <w:rPr>
          <w:rStyle w:val="keyword"/>
          <w:rFonts w:ascii="Times New Roman" w:hAnsi="Times New Roman" w:cs="Times New Roman"/>
          <w:b/>
          <w:bCs/>
          <w:sz w:val="24"/>
          <w:szCs w:val="24"/>
          <w:bdr w:val="none" w:sz="0" w:space="0" w:color="auto" w:frame="1"/>
        </w:rPr>
        <w:t>implements</w:t>
      </w:r>
      <w:r w:rsidRPr="0023624C">
        <w:rPr>
          <w:rFonts w:ascii="Times New Roman" w:hAnsi="Times New Roman" w:cs="Times New Roman"/>
          <w:sz w:val="24"/>
          <w:szCs w:val="24"/>
          <w:bdr w:val="none" w:sz="0" w:space="0" w:color="auto" w:frame="1"/>
        </w:rPr>
        <w:t> Drawable{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draw(){System.out.println(</w:t>
      </w:r>
      <w:r w:rsidRPr="0023624C">
        <w:rPr>
          <w:rStyle w:val="string"/>
          <w:rFonts w:ascii="Times New Roman" w:hAnsi="Times New Roman" w:cs="Times New Roman"/>
          <w:sz w:val="24"/>
          <w:szCs w:val="24"/>
          <w:bdr w:val="none" w:sz="0" w:space="0" w:color="auto" w:frame="1"/>
        </w:rPr>
        <w:t>"drawing circle"</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comment"/>
          <w:rFonts w:ascii="Times New Roman" w:hAnsi="Times New Roman" w:cs="Times New Roman"/>
          <w:sz w:val="24"/>
          <w:szCs w:val="24"/>
          <w:bdr w:val="none" w:sz="0" w:space="0" w:color="auto" w:frame="1"/>
        </w:rPr>
        <w:t>//Using interface: by third user</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TestInterface1{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Drawable d=</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Circle();</w:t>
      </w:r>
      <w:r w:rsidRPr="0023624C">
        <w:rPr>
          <w:rStyle w:val="comment"/>
          <w:rFonts w:ascii="Times New Roman" w:hAnsi="Times New Roman" w:cs="Times New Roman"/>
          <w:sz w:val="24"/>
          <w:szCs w:val="24"/>
          <w:bdr w:val="none" w:sz="0" w:space="0" w:color="auto" w:frame="1"/>
        </w:rPr>
        <w:t>//In real scenario, object is provided by method e.g. getDrawable()</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d.draw();  </w:t>
      </w:r>
    </w:p>
    <w:p w:rsidR="001E5711" w:rsidRPr="0023624C" w:rsidRDefault="001E5711" w:rsidP="00706C2A">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NormalWeb"/>
        <w:shd w:val="clear" w:color="auto" w:fill="FFFFFF"/>
      </w:pPr>
      <w:r w:rsidRPr="0023624C">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drawing circle</w:t>
      </w:r>
    </w:p>
    <w:p w:rsidR="001E5711" w:rsidRPr="0023624C" w:rsidRDefault="001E5711" w:rsidP="001E5711">
      <w:pPr>
        <w:rPr>
          <w:rFonts w:ascii="Times New Roman" w:hAnsi="Times New Roman" w:cs="Times New Roman"/>
          <w:sz w:val="24"/>
          <w:szCs w:val="24"/>
        </w:rPr>
      </w:pPr>
    </w:p>
    <w:p w:rsidR="001E5711" w:rsidRPr="00EE7431" w:rsidRDefault="001E5711" w:rsidP="00706C2A">
      <w:pPr>
        <w:pStyle w:val="Subtitle"/>
        <w:rPr>
          <w:rFonts w:ascii="Times New Roman" w:hAnsi="Times New Roman" w:cs="Times New Roman"/>
          <w:color w:val="auto"/>
          <w:sz w:val="32"/>
          <w:szCs w:val="32"/>
          <w:u w:val="single"/>
        </w:rPr>
      </w:pPr>
      <w:r w:rsidRPr="00EE7431">
        <w:rPr>
          <w:rFonts w:ascii="Times New Roman" w:hAnsi="Times New Roman" w:cs="Times New Roman"/>
          <w:color w:val="auto"/>
          <w:sz w:val="32"/>
          <w:szCs w:val="32"/>
          <w:u w:val="single"/>
        </w:rPr>
        <w:t>Multiple inheritance in Java by interface</w:t>
      </w:r>
      <w:r w:rsidR="00EE7431">
        <w:rPr>
          <w:rFonts w:ascii="Times New Roman" w:hAnsi="Times New Roman" w:cs="Times New Roman"/>
          <w:color w:val="auto"/>
          <w:sz w:val="32"/>
          <w:szCs w:val="32"/>
          <w:u w:val="single"/>
        </w:rPr>
        <w:t>:-</w:t>
      </w:r>
    </w:p>
    <w:p w:rsidR="001E5711" w:rsidRPr="0023624C" w:rsidRDefault="001E5711" w:rsidP="001E5711">
      <w:pPr>
        <w:pStyle w:val="NormalWeb"/>
        <w:shd w:val="clear" w:color="auto" w:fill="FFFFFF"/>
      </w:pPr>
      <w:r w:rsidRPr="0023624C">
        <w:t>If a class implements multiple interfaces, or an interface extends multiple interfaces, it is known as multiple inheritance.</w:t>
      </w:r>
    </w:p>
    <w:p w:rsidR="001E5711" w:rsidRPr="0023624C" w:rsidRDefault="008A7291" w:rsidP="00DE5A31">
      <w:pP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rect id="Rectangle 14" o:spid="_x0000_s1048" alt="Description:  multiple inheritance in java"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PVKk8sCAADfBQAADgAAAAAAAAAAAAAAAAAuAgAAZHJzL2Uyb0RvYy54bWxQSwECLQAU&#10;AAYACAAAACEATKDpLNgAAAADAQAADwAAAAAAAAAAAAAAAAAlBQAAZHJzL2Rvd25yZXYueG1sUEsF&#10;BgAAAAAEAAQA8wAAACoGAAAAAA==&#10;" filled="f" stroked="f">
            <o:lock v:ext="edit" aspectratio="t"/>
            <w10:wrap type="none"/>
            <w10:anchorlock/>
          </v:rect>
        </w:pict>
      </w:r>
      <w:r w:rsidR="001E5711" w:rsidRPr="0023624C">
        <w:rPr>
          <w:rStyle w:val="keyword"/>
          <w:rFonts w:ascii="Times New Roman" w:hAnsi="Times New Roman" w:cs="Times New Roman"/>
          <w:b/>
          <w:bCs/>
          <w:sz w:val="24"/>
          <w:szCs w:val="24"/>
          <w:bdr w:val="none" w:sz="0" w:space="0" w:color="auto" w:frame="1"/>
        </w:rPr>
        <w:t>interface</w:t>
      </w:r>
      <w:r w:rsidR="001E5711" w:rsidRPr="0023624C">
        <w:rPr>
          <w:rFonts w:ascii="Times New Roman" w:hAnsi="Times New Roman" w:cs="Times New Roman"/>
          <w:sz w:val="24"/>
          <w:szCs w:val="24"/>
          <w:bdr w:val="none" w:sz="0" w:space="0" w:color="auto" w:frame="1"/>
        </w:rPr>
        <w:t> Printable{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print();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lastRenderedPageBreak/>
        <w:t>interface</w:t>
      </w:r>
      <w:r w:rsidRPr="0023624C">
        <w:rPr>
          <w:rFonts w:ascii="Times New Roman" w:hAnsi="Times New Roman" w:cs="Times New Roman"/>
          <w:sz w:val="24"/>
          <w:szCs w:val="24"/>
          <w:bdr w:val="none" w:sz="0" w:space="0" w:color="auto" w:frame="1"/>
        </w:rPr>
        <w:t> Showable{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show();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A7 </w:t>
      </w:r>
      <w:r w:rsidRPr="0023624C">
        <w:rPr>
          <w:rStyle w:val="keyword"/>
          <w:rFonts w:ascii="Times New Roman" w:hAnsi="Times New Roman" w:cs="Times New Roman"/>
          <w:b/>
          <w:bCs/>
          <w:sz w:val="24"/>
          <w:szCs w:val="24"/>
          <w:bdr w:val="none" w:sz="0" w:space="0" w:color="auto" w:frame="1"/>
        </w:rPr>
        <w:t>implements</w:t>
      </w:r>
      <w:r w:rsidRPr="0023624C">
        <w:rPr>
          <w:rFonts w:ascii="Times New Roman" w:hAnsi="Times New Roman" w:cs="Times New Roman"/>
          <w:sz w:val="24"/>
          <w:szCs w:val="24"/>
          <w:bdr w:val="none" w:sz="0" w:space="0" w:color="auto" w:frame="1"/>
        </w:rPr>
        <w:t> Printable,Showable{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print(){System.out.println(</w:t>
      </w:r>
      <w:r w:rsidRPr="0023624C">
        <w:rPr>
          <w:rStyle w:val="string"/>
          <w:rFonts w:ascii="Times New Roman" w:hAnsi="Times New Roman" w:cs="Times New Roman"/>
          <w:sz w:val="24"/>
          <w:szCs w:val="24"/>
          <w:bdr w:val="none" w:sz="0" w:space="0" w:color="auto" w:frame="1"/>
        </w:rPr>
        <w:t>"Hello"</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show(){System.out.println(</w:t>
      </w:r>
      <w:r w:rsidRPr="0023624C">
        <w:rPr>
          <w:rStyle w:val="string"/>
          <w:rFonts w:ascii="Times New Roman" w:hAnsi="Times New Roman" w:cs="Times New Roman"/>
          <w:sz w:val="24"/>
          <w:szCs w:val="24"/>
          <w:bdr w:val="none" w:sz="0" w:space="0" w:color="auto" w:frame="1"/>
        </w:rPr>
        <w:t>"Welcome"</w:t>
      </w: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A7 obj = </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A7();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obj.print();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obj.show();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6C2A">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spacing w:line="240" w:lineRule="auto"/>
        <w:rPr>
          <w:rFonts w:ascii="Times New Roman" w:hAnsi="Times New Roman" w:cs="Times New Roman"/>
          <w:sz w:val="24"/>
          <w:szCs w:val="24"/>
        </w:rPr>
      </w:pP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Output:Hello</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Welcome</w: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37" style="width:0;height:.75pt" o:hrstd="t" o:hrnoshade="t" o:hr="t" fillcolor="#d4d4d4" stroked="f"/>
        </w:pict>
      </w:r>
    </w:p>
    <w:p w:rsidR="001E5711" w:rsidRPr="00EE7431" w:rsidRDefault="001E5711" w:rsidP="001E5711">
      <w:pPr>
        <w:pStyle w:val="Heading2"/>
        <w:shd w:val="clear" w:color="auto" w:fill="FFFFFF"/>
        <w:spacing w:line="312" w:lineRule="atLeast"/>
        <w:rPr>
          <w:rFonts w:ascii="Times New Roman" w:hAnsi="Times New Roman" w:cs="Times New Roman"/>
          <w:b w:val="0"/>
          <w:bCs w:val="0"/>
          <w:i/>
          <w:color w:val="auto"/>
          <w:spacing w:val="5"/>
          <w:kern w:val="28"/>
          <w:sz w:val="32"/>
          <w:szCs w:val="32"/>
        </w:rPr>
      </w:pPr>
      <w:r w:rsidRPr="00EE7431">
        <w:rPr>
          <w:rFonts w:ascii="Times New Roman" w:hAnsi="Times New Roman" w:cs="Times New Roman"/>
          <w:b w:val="0"/>
          <w:bCs w:val="0"/>
          <w:i/>
          <w:color w:val="auto"/>
          <w:spacing w:val="5"/>
          <w:kern w:val="28"/>
          <w:sz w:val="32"/>
          <w:szCs w:val="32"/>
        </w:rPr>
        <w:t>Interface inheritance</w:t>
      </w:r>
      <w:r w:rsidR="00EE7431">
        <w:rPr>
          <w:rFonts w:ascii="Times New Roman" w:hAnsi="Times New Roman" w:cs="Times New Roman"/>
          <w:b w:val="0"/>
          <w:bCs w:val="0"/>
          <w:i/>
          <w:color w:val="auto"/>
          <w:spacing w:val="5"/>
          <w:kern w:val="28"/>
          <w:sz w:val="32"/>
          <w:szCs w:val="32"/>
        </w:rPr>
        <w:t>:-</w:t>
      </w:r>
    </w:p>
    <w:p w:rsidR="001E5711" w:rsidRPr="0023624C" w:rsidRDefault="001E5711" w:rsidP="001E5711">
      <w:pPr>
        <w:pStyle w:val="NormalWeb"/>
        <w:shd w:val="clear" w:color="auto" w:fill="FFFFFF"/>
      </w:pPr>
      <w:r w:rsidRPr="0023624C">
        <w:t>A class implements an interface, but one interface extends another interface.</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Printable{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print();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Showable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Printable{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show();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TestInterface4 </w:t>
      </w:r>
      <w:r w:rsidRPr="0023624C">
        <w:rPr>
          <w:rStyle w:val="keyword"/>
          <w:rFonts w:ascii="Times New Roman" w:hAnsi="Times New Roman" w:cs="Times New Roman"/>
          <w:b/>
          <w:bCs/>
          <w:sz w:val="24"/>
          <w:szCs w:val="24"/>
          <w:bdr w:val="none" w:sz="0" w:space="0" w:color="auto" w:frame="1"/>
        </w:rPr>
        <w:t>implements</w:t>
      </w:r>
      <w:r w:rsidRPr="0023624C">
        <w:rPr>
          <w:rFonts w:ascii="Times New Roman" w:hAnsi="Times New Roman" w:cs="Times New Roman"/>
          <w:sz w:val="24"/>
          <w:szCs w:val="24"/>
          <w:bdr w:val="none" w:sz="0" w:space="0" w:color="auto" w:frame="1"/>
        </w:rPr>
        <w:t> Showable{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print(){System.out.println(</w:t>
      </w:r>
      <w:r w:rsidRPr="0023624C">
        <w:rPr>
          <w:rStyle w:val="string"/>
          <w:rFonts w:ascii="Times New Roman" w:hAnsi="Times New Roman" w:cs="Times New Roman"/>
          <w:sz w:val="24"/>
          <w:szCs w:val="24"/>
          <w:bdr w:val="none" w:sz="0" w:space="0" w:color="auto" w:frame="1"/>
        </w:rPr>
        <w:t>"Hello"</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show(){System.out.println(</w:t>
      </w:r>
      <w:r w:rsidRPr="0023624C">
        <w:rPr>
          <w:rStyle w:val="string"/>
          <w:rFonts w:ascii="Times New Roman" w:hAnsi="Times New Roman" w:cs="Times New Roman"/>
          <w:sz w:val="24"/>
          <w:szCs w:val="24"/>
          <w:bdr w:val="none" w:sz="0" w:space="0" w:color="auto" w:frame="1"/>
        </w:rPr>
        <w:t>"Welcome"</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TestInterface4 obj = </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TestInterface4();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obj.print();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obj.show();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F90B5E" w:rsidRPr="0023624C" w:rsidRDefault="001E5711" w:rsidP="00F90B5E">
      <w:pPr>
        <w:shd w:val="clear" w:color="auto" w:fill="FFFFFF"/>
        <w:spacing w:after="0" w:line="345" w:lineRule="atLeast"/>
        <w:ind w:left="720"/>
        <w:rPr>
          <w:rFonts w:ascii="Times New Roman" w:hAnsi="Times New Roman" w:cs="Times New Roman"/>
          <w:sz w:val="24"/>
          <w:szCs w:val="24"/>
          <w:bdr w:val="none" w:sz="0" w:space="0" w:color="auto" w:frame="1"/>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Hello</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Welcome</w:t>
      </w:r>
    </w:p>
    <w:p w:rsidR="001E5711" w:rsidRPr="0023624C" w:rsidRDefault="001E5711" w:rsidP="001E5711">
      <w:pPr>
        <w:spacing w:line="240" w:lineRule="auto"/>
        <w:rPr>
          <w:rFonts w:ascii="Times New Roman" w:hAnsi="Times New Roman" w:cs="Times New Roman"/>
          <w:sz w:val="24"/>
          <w:szCs w:val="24"/>
        </w:rPr>
      </w:pPr>
    </w:p>
    <w:p w:rsidR="001E5711" w:rsidRPr="0023624C" w:rsidRDefault="001E5711" w:rsidP="00F90B5E">
      <w:pPr>
        <w:pStyle w:val="Title"/>
        <w:rPr>
          <w:rFonts w:ascii="Times New Roman" w:hAnsi="Times New Roman" w:cs="Times New Roman"/>
          <w:color w:val="auto"/>
        </w:rPr>
      </w:pPr>
      <w:r w:rsidRPr="0023624C">
        <w:rPr>
          <w:rFonts w:ascii="Times New Roman" w:hAnsi="Times New Roman" w:cs="Times New Roman"/>
          <w:color w:val="auto"/>
        </w:rPr>
        <w:lastRenderedPageBreak/>
        <w:t>Abstract class in Java</w:t>
      </w:r>
    </w:p>
    <w:p w:rsidR="001E5711" w:rsidRPr="0023624C" w:rsidRDefault="001E5711" w:rsidP="001E5711">
      <w:pPr>
        <w:pStyle w:val="NormalWeb"/>
        <w:shd w:val="clear" w:color="auto" w:fill="FFFFFF"/>
      </w:pPr>
      <w:r w:rsidRPr="0023624C">
        <w:t>A class which is declared with the abstract keyword is known as an abstract class in Java. It can have abstract and non-abstract methods (method with the body).</w:t>
      </w:r>
    </w:p>
    <w:p w:rsidR="001E5711" w:rsidRPr="0023624C" w:rsidRDefault="001E5711" w:rsidP="001E5711">
      <w:pPr>
        <w:pStyle w:val="NormalWeb"/>
        <w:shd w:val="clear" w:color="auto" w:fill="FFFFFF"/>
      </w:pPr>
      <w:r w:rsidRPr="0023624C">
        <w:t>Before learning the Java abstract class, let's understand the abstraction in Java first.</w:t>
      </w:r>
    </w:p>
    <w:p w:rsidR="001E5711" w:rsidRPr="0023624C" w:rsidRDefault="001E5711" w:rsidP="001E5711">
      <w:pPr>
        <w:rPr>
          <w:rFonts w:ascii="Times New Roman" w:hAnsi="Times New Roman" w:cs="Times New Roman"/>
          <w:sz w:val="24"/>
          <w:szCs w:val="24"/>
        </w:rPr>
      </w:pP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Abstraction in Java</w:t>
      </w:r>
    </w:p>
    <w:p w:rsidR="001E5711" w:rsidRPr="0023624C" w:rsidRDefault="001E5711" w:rsidP="001E5711">
      <w:pPr>
        <w:pStyle w:val="NormalWeb"/>
        <w:shd w:val="clear" w:color="auto" w:fill="FFFFFF"/>
      </w:pPr>
      <w:r w:rsidRPr="0023624C">
        <w:rPr>
          <w:rStyle w:val="Strong"/>
        </w:rPr>
        <w:t>Abstraction</w:t>
      </w:r>
      <w:r w:rsidRPr="0023624C">
        <w:t> is a process of hiding the implementation details and showing only functionality to the user.</w:t>
      </w:r>
    </w:p>
    <w:p w:rsidR="001E5711" w:rsidRPr="0023624C" w:rsidRDefault="001E5711" w:rsidP="001E5711">
      <w:pPr>
        <w:pStyle w:val="NormalWeb"/>
        <w:shd w:val="clear" w:color="auto" w:fill="FFFFFF"/>
      </w:pPr>
      <w:r w:rsidRPr="0023624C">
        <w:t>Another way, it shows only essential things to the user and hides the internal details, for example, sending SMS where you type the text and send the message. You don't know the internal processing about the message delivery.</w:t>
      </w:r>
    </w:p>
    <w:p w:rsidR="001E5711" w:rsidRPr="0023624C" w:rsidRDefault="001E5711" w:rsidP="001E5711">
      <w:pPr>
        <w:pStyle w:val="NormalWeb"/>
        <w:shd w:val="clear" w:color="auto" w:fill="FFFFFF"/>
      </w:pPr>
      <w:r w:rsidRPr="0023624C">
        <w:t>Abstraction lets you focus on what the object does instead of how it does it.</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Ways to achieve Abstraction</w:t>
      </w:r>
    </w:p>
    <w:p w:rsidR="001E5711" w:rsidRPr="0023624C" w:rsidRDefault="001E5711" w:rsidP="001E5711">
      <w:pPr>
        <w:pStyle w:val="NormalWeb"/>
        <w:shd w:val="clear" w:color="auto" w:fill="FFFFFF"/>
      </w:pPr>
      <w:r w:rsidRPr="0023624C">
        <w:t>There are two ways to achieve abstraction in java</w:t>
      </w:r>
    </w:p>
    <w:p w:rsidR="001E5711" w:rsidRPr="0023624C" w:rsidRDefault="001E5711" w:rsidP="001D6524">
      <w:pPr>
        <w:numPr>
          <w:ilvl w:val="0"/>
          <w:numId w:val="9"/>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Abstract class (0 to 100%)</w:t>
      </w:r>
    </w:p>
    <w:p w:rsidR="001E5711" w:rsidRPr="0023624C" w:rsidRDefault="001E5711" w:rsidP="001D6524">
      <w:pPr>
        <w:numPr>
          <w:ilvl w:val="0"/>
          <w:numId w:val="9"/>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Interface (100%)</w:t>
      </w:r>
    </w:p>
    <w:p w:rsidR="001E5711" w:rsidRPr="0023624C" w:rsidRDefault="001E5711" w:rsidP="00F90B5E">
      <w:pPr>
        <w:pStyle w:val="Subtitle"/>
        <w:rPr>
          <w:rFonts w:ascii="Times New Roman" w:hAnsi="Times New Roman" w:cs="Times New Roman"/>
          <w:b/>
          <w:color w:val="auto"/>
          <w:sz w:val="32"/>
          <w:szCs w:val="32"/>
          <w:u w:val="single"/>
        </w:rPr>
      </w:pPr>
      <w:r w:rsidRPr="0023624C">
        <w:rPr>
          <w:rFonts w:ascii="Times New Roman" w:hAnsi="Times New Roman" w:cs="Times New Roman"/>
          <w:b/>
          <w:color w:val="auto"/>
          <w:sz w:val="32"/>
          <w:szCs w:val="32"/>
          <w:u w:val="single"/>
        </w:rPr>
        <w:t>Abstract class in Java</w:t>
      </w:r>
    </w:p>
    <w:p w:rsidR="001E5711" w:rsidRPr="0023624C" w:rsidRDefault="001E5711" w:rsidP="001E5711">
      <w:pPr>
        <w:pStyle w:val="NormalWeb"/>
        <w:shd w:val="clear" w:color="auto" w:fill="FFFFFF"/>
      </w:pPr>
      <w:r w:rsidRPr="0023624C">
        <w:t>A class which is declared as abstract is known as an </w:t>
      </w:r>
      <w:r w:rsidRPr="0023624C">
        <w:rPr>
          <w:rStyle w:val="Strong"/>
        </w:rPr>
        <w:t>abstract class</w:t>
      </w:r>
      <w:r w:rsidRPr="0023624C">
        <w:t>. It can have abstract and non-abstract methods. It needs to be extended and its method implemented. It cannot be instantiated.</w:t>
      </w:r>
    </w:p>
    <w:p w:rsidR="001E5711" w:rsidRPr="0023624C" w:rsidRDefault="001E5711" w:rsidP="001E5711">
      <w:pPr>
        <w:pStyle w:val="Heading4"/>
        <w:shd w:val="clear" w:color="auto" w:fill="FFFFFF"/>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Points to Remember</w:t>
      </w:r>
    </w:p>
    <w:p w:rsidR="001E5711" w:rsidRPr="0023624C" w:rsidRDefault="001E5711" w:rsidP="001D6524">
      <w:pPr>
        <w:numPr>
          <w:ilvl w:val="0"/>
          <w:numId w:val="1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An abstract class must be declared with an abstract keyword.</w:t>
      </w:r>
    </w:p>
    <w:p w:rsidR="001E5711" w:rsidRPr="0023624C" w:rsidRDefault="001E5711" w:rsidP="001D6524">
      <w:pPr>
        <w:numPr>
          <w:ilvl w:val="0"/>
          <w:numId w:val="1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It can have abstract and non-abstract methods.</w:t>
      </w:r>
    </w:p>
    <w:p w:rsidR="001E5711" w:rsidRPr="0023624C" w:rsidRDefault="001E5711" w:rsidP="001D6524">
      <w:pPr>
        <w:numPr>
          <w:ilvl w:val="0"/>
          <w:numId w:val="1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It cannot be instantiated.</w:t>
      </w:r>
    </w:p>
    <w:p w:rsidR="001E5711" w:rsidRPr="0023624C" w:rsidRDefault="001E5711" w:rsidP="001D6524">
      <w:pPr>
        <w:numPr>
          <w:ilvl w:val="0"/>
          <w:numId w:val="1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It can have constructors and static methods also.</w:t>
      </w:r>
    </w:p>
    <w:p w:rsidR="001E5711" w:rsidRPr="0023624C" w:rsidRDefault="001E5711" w:rsidP="001D6524">
      <w:pPr>
        <w:numPr>
          <w:ilvl w:val="0"/>
          <w:numId w:val="10"/>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It can have final methods which will force the subclass not to change the body of the method.</w:t>
      </w:r>
    </w:p>
    <w:p w:rsidR="00F90B5E" w:rsidRPr="0023624C" w:rsidRDefault="001E5711" w:rsidP="00F90B5E">
      <w:pPr>
        <w:pStyle w:val="NormalWeb"/>
        <w:shd w:val="clear" w:color="auto" w:fill="FFFFFF"/>
        <w:rPr>
          <w:rStyle w:val="Strong"/>
        </w:rPr>
      </w:pPr>
      <w:r w:rsidRPr="0023624C">
        <w:rPr>
          <w:rStyle w:val="Strong"/>
        </w:rPr>
        <w:t>Example of abstract class</w:t>
      </w:r>
    </w:p>
    <w:p w:rsidR="001E5711" w:rsidRPr="0023624C" w:rsidRDefault="001E5711" w:rsidP="00F90B5E">
      <w:pPr>
        <w:pStyle w:val="NormalWeb"/>
        <w:shd w:val="clear" w:color="auto" w:fill="FFFFFF"/>
      </w:pPr>
      <w:r w:rsidRPr="0023624C">
        <w:rPr>
          <w:rStyle w:val="keyword"/>
          <w:bCs/>
          <w:bdr w:val="none" w:sz="0" w:space="0" w:color="auto" w:frame="1"/>
        </w:rPr>
        <w:t>abstract</w:t>
      </w:r>
      <w:r w:rsidRPr="0023624C">
        <w:rPr>
          <w:bdr w:val="none" w:sz="0" w:space="0" w:color="auto" w:frame="1"/>
        </w:rPr>
        <w:t> </w:t>
      </w:r>
      <w:r w:rsidRPr="0023624C">
        <w:rPr>
          <w:rStyle w:val="keyword"/>
          <w:bCs/>
          <w:bdr w:val="none" w:sz="0" w:space="0" w:color="auto" w:frame="1"/>
        </w:rPr>
        <w:t>class</w:t>
      </w:r>
      <w:r w:rsidRPr="0023624C">
        <w:rPr>
          <w:bdr w:val="none" w:sz="0" w:space="0" w:color="auto" w:frame="1"/>
        </w:rPr>
        <w:t> A{}  </w:t>
      </w:r>
    </w:p>
    <w:p w:rsidR="001E5711" w:rsidRPr="0023624C" w:rsidRDefault="001E5711" w:rsidP="001E5711">
      <w:pPr>
        <w:spacing w:line="240" w:lineRule="auto"/>
        <w:rPr>
          <w:rFonts w:ascii="Times New Roman" w:hAnsi="Times New Roman" w:cs="Times New Roman"/>
          <w:sz w:val="24"/>
          <w:szCs w:val="24"/>
        </w:rPr>
      </w:pPr>
    </w:p>
    <w:p w:rsidR="001E5711" w:rsidRPr="0023624C" w:rsidRDefault="001E5711" w:rsidP="00F90B5E">
      <w:pPr>
        <w:pStyle w:val="Subtitle"/>
        <w:rPr>
          <w:rFonts w:ascii="Times New Roman" w:hAnsi="Times New Roman" w:cs="Times New Roman"/>
          <w:b/>
          <w:color w:val="auto"/>
          <w:sz w:val="32"/>
          <w:szCs w:val="32"/>
          <w:u w:val="single"/>
        </w:rPr>
      </w:pPr>
      <w:r w:rsidRPr="0023624C">
        <w:rPr>
          <w:rFonts w:ascii="Times New Roman" w:hAnsi="Times New Roman" w:cs="Times New Roman"/>
          <w:b/>
          <w:color w:val="auto"/>
          <w:sz w:val="32"/>
          <w:szCs w:val="32"/>
          <w:u w:val="single"/>
        </w:rPr>
        <w:t>Abstract Method in Java</w:t>
      </w:r>
    </w:p>
    <w:p w:rsidR="001E5711" w:rsidRPr="0023624C" w:rsidRDefault="001E5711" w:rsidP="001E5711">
      <w:pPr>
        <w:pStyle w:val="NormalWeb"/>
        <w:shd w:val="clear" w:color="auto" w:fill="FFFFFF"/>
      </w:pPr>
      <w:r w:rsidRPr="0023624C">
        <w:t>A method which is declared as abstract and does not have implementation is known as an abstract method.</w:t>
      </w:r>
    </w:p>
    <w:p w:rsidR="001E5711" w:rsidRPr="0023624C" w:rsidRDefault="001E5711" w:rsidP="001E5711">
      <w:pPr>
        <w:pStyle w:val="NormalWeb"/>
        <w:shd w:val="clear" w:color="auto" w:fill="FFFFFF"/>
      </w:pPr>
      <w:r w:rsidRPr="0023624C">
        <w:rPr>
          <w:rStyle w:val="Strong"/>
        </w:rPr>
        <w:t>Example of abstract method</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abstract</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printStatus();</w:t>
      </w:r>
      <w:r w:rsidRPr="0023624C">
        <w:rPr>
          <w:rStyle w:val="comment"/>
          <w:rFonts w:ascii="Times New Roman" w:hAnsi="Times New Roman" w:cs="Times New Roman"/>
          <w:sz w:val="24"/>
          <w:szCs w:val="24"/>
          <w:bdr w:val="none" w:sz="0" w:space="0" w:color="auto" w:frame="1"/>
        </w:rPr>
        <w:t>//no method body and abstract</w:t>
      </w:r>
      <w:r w:rsidRPr="0023624C">
        <w:rPr>
          <w:rFonts w:ascii="Times New Roman" w:hAnsi="Times New Roman" w:cs="Times New Roman"/>
          <w:sz w:val="24"/>
          <w:szCs w:val="24"/>
          <w:bdr w:val="none" w:sz="0" w:space="0" w:color="auto" w:frame="1"/>
        </w:rPr>
        <w:t>  </w:t>
      </w:r>
    </w:p>
    <w:p w:rsidR="001E5711" w:rsidRPr="0023624C" w:rsidRDefault="001E5711" w:rsidP="00F90B5E">
      <w:pPr>
        <w:spacing w:line="240" w:lineRule="auto"/>
        <w:ind w:left="720"/>
        <w:rPr>
          <w:rFonts w:ascii="Times New Roman" w:hAnsi="Times New Roman" w:cs="Times New Roman"/>
          <w:sz w:val="24"/>
          <w:szCs w:val="24"/>
        </w:rPr>
      </w:pPr>
    </w:p>
    <w:p w:rsidR="001E5711" w:rsidRPr="0023624C" w:rsidRDefault="001E5711" w:rsidP="00F90B5E">
      <w:pPr>
        <w:pStyle w:val="Heading3"/>
        <w:shd w:val="clear" w:color="auto" w:fill="FFFFFF"/>
        <w:ind w:left="720"/>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Example of Abstract class that has an abstract method</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abstract</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Shape{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abstract</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draw();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comment"/>
          <w:rFonts w:ascii="Times New Roman" w:hAnsi="Times New Roman" w:cs="Times New Roman"/>
          <w:sz w:val="24"/>
          <w:szCs w:val="24"/>
          <w:bdr w:val="none" w:sz="0" w:space="0" w:color="auto" w:frame="1"/>
        </w:rPr>
        <w:t>//In real scenario, implementation is provided by others i.e. unknown by end user</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Rectangle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Shape{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draw(){System.out.println(</w:t>
      </w:r>
      <w:r w:rsidRPr="0023624C">
        <w:rPr>
          <w:rStyle w:val="string"/>
          <w:rFonts w:ascii="Times New Roman" w:hAnsi="Times New Roman" w:cs="Times New Roman"/>
          <w:sz w:val="24"/>
          <w:szCs w:val="24"/>
          <w:bdr w:val="none" w:sz="0" w:space="0" w:color="auto" w:frame="1"/>
        </w:rPr>
        <w:t>"drawing rectangle"</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Circle1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Shape{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draw(){System.out.println(</w:t>
      </w:r>
      <w:r w:rsidRPr="0023624C">
        <w:rPr>
          <w:rStyle w:val="string"/>
          <w:rFonts w:ascii="Times New Roman" w:hAnsi="Times New Roman" w:cs="Times New Roman"/>
          <w:sz w:val="24"/>
          <w:szCs w:val="24"/>
          <w:bdr w:val="none" w:sz="0" w:space="0" w:color="auto" w:frame="1"/>
        </w:rPr>
        <w:t>"drawing circle"</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comment"/>
          <w:rFonts w:ascii="Times New Roman" w:hAnsi="Times New Roman" w:cs="Times New Roman"/>
          <w:sz w:val="24"/>
          <w:szCs w:val="24"/>
          <w:bdr w:val="none" w:sz="0" w:space="0" w:color="auto" w:frame="1"/>
        </w:rPr>
        <w:t>//In real scenario, method is called by programmer or user</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TestAbstraction1{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Shape s=</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Circle1();</w:t>
      </w:r>
      <w:r w:rsidRPr="0023624C">
        <w:rPr>
          <w:rStyle w:val="comment"/>
          <w:rFonts w:ascii="Times New Roman" w:hAnsi="Times New Roman" w:cs="Times New Roman"/>
          <w:sz w:val="24"/>
          <w:szCs w:val="24"/>
          <w:bdr w:val="none" w:sz="0" w:space="0" w:color="auto" w:frame="1"/>
        </w:rPr>
        <w:t>//In a real scenario, object is provided through method, e.g., getShape() method</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s.draw();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3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F90B5E" w:rsidRPr="0023624C" w:rsidRDefault="00F90B5E"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drawing circle</w:t>
      </w:r>
    </w:p>
    <w:p w:rsidR="00F90B5E" w:rsidRPr="0023624C" w:rsidRDefault="00F90B5E" w:rsidP="00F90B5E">
      <w:pPr>
        <w:shd w:val="clear" w:color="auto" w:fill="FFFFFF"/>
        <w:spacing w:after="0" w:line="345" w:lineRule="atLeast"/>
        <w:rPr>
          <w:rFonts w:ascii="Times New Roman" w:hAnsi="Times New Roman" w:cs="Times New Roman"/>
          <w:sz w:val="24"/>
          <w:szCs w:val="24"/>
        </w:rPr>
      </w:pPr>
    </w:p>
    <w:p w:rsidR="00F90B5E" w:rsidRPr="0023624C" w:rsidRDefault="00F90B5E" w:rsidP="00F90B5E">
      <w:pPr>
        <w:shd w:val="clear" w:color="auto" w:fill="FFFFFF"/>
        <w:spacing w:after="0" w:line="345" w:lineRule="atLeast"/>
        <w:rPr>
          <w:rFonts w:ascii="Times New Roman" w:hAnsi="Times New Roman" w:cs="Times New Roman"/>
          <w:sz w:val="24"/>
          <w:szCs w:val="24"/>
        </w:rPr>
      </w:pPr>
    </w:p>
    <w:p w:rsidR="001E5711" w:rsidRPr="0023624C" w:rsidRDefault="00F90B5E" w:rsidP="00F90B5E">
      <w:pPr>
        <w:shd w:val="clear" w:color="auto" w:fill="FFFFFF"/>
        <w:spacing w:after="0" w:line="345" w:lineRule="atLeast"/>
        <w:rPr>
          <w:rFonts w:ascii="Times New Roman" w:hAnsi="Times New Roman" w:cs="Times New Roman"/>
          <w:b/>
          <w:sz w:val="24"/>
          <w:szCs w:val="24"/>
        </w:rPr>
      </w:pPr>
      <w:r w:rsidRPr="0023624C">
        <w:rPr>
          <w:rStyle w:val="comment"/>
          <w:rFonts w:ascii="Times New Roman" w:hAnsi="Times New Roman" w:cs="Times New Roman"/>
          <w:b/>
          <w:sz w:val="24"/>
          <w:szCs w:val="24"/>
          <w:bdr w:val="none" w:sz="0" w:space="0" w:color="auto" w:frame="1"/>
        </w:rPr>
        <w:t>Example2</w:t>
      </w:r>
      <w:r w:rsidRPr="0023624C">
        <w:rPr>
          <w:rFonts w:ascii="Times New Roman" w:hAnsi="Times New Roman" w:cs="Times New Roman"/>
          <w:b/>
          <w:sz w:val="24"/>
          <w:szCs w:val="24"/>
          <w:bdr w:val="none" w:sz="0" w:space="0" w:color="auto" w:frame="1"/>
        </w:rPr>
        <w:t>:-</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abstract</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Bike{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Bike(){System.out.println(</w:t>
      </w:r>
      <w:r w:rsidRPr="0023624C">
        <w:rPr>
          <w:rStyle w:val="string"/>
          <w:rFonts w:ascii="Times New Roman" w:hAnsi="Times New Roman" w:cs="Times New Roman"/>
          <w:sz w:val="24"/>
          <w:szCs w:val="24"/>
          <w:bdr w:val="none" w:sz="0" w:space="0" w:color="auto" w:frame="1"/>
        </w:rPr>
        <w:t>"bike is created"</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abstract</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run();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changeGear(){System.out.println(</w:t>
      </w:r>
      <w:r w:rsidRPr="0023624C">
        <w:rPr>
          <w:rStyle w:val="string"/>
          <w:rFonts w:ascii="Times New Roman" w:hAnsi="Times New Roman" w:cs="Times New Roman"/>
          <w:sz w:val="24"/>
          <w:szCs w:val="24"/>
          <w:bdr w:val="none" w:sz="0" w:space="0" w:color="auto" w:frame="1"/>
        </w:rPr>
        <w:t>"gear changed"</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comment"/>
          <w:rFonts w:ascii="Times New Roman" w:hAnsi="Times New Roman" w:cs="Times New Roman"/>
          <w:sz w:val="24"/>
          <w:szCs w:val="24"/>
          <w:bdr w:val="none" w:sz="0" w:space="0" w:color="auto" w:frame="1"/>
        </w:rPr>
        <w:t>//Creating a Child class which inherits Abstract class</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Honda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Bike{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lastRenderedPageBreak/>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run(){System.out.println(</w:t>
      </w:r>
      <w:r w:rsidRPr="0023624C">
        <w:rPr>
          <w:rStyle w:val="string"/>
          <w:rFonts w:ascii="Times New Roman" w:hAnsi="Times New Roman" w:cs="Times New Roman"/>
          <w:sz w:val="24"/>
          <w:szCs w:val="24"/>
          <w:bdr w:val="none" w:sz="0" w:space="0" w:color="auto" w:frame="1"/>
        </w:rPr>
        <w:t>"running safely.."</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Style w:val="comment"/>
          <w:rFonts w:ascii="Times New Roman" w:hAnsi="Times New Roman" w:cs="Times New Roman"/>
          <w:sz w:val="24"/>
          <w:szCs w:val="24"/>
          <w:bdr w:val="none" w:sz="0" w:space="0" w:color="auto" w:frame="1"/>
        </w:rPr>
        <w:t>//Creating a Test class which calls abstract and non-abstract methods</w:t>
      </w:r>
      <w:r w:rsidRPr="0023624C">
        <w:rPr>
          <w:rFonts w:ascii="Times New Roman" w:hAnsi="Times New Roman" w:cs="Times New Roman"/>
          <w:sz w:val="24"/>
          <w:szCs w:val="24"/>
          <w:bdr w:val="none" w:sz="0" w:space="0" w:color="auto" w:frame="1"/>
        </w:rPr>
        <w:t>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TestAbstraction2{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Bike obj = </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Honda();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obj.run();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obj.changeGear();  </w:t>
      </w:r>
    </w:p>
    <w:p w:rsidR="001E5711" w:rsidRPr="0023624C" w:rsidRDefault="001E5711" w:rsidP="00F90B5E">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F90B5E" w:rsidRPr="0023624C" w:rsidRDefault="001E5711" w:rsidP="00F90B5E">
      <w:pPr>
        <w:shd w:val="clear" w:color="auto" w:fill="FFFFFF"/>
        <w:spacing w:after="0" w:line="345" w:lineRule="atLeast"/>
        <w:ind w:left="720"/>
        <w:rPr>
          <w:rFonts w:ascii="Times New Roman" w:hAnsi="Times New Roman" w:cs="Times New Roman"/>
          <w:sz w:val="24"/>
          <w:szCs w:val="24"/>
          <w:bdr w:val="none" w:sz="0" w:space="0" w:color="auto" w:frame="1"/>
        </w:rPr>
      </w:pPr>
      <w:r w:rsidRPr="0023624C">
        <w:rPr>
          <w:rFonts w:ascii="Times New Roman" w:hAnsi="Times New Roman" w:cs="Times New Roman"/>
          <w:sz w:val="24"/>
          <w:szCs w:val="24"/>
          <w:bdr w:val="none" w:sz="0" w:space="0" w:color="auto" w:frame="1"/>
        </w:rPr>
        <w:t>}  </w:t>
      </w:r>
    </w:p>
    <w:p w:rsidR="00F90B5E" w:rsidRPr="0023624C" w:rsidRDefault="00F90B5E" w:rsidP="00F90B5E">
      <w:pPr>
        <w:shd w:val="clear" w:color="auto" w:fill="FFFFFF"/>
        <w:spacing w:after="0" w:line="345" w:lineRule="atLeast"/>
        <w:ind w:left="720"/>
        <w:rPr>
          <w:rFonts w:ascii="Times New Roman" w:hAnsi="Times New Roman" w:cs="Times New Roman"/>
          <w:sz w:val="24"/>
          <w:szCs w:val="24"/>
          <w:bdr w:val="none" w:sz="0" w:space="0" w:color="auto" w:frame="1"/>
        </w:rPr>
      </w:pPr>
    </w:p>
    <w:p w:rsidR="001E5711" w:rsidRPr="0023624C" w:rsidRDefault="00F90B5E" w:rsidP="00F90B5E">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bike is created</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running safely..</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gear changed</w: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38" style="width:0;height:.75pt" o:hrstd="t" o:hrnoshade="t" o:hr="t" fillcolor="#d4d4d4" stroked="f"/>
        </w:pict>
      </w:r>
    </w:p>
    <w:p w:rsidR="001E5711" w:rsidRPr="0023624C" w:rsidRDefault="001E5711" w:rsidP="001E5711">
      <w:pPr>
        <w:pStyle w:val="Heading4"/>
        <w:pBdr>
          <w:top w:val="single" w:sz="6" w:space="11" w:color="FFC0CB"/>
          <w:left w:val="single" w:sz="18" w:space="30" w:color="FFA500"/>
          <w:bottom w:val="single" w:sz="6" w:space="11" w:color="FFC0CB"/>
          <w:right w:val="single" w:sz="6" w:space="11" w:color="FFC0CB"/>
        </w:pBdr>
        <w:shd w:val="clear" w:color="auto" w:fill="FFFFFF"/>
        <w:rPr>
          <w:rFonts w:ascii="Times New Roman" w:hAnsi="Times New Roman" w:cs="Times New Roman"/>
          <w:color w:val="auto"/>
          <w:sz w:val="24"/>
          <w:szCs w:val="24"/>
        </w:rPr>
      </w:pPr>
      <w:r w:rsidRPr="0023624C">
        <w:rPr>
          <w:rFonts w:ascii="Times New Roman" w:hAnsi="Times New Roman" w:cs="Times New Roman"/>
          <w:color w:val="auto"/>
          <w:sz w:val="24"/>
          <w:szCs w:val="24"/>
        </w:rPr>
        <w:t>Rule: If there is an abstract method in a class, that class must be abstract.</w:t>
      </w:r>
    </w:p>
    <w:p w:rsidR="001E5711" w:rsidRPr="0023624C" w:rsidRDefault="001E5711" w:rsidP="001E5711">
      <w:pPr>
        <w:pStyle w:val="Heading4"/>
        <w:pBdr>
          <w:top w:val="single" w:sz="6" w:space="11" w:color="FFC0CB"/>
          <w:left w:val="single" w:sz="18" w:space="30" w:color="FFA500"/>
          <w:bottom w:val="single" w:sz="6" w:space="11" w:color="FFC0CB"/>
          <w:right w:val="single" w:sz="6" w:space="11" w:color="FFC0CB"/>
        </w:pBdr>
        <w:shd w:val="clear" w:color="auto" w:fill="FFFFFF"/>
        <w:rPr>
          <w:rFonts w:ascii="Times New Roman" w:hAnsi="Times New Roman" w:cs="Times New Roman"/>
          <w:color w:val="auto"/>
          <w:sz w:val="24"/>
          <w:szCs w:val="24"/>
        </w:rPr>
      </w:pPr>
      <w:r w:rsidRPr="0023624C">
        <w:rPr>
          <w:rFonts w:ascii="Times New Roman" w:hAnsi="Times New Roman" w:cs="Times New Roman"/>
          <w:color w:val="auto"/>
          <w:sz w:val="24"/>
          <w:szCs w:val="24"/>
        </w:rPr>
        <w:t>Rule: If you are extending an abstract class that has an abstract method, you must either provide the implementation of the method or make this class abstract.</w:t>
      </w:r>
    </w:p>
    <w:p w:rsidR="001E5711" w:rsidRPr="0023624C" w:rsidRDefault="001E5711" w:rsidP="00F90B5E">
      <w:pPr>
        <w:pStyle w:val="Title"/>
        <w:rPr>
          <w:rFonts w:ascii="Times New Roman" w:hAnsi="Times New Roman" w:cs="Times New Roman"/>
          <w:color w:val="auto"/>
        </w:rPr>
      </w:pPr>
      <w:r w:rsidRPr="0023624C">
        <w:rPr>
          <w:rFonts w:ascii="Times New Roman" w:hAnsi="Times New Roman" w:cs="Times New Roman"/>
          <w:color w:val="auto"/>
        </w:rPr>
        <w:t>Java Inner Classes</w:t>
      </w:r>
    </w:p>
    <w:p w:rsidR="001E5711" w:rsidRPr="0023624C" w:rsidRDefault="001E5711" w:rsidP="001E5711">
      <w:pPr>
        <w:pStyle w:val="NormalWeb"/>
        <w:shd w:val="clear" w:color="auto" w:fill="FFFFFF"/>
      </w:pPr>
      <w:r w:rsidRPr="0023624C">
        <w:rPr>
          <w:b/>
          <w:bCs/>
        </w:rPr>
        <w:t>Java inner class</w:t>
      </w:r>
      <w:r w:rsidRPr="0023624C">
        <w:t> or nested class is a class which is declared inside the class or interface.</w:t>
      </w:r>
    </w:p>
    <w:p w:rsidR="001E5711" w:rsidRPr="0023624C" w:rsidRDefault="001E5711" w:rsidP="001E5711">
      <w:pPr>
        <w:pStyle w:val="NormalWeb"/>
        <w:shd w:val="clear" w:color="auto" w:fill="FFFFFF"/>
      </w:pPr>
      <w:r w:rsidRPr="0023624C">
        <w:t>We use inner classes to logically group classes and interfaces in one place so that it can be more readable and maintainable.</w:t>
      </w:r>
    </w:p>
    <w:p w:rsidR="001E5711" w:rsidRPr="0023624C" w:rsidRDefault="001E5711" w:rsidP="001E5711">
      <w:pPr>
        <w:pStyle w:val="NormalWeb"/>
        <w:shd w:val="clear" w:color="auto" w:fill="FFFFFF"/>
      </w:pPr>
      <w:r w:rsidRPr="0023624C">
        <w:t>Additionally, it can access all the members of outer class including private data members and methods.</w:t>
      </w:r>
    </w:p>
    <w:p w:rsidR="001E5711" w:rsidRPr="0023624C" w:rsidRDefault="001E5711" w:rsidP="001E5711">
      <w:pPr>
        <w:pStyle w:val="Heading4"/>
        <w:shd w:val="clear" w:color="auto" w:fill="FFFFFF"/>
        <w:rPr>
          <w:rFonts w:ascii="Times New Roman" w:hAnsi="Times New Roman" w:cs="Times New Roman"/>
          <w:bCs w:val="0"/>
          <w:color w:val="auto"/>
          <w:sz w:val="24"/>
          <w:szCs w:val="24"/>
        </w:rPr>
      </w:pPr>
      <w:r w:rsidRPr="0023624C">
        <w:rPr>
          <w:rFonts w:ascii="Times New Roman" w:hAnsi="Times New Roman" w:cs="Times New Roman"/>
          <w:bCs w:val="0"/>
          <w:color w:val="auto"/>
          <w:sz w:val="24"/>
          <w:szCs w:val="24"/>
        </w:rPr>
        <w:t>Syntax of Inner class</w:t>
      </w:r>
    </w:p>
    <w:p w:rsidR="001E5711" w:rsidRPr="0023624C" w:rsidRDefault="001E5711" w:rsidP="00813AB9">
      <w:pPr>
        <w:shd w:val="clear" w:color="auto" w:fill="FFFFFF"/>
        <w:spacing w:after="0" w:line="345" w:lineRule="atLeast"/>
        <w:ind w:left="216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Java_Outer_class{  </w:t>
      </w:r>
    </w:p>
    <w:p w:rsidR="001E5711" w:rsidRPr="0023624C" w:rsidRDefault="001E5711" w:rsidP="00813AB9">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//code</w:t>
      </w: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Java_Inner_class{  </w:t>
      </w:r>
    </w:p>
    <w:p w:rsidR="001E5711" w:rsidRPr="0023624C" w:rsidRDefault="001E5711" w:rsidP="00813AB9">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//code</w:t>
      </w: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ind w:left="216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ind w:left="2160"/>
        <w:rPr>
          <w:rFonts w:ascii="Times New Roman" w:hAnsi="Times New Roman" w:cs="Times New Roman"/>
          <w:sz w:val="24"/>
          <w:szCs w:val="24"/>
        </w:rPr>
      </w:pPr>
    </w:p>
    <w:p w:rsidR="001E5711" w:rsidRPr="0023624C" w:rsidRDefault="001E5711" w:rsidP="00813AB9">
      <w:pPr>
        <w:pStyle w:val="Subtitle"/>
        <w:rPr>
          <w:rFonts w:ascii="Times New Roman" w:hAnsi="Times New Roman" w:cs="Times New Roman"/>
          <w:b/>
          <w:color w:val="auto"/>
          <w:sz w:val="32"/>
          <w:szCs w:val="32"/>
          <w:u w:val="single"/>
        </w:rPr>
      </w:pPr>
      <w:r w:rsidRPr="0023624C">
        <w:rPr>
          <w:rFonts w:ascii="Times New Roman" w:hAnsi="Times New Roman" w:cs="Times New Roman"/>
          <w:b/>
          <w:color w:val="auto"/>
          <w:sz w:val="32"/>
          <w:szCs w:val="32"/>
          <w:u w:val="single"/>
        </w:rPr>
        <w:t>Types of Nested classes</w:t>
      </w:r>
      <w:r w:rsidR="00813AB9" w:rsidRPr="0023624C">
        <w:rPr>
          <w:rFonts w:ascii="Times New Roman" w:hAnsi="Times New Roman" w:cs="Times New Roman"/>
          <w:b/>
          <w:color w:val="auto"/>
          <w:sz w:val="32"/>
          <w:szCs w:val="32"/>
          <w:u w:val="single"/>
        </w:rPr>
        <w:t>:-</w:t>
      </w:r>
    </w:p>
    <w:p w:rsidR="001E5711" w:rsidRPr="0023624C" w:rsidRDefault="001E5711" w:rsidP="001E5711">
      <w:pPr>
        <w:pStyle w:val="NormalWeb"/>
        <w:shd w:val="clear" w:color="auto" w:fill="FFFFFF"/>
      </w:pPr>
      <w:r w:rsidRPr="0023624C">
        <w:lastRenderedPageBreak/>
        <w:t>There are two types of nested classes non-static and static nested classes.The non-static nested classes are also known as inner classes.</w:t>
      </w:r>
    </w:p>
    <w:p w:rsidR="001E5711" w:rsidRPr="0023624C" w:rsidRDefault="001E5711" w:rsidP="001D6524">
      <w:pPr>
        <w:numPr>
          <w:ilvl w:val="0"/>
          <w:numId w:val="11"/>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Non-static nested class (inner class)</w:t>
      </w:r>
    </w:p>
    <w:p w:rsidR="001E5711" w:rsidRPr="0023624C" w:rsidRDefault="001E5711" w:rsidP="001D6524">
      <w:pPr>
        <w:numPr>
          <w:ilvl w:val="1"/>
          <w:numId w:val="11"/>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Member inner class</w:t>
      </w:r>
    </w:p>
    <w:p w:rsidR="001E5711" w:rsidRPr="0023624C" w:rsidRDefault="001E5711" w:rsidP="001D6524">
      <w:pPr>
        <w:numPr>
          <w:ilvl w:val="1"/>
          <w:numId w:val="11"/>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Anonymous inner class</w:t>
      </w:r>
    </w:p>
    <w:p w:rsidR="001E5711" w:rsidRPr="0023624C" w:rsidRDefault="001E5711" w:rsidP="001D6524">
      <w:pPr>
        <w:numPr>
          <w:ilvl w:val="1"/>
          <w:numId w:val="11"/>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Local inner class</w:t>
      </w:r>
    </w:p>
    <w:p w:rsidR="001E5711" w:rsidRPr="0023624C" w:rsidRDefault="001E5711" w:rsidP="001D6524">
      <w:pPr>
        <w:numPr>
          <w:ilvl w:val="0"/>
          <w:numId w:val="11"/>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Static nested class</w:t>
      </w:r>
    </w:p>
    <w:tbl>
      <w:tblPr>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0"/>
        <w:gridCol w:w="6902"/>
      </w:tblGrid>
      <w:tr w:rsidR="00813AB9" w:rsidRPr="0023624C" w:rsidTr="00813AB9">
        <w:tc>
          <w:tcPr>
            <w:tcW w:w="2610" w:type="dxa"/>
            <w:hideMark/>
          </w:tcPr>
          <w:p w:rsidR="00813AB9" w:rsidRPr="0023624C" w:rsidRDefault="00813AB9" w:rsidP="001E5711">
            <w:pPr>
              <w:rPr>
                <w:rFonts w:ascii="Times New Roman" w:hAnsi="Times New Roman" w:cs="Times New Roman"/>
                <w:b/>
                <w:bCs/>
                <w:sz w:val="24"/>
                <w:szCs w:val="24"/>
              </w:rPr>
            </w:pPr>
            <w:r w:rsidRPr="0023624C">
              <w:rPr>
                <w:rFonts w:ascii="Times New Roman" w:hAnsi="Times New Roman" w:cs="Times New Roman"/>
                <w:b/>
                <w:bCs/>
                <w:sz w:val="24"/>
                <w:szCs w:val="24"/>
              </w:rPr>
              <w:t>Type</w:t>
            </w:r>
          </w:p>
        </w:tc>
        <w:tc>
          <w:tcPr>
            <w:tcW w:w="6902" w:type="dxa"/>
            <w:hideMark/>
          </w:tcPr>
          <w:p w:rsidR="00813AB9" w:rsidRPr="0023624C" w:rsidRDefault="00813AB9" w:rsidP="001E5711">
            <w:pPr>
              <w:rPr>
                <w:rFonts w:ascii="Times New Roman" w:hAnsi="Times New Roman" w:cs="Times New Roman"/>
                <w:b/>
                <w:bCs/>
                <w:sz w:val="24"/>
                <w:szCs w:val="24"/>
              </w:rPr>
            </w:pPr>
            <w:r w:rsidRPr="0023624C">
              <w:rPr>
                <w:rFonts w:ascii="Times New Roman" w:hAnsi="Times New Roman" w:cs="Times New Roman"/>
                <w:b/>
                <w:bCs/>
                <w:sz w:val="24"/>
                <w:szCs w:val="24"/>
              </w:rPr>
              <w:t>Description</w:t>
            </w:r>
          </w:p>
        </w:tc>
      </w:tr>
      <w:tr w:rsidR="00813AB9" w:rsidRPr="0023624C" w:rsidTr="00813AB9">
        <w:tc>
          <w:tcPr>
            <w:tcW w:w="2610" w:type="dxa"/>
            <w:hideMark/>
          </w:tcPr>
          <w:p w:rsidR="00813AB9" w:rsidRPr="0023624C" w:rsidRDefault="008A7291" w:rsidP="001E5711">
            <w:pPr>
              <w:spacing w:line="345" w:lineRule="atLeast"/>
              <w:ind w:left="300"/>
              <w:rPr>
                <w:rFonts w:ascii="Times New Roman" w:hAnsi="Times New Roman" w:cs="Times New Roman"/>
                <w:sz w:val="24"/>
                <w:szCs w:val="24"/>
              </w:rPr>
            </w:pPr>
            <w:hyperlink r:id="rId71" w:history="1">
              <w:r w:rsidR="00813AB9" w:rsidRPr="0023624C">
                <w:rPr>
                  <w:rStyle w:val="Hyperlink"/>
                  <w:rFonts w:ascii="Times New Roman" w:hAnsi="Times New Roman" w:cs="Times New Roman"/>
                  <w:color w:val="auto"/>
                  <w:sz w:val="24"/>
                  <w:szCs w:val="24"/>
                </w:rPr>
                <w:t>Member Inner Class</w:t>
              </w:r>
            </w:hyperlink>
          </w:p>
        </w:tc>
        <w:tc>
          <w:tcPr>
            <w:tcW w:w="6902" w:type="dxa"/>
            <w:hideMark/>
          </w:tcPr>
          <w:p w:rsidR="00813AB9" w:rsidRPr="0023624C" w:rsidRDefault="00813AB9"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A class created within class and outside method.</w:t>
            </w:r>
          </w:p>
        </w:tc>
      </w:tr>
      <w:tr w:rsidR="00813AB9" w:rsidRPr="0023624C" w:rsidTr="00813AB9">
        <w:tc>
          <w:tcPr>
            <w:tcW w:w="2610" w:type="dxa"/>
            <w:hideMark/>
          </w:tcPr>
          <w:p w:rsidR="00813AB9" w:rsidRPr="0023624C" w:rsidRDefault="008A7291" w:rsidP="001E5711">
            <w:pPr>
              <w:spacing w:line="345" w:lineRule="atLeast"/>
              <w:ind w:left="300"/>
              <w:rPr>
                <w:rFonts w:ascii="Times New Roman" w:hAnsi="Times New Roman" w:cs="Times New Roman"/>
                <w:sz w:val="24"/>
                <w:szCs w:val="24"/>
              </w:rPr>
            </w:pPr>
            <w:hyperlink r:id="rId72" w:history="1">
              <w:r w:rsidR="00813AB9" w:rsidRPr="0023624C">
                <w:rPr>
                  <w:rStyle w:val="Hyperlink"/>
                  <w:rFonts w:ascii="Times New Roman" w:hAnsi="Times New Roman" w:cs="Times New Roman"/>
                  <w:color w:val="auto"/>
                  <w:sz w:val="24"/>
                  <w:szCs w:val="24"/>
                </w:rPr>
                <w:t>Anonymous Inner Class</w:t>
              </w:r>
            </w:hyperlink>
          </w:p>
        </w:tc>
        <w:tc>
          <w:tcPr>
            <w:tcW w:w="6902" w:type="dxa"/>
            <w:hideMark/>
          </w:tcPr>
          <w:p w:rsidR="00813AB9" w:rsidRPr="0023624C" w:rsidRDefault="00813AB9"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A class created for implementing interface or extending class.</w:t>
            </w:r>
          </w:p>
          <w:p w:rsidR="00813AB9" w:rsidRPr="0023624C" w:rsidRDefault="00813AB9"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 xml:space="preserve"> Its name is decided by the java compiler.</w:t>
            </w:r>
          </w:p>
        </w:tc>
      </w:tr>
      <w:tr w:rsidR="00813AB9" w:rsidRPr="0023624C" w:rsidTr="00813AB9">
        <w:tc>
          <w:tcPr>
            <w:tcW w:w="2610" w:type="dxa"/>
            <w:hideMark/>
          </w:tcPr>
          <w:p w:rsidR="00813AB9" w:rsidRPr="0023624C" w:rsidRDefault="008A7291" w:rsidP="001E5711">
            <w:pPr>
              <w:spacing w:line="345" w:lineRule="atLeast"/>
              <w:ind w:left="300"/>
              <w:rPr>
                <w:rFonts w:ascii="Times New Roman" w:hAnsi="Times New Roman" w:cs="Times New Roman"/>
                <w:sz w:val="24"/>
                <w:szCs w:val="24"/>
              </w:rPr>
            </w:pPr>
            <w:hyperlink r:id="rId73" w:history="1">
              <w:r w:rsidR="00813AB9" w:rsidRPr="0023624C">
                <w:rPr>
                  <w:rStyle w:val="Hyperlink"/>
                  <w:rFonts w:ascii="Times New Roman" w:hAnsi="Times New Roman" w:cs="Times New Roman"/>
                  <w:color w:val="auto"/>
                  <w:sz w:val="24"/>
                  <w:szCs w:val="24"/>
                </w:rPr>
                <w:t>Local Inner Class</w:t>
              </w:r>
            </w:hyperlink>
          </w:p>
        </w:tc>
        <w:tc>
          <w:tcPr>
            <w:tcW w:w="6902" w:type="dxa"/>
            <w:hideMark/>
          </w:tcPr>
          <w:p w:rsidR="00813AB9" w:rsidRPr="0023624C" w:rsidRDefault="00813AB9"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A class created within method.</w:t>
            </w:r>
          </w:p>
        </w:tc>
      </w:tr>
      <w:tr w:rsidR="00813AB9" w:rsidRPr="0023624C" w:rsidTr="00813AB9">
        <w:tc>
          <w:tcPr>
            <w:tcW w:w="2610" w:type="dxa"/>
            <w:hideMark/>
          </w:tcPr>
          <w:p w:rsidR="00813AB9" w:rsidRPr="0023624C" w:rsidRDefault="008A7291" w:rsidP="001E5711">
            <w:pPr>
              <w:spacing w:line="345" w:lineRule="atLeast"/>
              <w:ind w:left="300"/>
              <w:rPr>
                <w:rFonts w:ascii="Times New Roman" w:hAnsi="Times New Roman" w:cs="Times New Roman"/>
                <w:sz w:val="24"/>
                <w:szCs w:val="24"/>
              </w:rPr>
            </w:pPr>
            <w:hyperlink r:id="rId74" w:history="1">
              <w:r w:rsidR="00813AB9" w:rsidRPr="0023624C">
                <w:rPr>
                  <w:rStyle w:val="Hyperlink"/>
                  <w:rFonts w:ascii="Times New Roman" w:hAnsi="Times New Roman" w:cs="Times New Roman"/>
                  <w:color w:val="auto"/>
                  <w:sz w:val="24"/>
                  <w:szCs w:val="24"/>
                </w:rPr>
                <w:t>Static Nested Class</w:t>
              </w:r>
            </w:hyperlink>
          </w:p>
        </w:tc>
        <w:tc>
          <w:tcPr>
            <w:tcW w:w="6902" w:type="dxa"/>
            <w:hideMark/>
          </w:tcPr>
          <w:p w:rsidR="00813AB9" w:rsidRPr="0023624C" w:rsidRDefault="00813AB9"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A static class created within class.</w:t>
            </w:r>
          </w:p>
        </w:tc>
      </w:tr>
      <w:tr w:rsidR="00813AB9" w:rsidRPr="0023624C" w:rsidTr="00813AB9">
        <w:tc>
          <w:tcPr>
            <w:tcW w:w="2610" w:type="dxa"/>
            <w:hideMark/>
          </w:tcPr>
          <w:p w:rsidR="00813AB9" w:rsidRPr="0023624C" w:rsidRDefault="008A7291" w:rsidP="001E5711">
            <w:pPr>
              <w:spacing w:line="345" w:lineRule="atLeast"/>
              <w:ind w:left="300"/>
              <w:rPr>
                <w:rFonts w:ascii="Times New Roman" w:hAnsi="Times New Roman" w:cs="Times New Roman"/>
                <w:sz w:val="24"/>
                <w:szCs w:val="24"/>
              </w:rPr>
            </w:pPr>
            <w:hyperlink r:id="rId75" w:history="1">
              <w:r w:rsidR="00813AB9" w:rsidRPr="0023624C">
                <w:rPr>
                  <w:rStyle w:val="Hyperlink"/>
                  <w:rFonts w:ascii="Times New Roman" w:hAnsi="Times New Roman" w:cs="Times New Roman"/>
                  <w:color w:val="auto"/>
                  <w:sz w:val="24"/>
                  <w:szCs w:val="24"/>
                </w:rPr>
                <w:t>Nested Interface</w:t>
              </w:r>
            </w:hyperlink>
          </w:p>
        </w:tc>
        <w:tc>
          <w:tcPr>
            <w:tcW w:w="6902" w:type="dxa"/>
            <w:hideMark/>
          </w:tcPr>
          <w:p w:rsidR="00813AB9" w:rsidRPr="0023624C" w:rsidRDefault="00813AB9"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An interface created within class or interface.</w:t>
            </w:r>
          </w:p>
        </w:tc>
      </w:tr>
    </w:tbl>
    <w:p w:rsidR="00EF24F9" w:rsidRDefault="00EF24F9" w:rsidP="00813AB9">
      <w:pPr>
        <w:pStyle w:val="Heading2"/>
        <w:rPr>
          <w:rFonts w:ascii="Times New Roman" w:hAnsi="Times New Roman" w:cs="Times New Roman"/>
          <w:b w:val="0"/>
          <w:color w:val="auto"/>
          <w:sz w:val="28"/>
          <w:szCs w:val="28"/>
          <w:u w:val="single"/>
        </w:rPr>
      </w:pPr>
    </w:p>
    <w:p w:rsidR="001E5711" w:rsidRPr="00EF24F9" w:rsidRDefault="00813AB9" w:rsidP="00813AB9">
      <w:pPr>
        <w:pStyle w:val="Heading2"/>
        <w:rPr>
          <w:rFonts w:ascii="Times New Roman" w:hAnsi="Times New Roman" w:cs="Times New Roman"/>
          <w:b w:val="0"/>
          <w:color w:val="auto"/>
          <w:sz w:val="28"/>
          <w:szCs w:val="28"/>
          <w:u w:val="single"/>
        </w:rPr>
      </w:pPr>
      <w:r w:rsidRPr="00EF24F9">
        <w:rPr>
          <w:rFonts w:ascii="Times New Roman" w:hAnsi="Times New Roman" w:cs="Times New Roman"/>
          <w:b w:val="0"/>
          <w:color w:val="auto"/>
          <w:sz w:val="28"/>
          <w:szCs w:val="28"/>
          <w:u w:val="single"/>
        </w:rPr>
        <w:t>1.</w:t>
      </w:r>
      <w:r w:rsidR="001E5711" w:rsidRPr="00EF24F9">
        <w:rPr>
          <w:rFonts w:ascii="Times New Roman" w:hAnsi="Times New Roman" w:cs="Times New Roman"/>
          <w:b w:val="0"/>
          <w:color w:val="auto"/>
          <w:sz w:val="28"/>
          <w:szCs w:val="28"/>
          <w:u w:val="single"/>
        </w:rPr>
        <w:t>Java Member inner class</w:t>
      </w:r>
      <w:r w:rsidRPr="00EF24F9">
        <w:rPr>
          <w:rFonts w:ascii="Times New Roman" w:hAnsi="Times New Roman" w:cs="Times New Roman"/>
          <w:b w:val="0"/>
          <w:color w:val="auto"/>
          <w:sz w:val="28"/>
          <w:szCs w:val="28"/>
          <w:u w:val="single"/>
        </w:rPr>
        <w:t>:-</w:t>
      </w:r>
    </w:p>
    <w:p w:rsidR="001E5711" w:rsidRPr="0023624C" w:rsidRDefault="001E5711" w:rsidP="001E5711">
      <w:pPr>
        <w:pStyle w:val="NormalWeb"/>
        <w:shd w:val="clear" w:color="auto" w:fill="FFFFFF"/>
      </w:pPr>
      <w:r w:rsidRPr="0023624C">
        <w:t>A non-static class that is created inside a class but outside a method is called member inner class.</w:t>
      </w:r>
    </w:p>
    <w:p w:rsidR="001E5711" w:rsidRPr="0023624C" w:rsidRDefault="001E5711" w:rsidP="001E5711">
      <w:pPr>
        <w:pStyle w:val="NormalWeb"/>
        <w:shd w:val="clear" w:color="auto" w:fill="FFFFFF"/>
        <w:rPr>
          <w:b/>
        </w:rPr>
      </w:pPr>
      <w:r w:rsidRPr="0023624C">
        <w:rPr>
          <w:b/>
        </w:rPr>
        <w:t>Syntax:</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Outer{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//code</w:t>
      </w: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Inner{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//code</w:t>
      </w:r>
      <w:r w:rsidRPr="0023624C">
        <w:rPr>
          <w:rFonts w:ascii="Times New Roman" w:hAnsi="Times New Roman" w:cs="Times New Roman"/>
          <w:sz w:val="24"/>
          <w:szCs w:val="24"/>
          <w:bdr w:val="none" w:sz="0" w:space="0" w:color="auto" w:frame="1"/>
        </w:rPr>
        <w:t>  </w:t>
      </w:r>
    </w:p>
    <w:p w:rsidR="001E5711" w:rsidRPr="0023624C" w:rsidRDefault="001E5711" w:rsidP="00813AB9">
      <w:pPr>
        <w:pStyle w:val="Heading2"/>
        <w:ind w:left="1080"/>
        <w:rPr>
          <w:rFonts w:ascii="Times New Roman" w:hAnsi="Times New Roman" w:cs="Times New Roman"/>
          <w:color w:val="auto"/>
          <w:sz w:val="28"/>
          <w:szCs w:val="28"/>
        </w:rPr>
      </w:pPr>
      <w:r w:rsidRPr="0023624C">
        <w:rPr>
          <w:rFonts w:ascii="Times New Roman" w:hAnsi="Times New Roman" w:cs="Times New Roman"/>
          <w:color w:val="auto"/>
          <w:sz w:val="24"/>
          <w:szCs w:val="24"/>
          <w:bdr w:val="none" w:sz="0" w:space="0" w:color="auto" w:frame="1"/>
        </w:rPr>
        <w:t> }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Heading2"/>
        <w:shd w:val="clear" w:color="auto" w:fill="FFFFFF"/>
        <w:spacing w:line="312" w:lineRule="atLeast"/>
        <w:rPr>
          <w:rFonts w:ascii="Times New Roman" w:hAnsi="Times New Roman" w:cs="Times New Roman"/>
          <w:bCs w:val="0"/>
          <w:color w:val="auto"/>
          <w:sz w:val="24"/>
          <w:szCs w:val="24"/>
        </w:rPr>
      </w:pPr>
      <w:r w:rsidRPr="0023624C">
        <w:rPr>
          <w:rFonts w:ascii="Times New Roman" w:hAnsi="Times New Roman" w:cs="Times New Roman"/>
          <w:bCs w:val="0"/>
          <w:color w:val="auto"/>
          <w:sz w:val="24"/>
          <w:szCs w:val="24"/>
        </w:rPr>
        <w:t>example</w:t>
      </w:r>
    </w:p>
    <w:p w:rsidR="001E5711" w:rsidRPr="0023624C" w:rsidRDefault="001E5711" w:rsidP="001E5711">
      <w:pPr>
        <w:pStyle w:val="NormalWeb"/>
        <w:shd w:val="clear" w:color="auto" w:fill="FFFFFF"/>
      </w:pPr>
      <w:r w:rsidRPr="0023624C">
        <w:t>In this example, we are creating msg() method in member inner class that is accessing the private data member of outer class.</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TestMemberOuter1{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lastRenderedPageBreak/>
        <w:t> </w:t>
      </w:r>
      <w:r w:rsidRPr="0023624C">
        <w:rPr>
          <w:rStyle w:val="keyword"/>
          <w:rFonts w:ascii="Times New Roman" w:hAnsi="Times New Roman" w:cs="Times New Roman"/>
          <w:b/>
          <w:bCs/>
          <w:sz w:val="24"/>
          <w:szCs w:val="24"/>
          <w:bdr w:val="none" w:sz="0" w:space="0" w:color="auto" w:frame="1"/>
        </w:rPr>
        <w:t>private</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data=</w:t>
      </w:r>
      <w:r w:rsidRPr="0023624C">
        <w:rPr>
          <w:rStyle w:val="number"/>
          <w:rFonts w:ascii="Times New Roman" w:hAnsi="Times New Roman" w:cs="Times New Roman"/>
          <w:sz w:val="24"/>
          <w:szCs w:val="24"/>
          <w:bdr w:val="none" w:sz="0" w:space="0" w:color="auto" w:frame="1"/>
        </w:rPr>
        <w:t>30</w:t>
      </w: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Inner{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msg(){System.out.println(</w:t>
      </w:r>
      <w:r w:rsidRPr="0023624C">
        <w:rPr>
          <w:rStyle w:val="string"/>
          <w:rFonts w:ascii="Times New Roman" w:hAnsi="Times New Roman" w:cs="Times New Roman"/>
          <w:sz w:val="24"/>
          <w:szCs w:val="24"/>
          <w:bdr w:val="none" w:sz="0" w:space="0" w:color="auto" w:frame="1"/>
        </w:rPr>
        <w:t>"data is "</w:t>
      </w:r>
      <w:r w:rsidRPr="0023624C">
        <w:rPr>
          <w:rFonts w:ascii="Times New Roman" w:hAnsi="Times New Roman" w:cs="Times New Roman"/>
          <w:sz w:val="24"/>
          <w:szCs w:val="24"/>
          <w:bdr w:val="none" w:sz="0" w:space="0" w:color="auto" w:frame="1"/>
        </w:rPr>
        <w:t>+data);}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TestMemberOuter1 obj=</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TestMemberOuter1();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TestMemberOuter1.Inner in=obj.</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Inner();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in.msg();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EF24F9" w:rsidRDefault="001E5711" w:rsidP="00813AB9">
      <w:pPr>
        <w:pStyle w:val="Heading2"/>
        <w:rPr>
          <w:rFonts w:ascii="Times New Roman" w:hAnsi="Times New Roman" w:cs="Times New Roman"/>
          <w:b w:val="0"/>
          <w:color w:val="auto"/>
          <w:sz w:val="28"/>
          <w:szCs w:val="28"/>
          <w:u w:val="single"/>
        </w:rPr>
      </w:pPr>
      <w:r w:rsidRPr="00EF24F9">
        <w:rPr>
          <w:rFonts w:ascii="Times New Roman" w:hAnsi="Times New Roman" w:cs="Times New Roman"/>
          <w:b w:val="0"/>
          <w:color w:val="auto"/>
          <w:sz w:val="28"/>
          <w:szCs w:val="28"/>
          <w:u w:val="single"/>
        </w:rPr>
        <w:t>Java Local inner class</w:t>
      </w:r>
    </w:p>
    <w:p w:rsidR="00813AB9" w:rsidRPr="0023624C" w:rsidRDefault="001E5711" w:rsidP="00813AB9">
      <w:pPr>
        <w:pStyle w:val="NormalWeb"/>
        <w:shd w:val="clear" w:color="auto" w:fill="FFFFFF"/>
      </w:pPr>
      <w:r w:rsidRPr="0023624C">
        <w:t>A class i.e. created inside a method is called local inner class in java. If you want to invoke the methods of local inner class, you must instantiat</w:t>
      </w:r>
      <w:r w:rsidR="00813AB9" w:rsidRPr="0023624C">
        <w:t>e this class inside the method.</w:t>
      </w:r>
    </w:p>
    <w:p w:rsidR="001E5711" w:rsidRPr="0023624C" w:rsidRDefault="00813AB9" w:rsidP="00813AB9">
      <w:pPr>
        <w:pStyle w:val="NormalWeb"/>
        <w:shd w:val="clear" w:color="auto" w:fill="FFFFFF"/>
        <w:rPr>
          <w:b/>
        </w:rPr>
      </w:pPr>
      <w:r w:rsidRPr="0023624C">
        <w:rPr>
          <w:b/>
          <w:bCs/>
        </w:rPr>
        <w:t>E</w:t>
      </w:r>
      <w:r w:rsidR="001E5711" w:rsidRPr="0023624C">
        <w:rPr>
          <w:b/>
          <w:bCs/>
        </w:rPr>
        <w:t>xample</w:t>
      </w:r>
      <w:r w:rsidRPr="0023624C">
        <w:rPr>
          <w:b/>
          <w:bCs/>
        </w:rPr>
        <w:t>:-</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localInner1{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private</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data=</w:t>
      </w:r>
      <w:r w:rsidRPr="0023624C">
        <w:rPr>
          <w:rStyle w:val="number"/>
          <w:rFonts w:ascii="Times New Roman" w:hAnsi="Times New Roman" w:cs="Times New Roman"/>
          <w:sz w:val="24"/>
          <w:szCs w:val="24"/>
          <w:bdr w:val="none" w:sz="0" w:space="0" w:color="auto" w:frame="1"/>
        </w:rPr>
        <w:t>30</w:t>
      </w:r>
      <w:r w:rsidRPr="0023624C">
        <w:rPr>
          <w:rFonts w:ascii="Times New Roman" w:hAnsi="Times New Roman" w:cs="Times New Roman"/>
          <w:sz w:val="24"/>
          <w:szCs w:val="24"/>
          <w:bdr w:val="none" w:sz="0" w:space="0" w:color="auto" w:frame="1"/>
        </w:rPr>
        <w:t>;</w:t>
      </w:r>
      <w:r w:rsidRPr="0023624C">
        <w:rPr>
          <w:rStyle w:val="comment"/>
          <w:rFonts w:ascii="Times New Roman" w:hAnsi="Times New Roman" w:cs="Times New Roman"/>
          <w:sz w:val="24"/>
          <w:szCs w:val="24"/>
          <w:bdr w:val="none" w:sz="0" w:space="0" w:color="auto" w:frame="1"/>
        </w:rPr>
        <w:t>//instance variable</w:t>
      </w: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display(){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Local{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msg(){System.out.println(data);}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Local l=</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Local();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l.msg();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localInner1 obj=</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localInner1();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obj.display();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NormalWeb"/>
        <w:shd w:val="clear" w:color="auto" w:fill="FFFFFF"/>
      </w:pPr>
      <w:r w:rsidRPr="0023624C">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30</w:t>
      </w:r>
    </w:p>
    <w:p w:rsidR="001E5711" w:rsidRPr="00EF24F9" w:rsidRDefault="001E5711" w:rsidP="00813AB9">
      <w:pPr>
        <w:pStyle w:val="Heading2"/>
        <w:rPr>
          <w:rFonts w:ascii="Times New Roman" w:hAnsi="Times New Roman" w:cs="Times New Roman"/>
          <w:b w:val="0"/>
          <w:color w:val="auto"/>
          <w:sz w:val="28"/>
          <w:szCs w:val="28"/>
          <w:u w:val="single"/>
        </w:rPr>
      </w:pPr>
      <w:r w:rsidRPr="00EF24F9">
        <w:rPr>
          <w:rFonts w:ascii="Times New Roman" w:hAnsi="Times New Roman" w:cs="Times New Roman"/>
          <w:b w:val="0"/>
          <w:color w:val="auto"/>
          <w:sz w:val="28"/>
          <w:szCs w:val="28"/>
          <w:u w:val="single"/>
        </w:rPr>
        <w:t>Java Anonymous inner class</w:t>
      </w:r>
    </w:p>
    <w:p w:rsidR="001E5711" w:rsidRPr="0023624C" w:rsidRDefault="001E5711" w:rsidP="001E5711">
      <w:pPr>
        <w:pStyle w:val="NormalWeb"/>
        <w:shd w:val="clear" w:color="auto" w:fill="FFFFFF"/>
      </w:pPr>
      <w:r w:rsidRPr="0023624C">
        <w:t>A class that have no name is known as anonymous inner class in java. It should be used if you have to override method of class or interface. Java Anonymous inner class can be created by two ways:</w:t>
      </w:r>
    </w:p>
    <w:p w:rsidR="001E5711" w:rsidRPr="0023624C" w:rsidRDefault="001E5711" w:rsidP="001D6524">
      <w:pPr>
        <w:numPr>
          <w:ilvl w:val="0"/>
          <w:numId w:val="12"/>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Class (may be abstract or concrete).</w:t>
      </w:r>
    </w:p>
    <w:p w:rsidR="001E5711" w:rsidRPr="0023624C" w:rsidRDefault="001E5711" w:rsidP="001D6524">
      <w:pPr>
        <w:numPr>
          <w:ilvl w:val="0"/>
          <w:numId w:val="12"/>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lastRenderedPageBreak/>
        <w:t>Interface</w:t>
      </w:r>
    </w:p>
    <w:p w:rsidR="001E5711" w:rsidRPr="0023624C" w:rsidRDefault="001E5711" w:rsidP="001E5711">
      <w:pPr>
        <w:pStyle w:val="Heading3"/>
        <w:shd w:val="clear" w:color="auto" w:fill="FFFFFF"/>
        <w:spacing w:line="312" w:lineRule="atLeast"/>
        <w:rPr>
          <w:rFonts w:ascii="Times New Roman" w:hAnsi="Times New Roman" w:cs="Times New Roman"/>
          <w:bCs w:val="0"/>
          <w:color w:val="auto"/>
          <w:sz w:val="24"/>
          <w:szCs w:val="24"/>
        </w:rPr>
      </w:pPr>
      <w:r w:rsidRPr="0023624C">
        <w:rPr>
          <w:rFonts w:ascii="Times New Roman" w:hAnsi="Times New Roman" w:cs="Times New Roman"/>
          <w:bCs w:val="0"/>
          <w:color w:val="auto"/>
          <w:sz w:val="24"/>
          <w:szCs w:val="24"/>
        </w:rPr>
        <w:t>example</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abstract</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Person{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abstract</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eat();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TestAnonymousInner{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Person p=</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Person(){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eat(){System.out.println(</w:t>
      </w:r>
      <w:r w:rsidRPr="0023624C">
        <w:rPr>
          <w:rStyle w:val="string"/>
          <w:rFonts w:ascii="Times New Roman" w:hAnsi="Times New Roman" w:cs="Times New Roman"/>
          <w:sz w:val="24"/>
          <w:szCs w:val="24"/>
          <w:bdr w:val="none" w:sz="0" w:space="0" w:color="auto" w:frame="1"/>
        </w:rPr>
        <w:t>"nice fruits"</w:t>
      </w:r>
      <w:r w:rsidRPr="0023624C">
        <w:rPr>
          <w:rFonts w:ascii="Times New Roman" w:hAnsi="Times New Roman" w:cs="Times New Roman"/>
          <w:sz w:val="24"/>
          <w:szCs w:val="24"/>
          <w:bdr w:val="none" w:sz="0" w:space="0" w:color="auto" w:frame="1"/>
        </w:rPr>
        <w:t>);}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p.eat();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813AB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NormalWeb"/>
        <w:shd w:val="clear" w:color="auto" w:fill="FFFFFF"/>
      </w:pPr>
      <w:r w:rsidRPr="0023624C">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nice fruits</w:t>
      </w:r>
    </w:p>
    <w:p w:rsidR="001E5711" w:rsidRPr="00EF24F9" w:rsidRDefault="001E5711" w:rsidP="00813AB9">
      <w:pPr>
        <w:pStyle w:val="Heading2"/>
        <w:rPr>
          <w:rFonts w:ascii="Times New Roman" w:hAnsi="Times New Roman" w:cs="Times New Roman"/>
          <w:b w:val="0"/>
          <w:color w:val="auto"/>
          <w:sz w:val="28"/>
          <w:szCs w:val="28"/>
          <w:u w:val="single"/>
        </w:rPr>
      </w:pPr>
      <w:r w:rsidRPr="00EF24F9">
        <w:rPr>
          <w:rFonts w:ascii="Times New Roman" w:hAnsi="Times New Roman" w:cs="Times New Roman"/>
          <w:b w:val="0"/>
          <w:color w:val="auto"/>
          <w:sz w:val="28"/>
          <w:szCs w:val="28"/>
          <w:u w:val="single"/>
        </w:rPr>
        <w:t>Java static nested class</w:t>
      </w:r>
    </w:p>
    <w:p w:rsidR="001E5711" w:rsidRPr="0023624C" w:rsidRDefault="001E5711" w:rsidP="001E5711">
      <w:pPr>
        <w:pStyle w:val="NormalWeb"/>
        <w:shd w:val="clear" w:color="auto" w:fill="FFFFFF"/>
      </w:pPr>
      <w:r w:rsidRPr="0023624C">
        <w:t>A static class i.e. created inside a class is called static nested class in java. It cannot access non-static data members and methods. It can be accessed by outer class name.</w:t>
      </w:r>
    </w:p>
    <w:p w:rsidR="001E5711" w:rsidRPr="0023624C" w:rsidRDefault="001E5711" w:rsidP="001D6524">
      <w:pPr>
        <w:numPr>
          <w:ilvl w:val="0"/>
          <w:numId w:val="13"/>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It can access static data members of outer class including private.</w:t>
      </w:r>
    </w:p>
    <w:p w:rsidR="001E5711" w:rsidRPr="0023624C" w:rsidRDefault="001E5711" w:rsidP="001D6524">
      <w:pPr>
        <w:numPr>
          <w:ilvl w:val="0"/>
          <w:numId w:val="13"/>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Static nested class cannot access non-static (instance) data member or method.</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Java static nested class example with instance method</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TestOuter1{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data=</w:t>
      </w:r>
      <w:r w:rsidRPr="0023624C">
        <w:rPr>
          <w:rStyle w:val="number"/>
          <w:rFonts w:ascii="Times New Roman" w:hAnsi="Times New Roman" w:cs="Times New Roman"/>
          <w:sz w:val="24"/>
          <w:szCs w:val="24"/>
          <w:bdr w:val="none" w:sz="0" w:space="0" w:color="auto" w:frame="1"/>
        </w:rPr>
        <w:t>30</w:t>
      </w:r>
      <w:r w:rsidRPr="0023624C">
        <w:rPr>
          <w:rFonts w:ascii="Times New Roman" w:hAnsi="Times New Roman" w:cs="Times New Roman"/>
          <w:sz w:val="24"/>
          <w:szCs w:val="24"/>
          <w:bdr w:val="none" w:sz="0" w:space="0" w:color="auto" w:frame="1"/>
        </w:rPr>
        <w:t>;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Inner{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msg(){System.out.println(</w:t>
      </w:r>
      <w:r w:rsidRPr="0023624C">
        <w:rPr>
          <w:rStyle w:val="string"/>
          <w:rFonts w:ascii="Times New Roman" w:hAnsi="Times New Roman" w:cs="Times New Roman"/>
          <w:sz w:val="24"/>
          <w:szCs w:val="24"/>
          <w:bdr w:val="none" w:sz="0" w:space="0" w:color="auto" w:frame="1"/>
        </w:rPr>
        <w:t>"data is "</w:t>
      </w:r>
      <w:r w:rsidRPr="0023624C">
        <w:rPr>
          <w:rFonts w:ascii="Times New Roman" w:hAnsi="Times New Roman" w:cs="Times New Roman"/>
          <w:sz w:val="24"/>
          <w:szCs w:val="24"/>
          <w:bdr w:val="none" w:sz="0" w:space="0" w:color="auto" w:frame="1"/>
        </w:rPr>
        <w:t>+data);}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TestOuter1.Inner obj=</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TestOuter1.Inner();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obj.msg();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NormalWeb"/>
        <w:shd w:val="clear" w:color="auto" w:fill="FFFFFF"/>
      </w:pPr>
      <w:r w:rsidRPr="0023624C">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data is 30</w:t>
      </w:r>
    </w:p>
    <w:p w:rsidR="001E5711" w:rsidRPr="00EF24F9" w:rsidRDefault="001E5711" w:rsidP="0070419C">
      <w:pPr>
        <w:pStyle w:val="Heading2"/>
        <w:rPr>
          <w:rFonts w:ascii="Times New Roman" w:hAnsi="Times New Roman" w:cs="Times New Roman"/>
          <w:b w:val="0"/>
          <w:color w:val="auto"/>
          <w:sz w:val="28"/>
          <w:szCs w:val="28"/>
          <w:u w:val="single"/>
        </w:rPr>
      </w:pPr>
      <w:r w:rsidRPr="00EF24F9">
        <w:rPr>
          <w:rFonts w:ascii="Times New Roman" w:hAnsi="Times New Roman" w:cs="Times New Roman"/>
          <w:b w:val="0"/>
          <w:color w:val="auto"/>
          <w:sz w:val="28"/>
          <w:szCs w:val="28"/>
          <w:u w:val="single"/>
        </w:rPr>
        <w:lastRenderedPageBreak/>
        <w:t>Java Nested Interface</w:t>
      </w:r>
    </w:p>
    <w:p w:rsidR="001E5711" w:rsidRPr="0023624C" w:rsidRDefault="001E5711" w:rsidP="001E5711">
      <w:pPr>
        <w:pStyle w:val="NormalWeb"/>
        <w:shd w:val="clear" w:color="auto" w:fill="FFFFFF"/>
      </w:pPr>
      <w:r w:rsidRPr="0023624C">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1E5711" w:rsidRPr="0023624C" w:rsidRDefault="001E5711" w:rsidP="001E5711">
      <w:pPr>
        <w:pStyle w:val="Heading3"/>
        <w:shd w:val="clear" w:color="auto" w:fill="FFFFFF"/>
        <w:spacing w:line="312" w:lineRule="atLeast"/>
        <w:rPr>
          <w:rFonts w:ascii="Times New Roman" w:hAnsi="Times New Roman" w:cs="Times New Roman"/>
          <w:bCs w:val="0"/>
          <w:color w:val="auto"/>
          <w:sz w:val="24"/>
          <w:szCs w:val="24"/>
        </w:rPr>
      </w:pPr>
      <w:r w:rsidRPr="0023624C">
        <w:rPr>
          <w:rFonts w:ascii="Times New Roman" w:hAnsi="Times New Roman" w:cs="Times New Roman"/>
          <w:bCs w:val="0"/>
          <w:color w:val="auto"/>
          <w:sz w:val="24"/>
          <w:szCs w:val="24"/>
        </w:rPr>
        <w:t>S</w:t>
      </w:r>
      <w:r w:rsidR="0070419C" w:rsidRPr="0023624C">
        <w:rPr>
          <w:rFonts w:ascii="Times New Roman" w:hAnsi="Times New Roman" w:cs="Times New Roman"/>
          <w:bCs w:val="0"/>
          <w:color w:val="auto"/>
          <w:sz w:val="24"/>
          <w:szCs w:val="24"/>
        </w:rPr>
        <w:t>yntax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interface_name{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nested_interface_name{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EF24F9">
      <w:pPr>
        <w:pStyle w:val="Heading2"/>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r w:rsidR="0070419C" w:rsidRPr="0023624C">
        <w:rPr>
          <w:rFonts w:ascii="Times New Roman" w:hAnsi="Times New Roman" w:cs="Times New Roman"/>
          <w:sz w:val="24"/>
          <w:szCs w:val="24"/>
          <w:bdr w:val="none" w:sz="0" w:space="0" w:color="auto" w:frame="1"/>
        </w:rPr>
        <w:tab/>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EF24F9">
      <w:pPr>
        <w:pStyle w:val="Heading2"/>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 xml:space="preserve">Example of </w:t>
      </w:r>
      <w:r w:rsidRPr="00EF24F9">
        <w:rPr>
          <w:rFonts w:ascii="Times New Roman" w:hAnsi="Times New Roman" w:cs="Times New Roman"/>
          <w:b w:val="0"/>
          <w:color w:val="auto"/>
          <w:sz w:val="28"/>
          <w:szCs w:val="28"/>
          <w:u w:val="single"/>
        </w:rPr>
        <w:t>nested interface</w:t>
      </w:r>
      <w:r w:rsidRPr="0023624C">
        <w:rPr>
          <w:rFonts w:ascii="Times New Roman" w:hAnsi="Times New Roman" w:cs="Times New Roman"/>
          <w:b w:val="0"/>
          <w:bCs w:val="0"/>
          <w:color w:val="auto"/>
          <w:sz w:val="24"/>
          <w:szCs w:val="24"/>
        </w:rPr>
        <w:t xml:space="preserve"> which is declared within the interface</w:t>
      </w:r>
    </w:p>
    <w:tbl>
      <w:tblPr>
        <w:tblW w:w="0" w:type="auto"/>
        <w:tblCellSpacing w:w="15" w:type="dxa"/>
        <w:shd w:val="clear" w:color="auto" w:fill="FFFFFF"/>
        <w:tblCellMar>
          <w:top w:w="15" w:type="dxa"/>
          <w:left w:w="15" w:type="dxa"/>
          <w:bottom w:w="15" w:type="dxa"/>
          <w:right w:w="15" w:type="dxa"/>
        </w:tblCellMar>
        <w:tblLook w:val="04A0"/>
      </w:tblPr>
      <w:tblGrid>
        <w:gridCol w:w="9117"/>
      </w:tblGrid>
      <w:tr w:rsidR="00282644"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In this example, we are going to learn how to declare the nested interface and how we can access it.</w:t>
            </w:r>
          </w:p>
        </w:tc>
      </w:tr>
    </w:tbl>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Showable{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show();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interface</w:t>
      </w:r>
      <w:r w:rsidRPr="0023624C">
        <w:rPr>
          <w:rFonts w:ascii="Times New Roman" w:hAnsi="Times New Roman" w:cs="Times New Roman"/>
          <w:sz w:val="24"/>
          <w:szCs w:val="24"/>
          <w:bdr w:val="none" w:sz="0" w:space="0" w:color="auto" w:frame="1"/>
        </w:rPr>
        <w:t> Message{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msg();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TestNestedInterface1 </w:t>
      </w:r>
      <w:r w:rsidRPr="0023624C">
        <w:rPr>
          <w:rStyle w:val="keyword"/>
          <w:rFonts w:ascii="Times New Roman" w:hAnsi="Times New Roman" w:cs="Times New Roman"/>
          <w:b/>
          <w:bCs/>
          <w:sz w:val="24"/>
          <w:szCs w:val="24"/>
          <w:bdr w:val="none" w:sz="0" w:space="0" w:color="auto" w:frame="1"/>
        </w:rPr>
        <w:t>implements</w:t>
      </w:r>
      <w:r w:rsidRPr="0023624C">
        <w:rPr>
          <w:rFonts w:ascii="Times New Roman" w:hAnsi="Times New Roman" w:cs="Times New Roman"/>
          <w:sz w:val="24"/>
          <w:szCs w:val="24"/>
          <w:bdr w:val="none" w:sz="0" w:space="0" w:color="auto" w:frame="1"/>
        </w:rPr>
        <w:t> Showable.Message{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msg(){System.out.println(</w:t>
      </w:r>
      <w:r w:rsidRPr="0023624C">
        <w:rPr>
          <w:rStyle w:val="string"/>
          <w:rFonts w:ascii="Times New Roman" w:hAnsi="Times New Roman" w:cs="Times New Roman"/>
          <w:sz w:val="24"/>
          <w:szCs w:val="24"/>
          <w:bdr w:val="none" w:sz="0" w:space="0" w:color="auto" w:frame="1"/>
        </w:rPr>
        <w:t>"Hello nested interface"</w:t>
      </w:r>
      <w:r w:rsidRPr="0023624C">
        <w:rPr>
          <w:rFonts w:ascii="Times New Roman" w:hAnsi="Times New Roman" w:cs="Times New Roman"/>
          <w:sz w:val="24"/>
          <w:szCs w:val="24"/>
          <w:bdr w:val="none" w:sz="0" w:space="0" w:color="auto" w:frame="1"/>
        </w:rPr>
        <w:t>);}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Showable.Message message=</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TestNestedInterface1();</w:t>
      </w:r>
      <w:r w:rsidRPr="0023624C">
        <w:rPr>
          <w:rStyle w:val="comment"/>
          <w:rFonts w:ascii="Times New Roman" w:hAnsi="Times New Roman" w:cs="Times New Roman"/>
          <w:sz w:val="24"/>
          <w:szCs w:val="24"/>
          <w:bdr w:val="none" w:sz="0" w:space="0" w:color="auto" w:frame="1"/>
        </w:rPr>
        <w:t>//upcasting here</w:t>
      </w:r>
      <w:r w:rsidRPr="0023624C">
        <w:rPr>
          <w:rFonts w:ascii="Times New Roman" w:hAnsi="Times New Roman" w:cs="Times New Roman"/>
          <w:sz w:val="24"/>
          <w:szCs w:val="24"/>
          <w:bdr w:val="none" w:sz="0" w:space="0" w:color="auto" w:frame="1"/>
        </w:rPr>
        <w:t>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message.msg();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419C">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419C">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Output:hello nested interface</w:t>
      </w: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p>
        </w:tc>
      </w:tr>
    </w:tbl>
    <w:p w:rsidR="00EF24F9" w:rsidRDefault="00EF24F9" w:rsidP="0070419C">
      <w:pPr>
        <w:pStyle w:val="Title"/>
        <w:rPr>
          <w:rFonts w:ascii="Times New Roman" w:hAnsi="Times New Roman" w:cs="Times New Roman"/>
          <w:color w:val="auto"/>
        </w:rPr>
      </w:pPr>
    </w:p>
    <w:p w:rsidR="00EF24F9" w:rsidRDefault="00EF24F9" w:rsidP="0070419C">
      <w:pPr>
        <w:pStyle w:val="Title"/>
        <w:rPr>
          <w:rFonts w:ascii="Times New Roman" w:hAnsi="Times New Roman" w:cs="Times New Roman"/>
          <w:color w:val="auto"/>
        </w:rPr>
      </w:pPr>
    </w:p>
    <w:p w:rsidR="00EF24F9" w:rsidRDefault="00EF24F9" w:rsidP="0070419C">
      <w:pPr>
        <w:pStyle w:val="Title"/>
        <w:rPr>
          <w:rFonts w:ascii="Times New Roman" w:hAnsi="Times New Roman" w:cs="Times New Roman"/>
          <w:color w:val="auto"/>
        </w:rPr>
      </w:pPr>
    </w:p>
    <w:p w:rsidR="00EF24F9" w:rsidRDefault="00EF24F9" w:rsidP="0070419C">
      <w:pPr>
        <w:pStyle w:val="Title"/>
        <w:rPr>
          <w:rFonts w:ascii="Times New Roman" w:hAnsi="Times New Roman" w:cs="Times New Roman"/>
          <w:color w:val="auto"/>
        </w:rPr>
      </w:pPr>
    </w:p>
    <w:p w:rsidR="001E5711" w:rsidRPr="0023624C" w:rsidRDefault="001E5711" w:rsidP="0070419C">
      <w:pPr>
        <w:pStyle w:val="Title"/>
        <w:rPr>
          <w:rFonts w:ascii="Times New Roman" w:hAnsi="Times New Roman" w:cs="Times New Roman"/>
          <w:color w:val="auto"/>
        </w:rPr>
      </w:pPr>
      <w:r w:rsidRPr="0023624C">
        <w:rPr>
          <w:rFonts w:ascii="Times New Roman" w:hAnsi="Times New Roman" w:cs="Times New Roman"/>
          <w:color w:val="auto"/>
        </w:rPr>
        <w:lastRenderedPageBreak/>
        <w:t>Exception Handling in Java</w:t>
      </w:r>
    </w:p>
    <w:p w:rsidR="001E5711" w:rsidRPr="0023624C" w:rsidRDefault="008A7291" w:rsidP="001D6524">
      <w:pPr>
        <w:numPr>
          <w:ilvl w:val="0"/>
          <w:numId w:val="14"/>
        </w:numPr>
        <w:shd w:val="clear" w:color="auto" w:fill="FFFFFF"/>
        <w:spacing w:before="60" w:after="100" w:afterAutospacing="1" w:line="345" w:lineRule="atLeast"/>
        <w:rPr>
          <w:rFonts w:ascii="Times New Roman" w:hAnsi="Times New Roman" w:cs="Times New Roman"/>
          <w:sz w:val="24"/>
          <w:szCs w:val="24"/>
        </w:rPr>
      </w:pPr>
      <w:hyperlink r:id="rId76" w:history="1">
        <w:r w:rsidR="001E5711" w:rsidRPr="0023624C">
          <w:rPr>
            <w:rStyle w:val="Hyperlink"/>
            <w:rFonts w:ascii="Times New Roman" w:hAnsi="Times New Roman" w:cs="Times New Roman"/>
            <w:color w:val="auto"/>
            <w:sz w:val="24"/>
            <w:szCs w:val="24"/>
          </w:rPr>
          <w:t>Exception Handling</w:t>
        </w:r>
      </w:hyperlink>
    </w:p>
    <w:p w:rsidR="001E5711" w:rsidRPr="0023624C" w:rsidRDefault="008A7291" w:rsidP="001D6524">
      <w:pPr>
        <w:numPr>
          <w:ilvl w:val="0"/>
          <w:numId w:val="14"/>
        </w:numPr>
        <w:shd w:val="clear" w:color="auto" w:fill="FFFFFF"/>
        <w:spacing w:before="60" w:after="100" w:afterAutospacing="1" w:line="345" w:lineRule="atLeast"/>
        <w:rPr>
          <w:rFonts w:ascii="Times New Roman" w:hAnsi="Times New Roman" w:cs="Times New Roman"/>
          <w:sz w:val="24"/>
          <w:szCs w:val="24"/>
        </w:rPr>
      </w:pPr>
      <w:hyperlink r:id="rId77" w:anchor="exceptionad" w:history="1">
        <w:r w:rsidR="001E5711" w:rsidRPr="0023624C">
          <w:rPr>
            <w:rStyle w:val="Hyperlink"/>
            <w:rFonts w:ascii="Times New Roman" w:hAnsi="Times New Roman" w:cs="Times New Roman"/>
            <w:color w:val="auto"/>
            <w:sz w:val="24"/>
            <w:szCs w:val="24"/>
          </w:rPr>
          <w:t>Advantage of Exception Handling</w:t>
        </w:r>
      </w:hyperlink>
    </w:p>
    <w:p w:rsidR="001E5711" w:rsidRPr="0023624C" w:rsidRDefault="008A7291" w:rsidP="001D6524">
      <w:pPr>
        <w:numPr>
          <w:ilvl w:val="0"/>
          <w:numId w:val="14"/>
        </w:numPr>
        <w:shd w:val="clear" w:color="auto" w:fill="FFFFFF"/>
        <w:spacing w:before="60" w:after="100" w:afterAutospacing="1" w:line="345" w:lineRule="atLeast"/>
        <w:rPr>
          <w:rFonts w:ascii="Times New Roman" w:hAnsi="Times New Roman" w:cs="Times New Roman"/>
          <w:sz w:val="24"/>
          <w:szCs w:val="24"/>
        </w:rPr>
      </w:pPr>
      <w:hyperlink r:id="rId78" w:anchor="exceptionhierarchy" w:history="1">
        <w:r w:rsidR="001E5711" w:rsidRPr="0023624C">
          <w:rPr>
            <w:rStyle w:val="Hyperlink"/>
            <w:rFonts w:ascii="Times New Roman" w:hAnsi="Times New Roman" w:cs="Times New Roman"/>
            <w:color w:val="auto"/>
            <w:sz w:val="24"/>
            <w:szCs w:val="24"/>
          </w:rPr>
          <w:t>Hierarchy of Exception classes</w:t>
        </w:r>
      </w:hyperlink>
    </w:p>
    <w:p w:rsidR="001E5711" w:rsidRPr="0023624C" w:rsidRDefault="008A7291" w:rsidP="001D6524">
      <w:pPr>
        <w:numPr>
          <w:ilvl w:val="0"/>
          <w:numId w:val="14"/>
        </w:numPr>
        <w:shd w:val="clear" w:color="auto" w:fill="FFFFFF"/>
        <w:spacing w:before="60" w:after="100" w:afterAutospacing="1" w:line="345" w:lineRule="atLeast"/>
        <w:rPr>
          <w:rFonts w:ascii="Times New Roman" w:hAnsi="Times New Roman" w:cs="Times New Roman"/>
          <w:sz w:val="24"/>
          <w:szCs w:val="24"/>
        </w:rPr>
      </w:pPr>
      <w:hyperlink r:id="rId79" w:anchor="exceptiontypes" w:history="1">
        <w:r w:rsidR="001E5711" w:rsidRPr="0023624C">
          <w:rPr>
            <w:rStyle w:val="Hyperlink"/>
            <w:rFonts w:ascii="Times New Roman" w:hAnsi="Times New Roman" w:cs="Times New Roman"/>
            <w:color w:val="auto"/>
            <w:sz w:val="24"/>
            <w:szCs w:val="24"/>
          </w:rPr>
          <w:t>Types of Exception</w:t>
        </w:r>
      </w:hyperlink>
    </w:p>
    <w:p w:rsidR="001E5711" w:rsidRPr="0023624C" w:rsidRDefault="008A7291" w:rsidP="001D6524">
      <w:pPr>
        <w:numPr>
          <w:ilvl w:val="0"/>
          <w:numId w:val="14"/>
        </w:numPr>
        <w:shd w:val="clear" w:color="auto" w:fill="FFFFFF"/>
        <w:spacing w:before="60" w:after="100" w:afterAutospacing="1" w:line="345" w:lineRule="atLeast"/>
        <w:rPr>
          <w:rFonts w:ascii="Times New Roman" w:hAnsi="Times New Roman" w:cs="Times New Roman"/>
          <w:sz w:val="24"/>
          <w:szCs w:val="24"/>
        </w:rPr>
      </w:pPr>
      <w:hyperlink r:id="rId80" w:anchor="exceptionexample" w:history="1">
        <w:r w:rsidR="001E5711" w:rsidRPr="0023624C">
          <w:rPr>
            <w:rStyle w:val="Hyperlink"/>
            <w:rFonts w:ascii="Times New Roman" w:hAnsi="Times New Roman" w:cs="Times New Roman"/>
            <w:color w:val="auto"/>
            <w:sz w:val="24"/>
            <w:szCs w:val="24"/>
          </w:rPr>
          <w:t>Exception Example</w:t>
        </w:r>
      </w:hyperlink>
    </w:p>
    <w:p w:rsidR="001E5711" w:rsidRPr="0023624C" w:rsidRDefault="008A7291" w:rsidP="001D6524">
      <w:pPr>
        <w:numPr>
          <w:ilvl w:val="0"/>
          <w:numId w:val="14"/>
        </w:numPr>
        <w:shd w:val="clear" w:color="auto" w:fill="FFFFFF"/>
        <w:spacing w:before="60" w:after="100" w:afterAutospacing="1" w:line="345" w:lineRule="atLeast"/>
        <w:rPr>
          <w:rFonts w:ascii="Times New Roman" w:hAnsi="Times New Roman" w:cs="Times New Roman"/>
          <w:sz w:val="24"/>
          <w:szCs w:val="24"/>
        </w:rPr>
      </w:pPr>
      <w:hyperlink r:id="rId81" w:anchor="exceptionscenarios" w:history="1">
        <w:r w:rsidR="001E5711" w:rsidRPr="0023624C">
          <w:rPr>
            <w:rStyle w:val="Hyperlink"/>
            <w:rFonts w:ascii="Times New Roman" w:hAnsi="Times New Roman" w:cs="Times New Roman"/>
            <w:color w:val="auto"/>
            <w:sz w:val="24"/>
            <w:szCs w:val="24"/>
          </w:rPr>
          <w:t>Scenarios where an exception may occur</w:t>
        </w:r>
      </w:hyperlink>
    </w:p>
    <w:p w:rsidR="001E5711" w:rsidRPr="0023624C" w:rsidRDefault="001E5711" w:rsidP="001E5711">
      <w:pPr>
        <w:pStyle w:val="NormalWeb"/>
        <w:shd w:val="clear" w:color="auto" w:fill="FFFFFF"/>
      </w:pPr>
      <w:r w:rsidRPr="0023624C">
        <w:t>The </w:t>
      </w:r>
      <w:r w:rsidRPr="0023624C">
        <w:rPr>
          <w:rStyle w:val="Strong"/>
        </w:rPr>
        <w:t>Exception Handling in Java</w:t>
      </w:r>
      <w:r w:rsidRPr="0023624C">
        <w:t> is one of the powerful </w:t>
      </w:r>
      <w:r w:rsidRPr="0023624C">
        <w:rPr>
          <w:rStyle w:val="Emphasis"/>
          <w:rFonts w:eastAsiaTheme="majorEastAsia"/>
        </w:rPr>
        <w:t>mechanism to handle the runtime errors</w:t>
      </w:r>
      <w:r w:rsidRPr="0023624C">
        <w:t> so that normal flow of the application can be maintained.</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What is Exception in Java</w:t>
      </w:r>
    </w:p>
    <w:p w:rsidR="001E5711" w:rsidRPr="0023624C" w:rsidRDefault="001E5711" w:rsidP="001E5711">
      <w:pPr>
        <w:pStyle w:val="NormalWeb"/>
        <w:shd w:val="clear" w:color="auto" w:fill="FFFFFF"/>
      </w:pPr>
      <w:r w:rsidRPr="0023624C">
        <w:rPr>
          <w:rStyle w:val="Strong"/>
        </w:rPr>
        <w:t>Dictionary Meaning:</w:t>
      </w:r>
      <w:r w:rsidRPr="0023624C">
        <w:t> Exception is an abnormal condition.</w:t>
      </w:r>
    </w:p>
    <w:p w:rsidR="001E5711" w:rsidRPr="0023624C" w:rsidRDefault="001E5711" w:rsidP="001E5711">
      <w:pPr>
        <w:pStyle w:val="NormalWeb"/>
        <w:shd w:val="clear" w:color="auto" w:fill="FFFFFF"/>
      </w:pPr>
      <w:r w:rsidRPr="0023624C">
        <w:t>In Java, an exception is an event that disrupts the normal flow of the program. It is an object which is thrown at runtime.</w: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39" style="width:0;height:.75pt" o:hrstd="t" o:hrnoshade="t" o:hr="t" fillcolor="#d4d4d4" stroked="f"/>
        </w:pic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What is Exception Handling</w:t>
      </w:r>
    </w:p>
    <w:p w:rsidR="001E5711" w:rsidRPr="0023624C" w:rsidRDefault="001E5711" w:rsidP="001E5711">
      <w:pPr>
        <w:pStyle w:val="NormalWeb"/>
        <w:shd w:val="clear" w:color="auto" w:fill="FFFFFF"/>
      </w:pPr>
      <w:r w:rsidRPr="0023624C">
        <w:t>Exception Handling is a mechanism to handle runtime errors such as ClassNotFound, IO, SQL, Remote etc.</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Advantage of Exception Handling</w:t>
      </w:r>
    </w:p>
    <w:p w:rsidR="001E5711" w:rsidRPr="0023624C" w:rsidRDefault="001E5711" w:rsidP="001E5711">
      <w:pPr>
        <w:pStyle w:val="NormalWeb"/>
        <w:shd w:val="clear" w:color="auto" w:fill="FFFFFF"/>
      </w:pPr>
      <w:r w:rsidRPr="0023624C">
        <w:t>The core advantage of exception handling is </w:t>
      </w:r>
      <w:r w:rsidRPr="0023624C">
        <w:rPr>
          <w:rStyle w:val="Strong"/>
        </w:rPr>
        <w:t>to maintain the normal flow of the application</w:t>
      </w:r>
      <w:r w:rsidRPr="0023624C">
        <w:t>. An exception normally disrupts the normal flow of the application that is why we use exception handling. Let's take a scenario:</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1</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2</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3</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4</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5</w:t>
      </w:r>
      <w:r w:rsidRPr="0023624C">
        <w:rPr>
          <w:rFonts w:ascii="Times New Roman" w:hAnsi="Times New Roman" w:cs="Times New Roman"/>
          <w:sz w:val="24"/>
          <w:szCs w:val="24"/>
          <w:bdr w:val="none" w:sz="0" w:space="0" w:color="auto" w:frame="1"/>
        </w:rPr>
        <w:t>;</w:t>
      </w:r>
      <w:r w:rsidRPr="0023624C">
        <w:rPr>
          <w:rStyle w:val="comment"/>
          <w:rFonts w:ascii="Times New Roman" w:hAnsi="Times New Roman" w:cs="Times New Roman"/>
          <w:sz w:val="24"/>
          <w:szCs w:val="24"/>
          <w:bdr w:val="none" w:sz="0" w:space="0" w:color="auto" w:frame="1"/>
        </w:rPr>
        <w:t>//exception occurs</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6</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7</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8</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9</w:t>
      </w:r>
      <w:r w:rsidRPr="0023624C">
        <w:rPr>
          <w:rFonts w:ascii="Times New Roman" w:hAnsi="Times New Roman" w:cs="Times New Roman"/>
          <w:sz w:val="24"/>
          <w:szCs w:val="24"/>
          <w:bdr w:val="none" w:sz="0" w:space="0" w:color="auto" w:frame="1"/>
        </w:rPr>
        <w:t>;  </w:t>
      </w:r>
    </w:p>
    <w:p w:rsidR="001E5711" w:rsidRPr="0023624C" w:rsidRDefault="001E5711" w:rsidP="001D6524">
      <w:pPr>
        <w:numPr>
          <w:ilvl w:val="0"/>
          <w:numId w:val="15"/>
        </w:numPr>
        <w:shd w:val="clear" w:color="auto" w:fill="FFFFFF"/>
        <w:spacing w:after="0" w:line="345" w:lineRule="atLeast"/>
        <w:ind w:left="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statement </w:t>
      </w:r>
      <w:r w:rsidRPr="0023624C">
        <w:rPr>
          <w:rStyle w:val="number"/>
          <w:rFonts w:ascii="Times New Roman" w:hAnsi="Times New Roman" w:cs="Times New Roman"/>
          <w:sz w:val="24"/>
          <w:szCs w:val="24"/>
          <w:bdr w:val="none" w:sz="0" w:space="0" w:color="auto" w:frame="1"/>
        </w:rPr>
        <w:t>10</w:t>
      </w:r>
      <w:r w:rsidRPr="0023624C">
        <w:rPr>
          <w:rFonts w:ascii="Times New Roman" w:hAnsi="Times New Roman" w:cs="Times New Roman"/>
          <w:sz w:val="24"/>
          <w:szCs w:val="24"/>
          <w:bdr w:val="none" w:sz="0" w:space="0" w:color="auto" w:frame="1"/>
        </w:rPr>
        <w:t>;  </w:t>
      </w:r>
    </w:p>
    <w:p w:rsidR="001E5711" w:rsidRPr="0023624C" w:rsidRDefault="001E5711" w:rsidP="001E5711">
      <w:pPr>
        <w:pStyle w:val="NormalWeb"/>
        <w:shd w:val="clear" w:color="auto" w:fill="FFFFFF"/>
      </w:pPr>
      <w:r w:rsidRPr="0023624C">
        <w:lastRenderedPageBreak/>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Hierarchy of Java Exception classes</w:t>
      </w:r>
    </w:p>
    <w:p w:rsidR="001E5711" w:rsidRPr="0023624C" w:rsidRDefault="001E5711" w:rsidP="001E5711">
      <w:pPr>
        <w:pStyle w:val="NormalWeb"/>
        <w:shd w:val="clear" w:color="auto" w:fill="FFFFFF"/>
      </w:pPr>
      <w:r w:rsidRPr="0023624C">
        <w:t>The java.lang.Throwable class is the root class of Java Exception hierarchy which is inherited by two subclasses: Exception and Error. A hierarchy of Java Exception classes are given below:</w:t>
      </w:r>
    </w:p>
    <w:p w:rsidR="001E5711" w:rsidRPr="0023624C" w:rsidRDefault="008A7291" w:rsidP="001E5711">
      <w:pP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rect id="Rectangle 26" o:spid="_x0000_s1044" alt="Description: hierarchy of exception handli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8OyrTPAgAA4QUAAA4AAAAAAAAAAAAAAAAALgIAAGRycy9lMm9Eb2MueG1sUEsB&#10;Ai0AFAAGAAgAAAAhAEyg6SzYAAAAAwEAAA8AAAAAAAAAAAAAAAAAKQUAAGRycy9kb3ducmV2Lnht&#10;bFBLBQYAAAAABAAEAPMAAAAuBgAAAAA=&#10;" filled="f" stroked="f">
            <o:lock v:ext="edit" aspectratio="t"/>
            <w10:wrap type="none"/>
            <w10:anchorlock/>
          </v:rect>
        </w:pic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40" style="width:0;height:.75pt" o:hrstd="t" o:hrnoshade="t" o:hr="t" fillcolor="#d4d4d4" stroked="f"/>
        </w:pict>
      </w:r>
    </w:p>
    <w:p w:rsidR="001E5711" w:rsidRPr="0023624C" w:rsidRDefault="001E5711" w:rsidP="001D6524">
      <w:pPr>
        <w:pStyle w:val="Subtitle"/>
        <w:rPr>
          <w:rFonts w:ascii="Times New Roman" w:hAnsi="Times New Roman" w:cs="Times New Roman"/>
          <w:color w:val="auto"/>
          <w:sz w:val="40"/>
          <w:u w:val="single"/>
        </w:rPr>
      </w:pPr>
      <w:r w:rsidRPr="0023624C">
        <w:rPr>
          <w:rFonts w:ascii="Times New Roman" w:hAnsi="Times New Roman" w:cs="Times New Roman"/>
          <w:color w:val="auto"/>
          <w:sz w:val="40"/>
          <w:u w:val="single"/>
        </w:rPr>
        <w:t>Types of Java Exceptions</w:t>
      </w:r>
    </w:p>
    <w:p w:rsidR="001E5711" w:rsidRPr="0023624C" w:rsidRDefault="001E5711" w:rsidP="001E5711">
      <w:pPr>
        <w:pStyle w:val="NormalWeb"/>
        <w:shd w:val="clear" w:color="auto" w:fill="FFFFFF"/>
      </w:pPr>
      <w:r w:rsidRPr="0023624C">
        <w:t>There are mainly two types of exceptions: checked and unchecked. Here, an error is considered as the unchecked exception. According to Oracle, there are three types of exceptions:</w:t>
      </w:r>
    </w:p>
    <w:p w:rsidR="001E5711" w:rsidRPr="0023624C" w:rsidRDefault="001E5711" w:rsidP="001D6524">
      <w:pPr>
        <w:numPr>
          <w:ilvl w:val="0"/>
          <w:numId w:val="16"/>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Checked Exception</w:t>
      </w:r>
    </w:p>
    <w:p w:rsidR="001E5711" w:rsidRPr="0023624C" w:rsidRDefault="001E5711" w:rsidP="001D6524">
      <w:pPr>
        <w:numPr>
          <w:ilvl w:val="0"/>
          <w:numId w:val="16"/>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Unchecked Exception</w:t>
      </w:r>
    </w:p>
    <w:p w:rsidR="001E5711" w:rsidRPr="0023624C" w:rsidRDefault="001E5711" w:rsidP="001D6524">
      <w:pPr>
        <w:numPr>
          <w:ilvl w:val="0"/>
          <w:numId w:val="16"/>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Error</w:t>
      </w:r>
    </w:p>
    <w:p w:rsidR="001E5711" w:rsidRPr="0023624C" w:rsidRDefault="008A7291" w:rsidP="001E5711">
      <w:pPr>
        <w:spacing w:after="0" w:line="240" w:lineRule="auto"/>
        <w:rPr>
          <w:rFonts w:ascii="Times New Roman" w:hAnsi="Times New Roman" w:cs="Times New Roman"/>
          <w:sz w:val="24"/>
          <w:szCs w:val="24"/>
        </w:rPr>
      </w:pPr>
      <w:r w:rsidRPr="008A7291">
        <w:rPr>
          <w:rFonts w:ascii="Times New Roman" w:hAnsi="Times New Roman" w:cs="Times New Roman"/>
          <w:sz w:val="24"/>
          <w:szCs w:val="24"/>
        </w:rPr>
        <w:pict>
          <v:rect id="_x0000_i1041" style="width:0;height:.75pt" o:hrstd="t" o:hrnoshade="t" o:hr="t" fillcolor="#d4d4d4" stroked="f"/>
        </w:pic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Difference between Checked and Unchecked Exceptions</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1) Checked Exception</w:t>
      </w:r>
    </w:p>
    <w:p w:rsidR="001E5711" w:rsidRPr="0023624C" w:rsidRDefault="001E5711" w:rsidP="001E5711">
      <w:pPr>
        <w:pStyle w:val="NormalWeb"/>
        <w:shd w:val="clear" w:color="auto" w:fill="FFFFFF"/>
      </w:pPr>
      <w:r w:rsidRPr="0023624C">
        <w:t>The classes which directly inherit Throwable class except RuntimeException and Error are known as checked exceptions e.g. IOException, SQLException etc. Checked exceptions are checked at compile-time.</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2) Unchecked Exception</w:t>
      </w:r>
    </w:p>
    <w:p w:rsidR="001E5711" w:rsidRPr="0023624C" w:rsidRDefault="001E5711" w:rsidP="001E5711">
      <w:pPr>
        <w:pStyle w:val="NormalWeb"/>
        <w:shd w:val="clear" w:color="auto" w:fill="FFFFFF"/>
      </w:pPr>
      <w:r w:rsidRPr="0023624C">
        <w:t>The classes which inherit RuntimeException are known as unchecked exceptions e.g. ArithmeticException, NullPointerException, ArrayIndexOutOfBoundsException etc. Unchecked exceptions are not checked at compile-time, but they are checked at runtime.</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3) Error</w:t>
      </w:r>
    </w:p>
    <w:p w:rsidR="001E5711" w:rsidRPr="0023624C" w:rsidRDefault="001E5711" w:rsidP="001E5711">
      <w:pPr>
        <w:pStyle w:val="NormalWeb"/>
        <w:shd w:val="clear" w:color="auto" w:fill="FFFFFF"/>
      </w:pPr>
      <w:r w:rsidRPr="0023624C">
        <w:t>Error is irrecoverable e.g. OutOfMemoryError, VirtualMachineError, AssertionError etc.</w: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42" style="width:0;height:.75pt" o:hrstd="t" o:hrnoshade="t" o:hr="t" fillcolor="#d4d4d4" stroked="f"/>
        </w:pict>
      </w:r>
    </w:p>
    <w:p w:rsidR="001E5711" w:rsidRPr="0023624C" w:rsidRDefault="001E5711" w:rsidP="001D6524">
      <w:pPr>
        <w:pStyle w:val="Subtitle"/>
        <w:rPr>
          <w:rFonts w:ascii="Times New Roman" w:hAnsi="Times New Roman" w:cs="Times New Roman"/>
          <w:color w:val="auto"/>
          <w:sz w:val="40"/>
          <w:u w:val="single"/>
        </w:rPr>
      </w:pPr>
      <w:r w:rsidRPr="0023624C">
        <w:rPr>
          <w:rFonts w:ascii="Times New Roman" w:hAnsi="Times New Roman" w:cs="Times New Roman"/>
          <w:color w:val="auto"/>
          <w:sz w:val="40"/>
          <w:u w:val="single"/>
        </w:rPr>
        <w:lastRenderedPageBreak/>
        <w:t>Java Exception Keywords</w:t>
      </w:r>
    </w:p>
    <w:tbl>
      <w:tblPr>
        <w:tblpPr w:leftFromText="180" w:rightFromText="180" w:vertAnchor="text" w:horzAnchor="margin" w:tblpXSpec="center" w:tblpY="501"/>
        <w:tblW w:w="10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7"/>
        <w:gridCol w:w="9454"/>
      </w:tblGrid>
      <w:tr w:rsidR="001D6524" w:rsidRPr="0023624C" w:rsidTr="001D6524">
        <w:trPr>
          <w:trHeight w:val="597"/>
        </w:trPr>
        <w:tc>
          <w:tcPr>
            <w:tcW w:w="0" w:type="auto"/>
            <w:hideMark/>
          </w:tcPr>
          <w:p w:rsidR="001E5711" w:rsidRPr="0023624C" w:rsidRDefault="001E5711" w:rsidP="001D6524">
            <w:pPr>
              <w:rPr>
                <w:rFonts w:ascii="Times New Roman" w:hAnsi="Times New Roman" w:cs="Times New Roman"/>
                <w:b/>
                <w:bCs/>
                <w:sz w:val="24"/>
                <w:szCs w:val="24"/>
              </w:rPr>
            </w:pPr>
            <w:r w:rsidRPr="0023624C">
              <w:rPr>
                <w:rFonts w:ascii="Times New Roman" w:hAnsi="Times New Roman" w:cs="Times New Roman"/>
                <w:b/>
                <w:bCs/>
                <w:sz w:val="24"/>
                <w:szCs w:val="24"/>
              </w:rPr>
              <w:t>Keyword</w:t>
            </w:r>
          </w:p>
        </w:tc>
        <w:tc>
          <w:tcPr>
            <w:tcW w:w="0" w:type="auto"/>
            <w:hideMark/>
          </w:tcPr>
          <w:p w:rsidR="001E5711" w:rsidRPr="0023624C" w:rsidRDefault="001E5711" w:rsidP="001D6524">
            <w:pPr>
              <w:rPr>
                <w:rFonts w:ascii="Times New Roman" w:hAnsi="Times New Roman" w:cs="Times New Roman"/>
                <w:b/>
                <w:bCs/>
                <w:sz w:val="24"/>
                <w:szCs w:val="24"/>
              </w:rPr>
            </w:pPr>
            <w:r w:rsidRPr="0023624C">
              <w:rPr>
                <w:rFonts w:ascii="Times New Roman" w:hAnsi="Times New Roman" w:cs="Times New Roman"/>
                <w:b/>
                <w:bCs/>
                <w:sz w:val="24"/>
                <w:szCs w:val="24"/>
              </w:rPr>
              <w:t>Description</w:t>
            </w:r>
          </w:p>
        </w:tc>
      </w:tr>
      <w:tr w:rsidR="001D6524" w:rsidRPr="0023624C" w:rsidTr="001D6524">
        <w:trPr>
          <w:trHeight w:val="969"/>
        </w:trPr>
        <w:tc>
          <w:tcPr>
            <w:tcW w:w="0" w:type="auto"/>
            <w:hideMark/>
          </w:tcPr>
          <w:p w:rsidR="001E5711" w:rsidRPr="0023624C" w:rsidRDefault="001D6524"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w:t>
            </w:r>
            <w:r w:rsidR="001E5711" w:rsidRPr="0023624C">
              <w:rPr>
                <w:rFonts w:ascii="Times New Roman" w:hAnsi="Times New Roman" w:cs="Times New Roman"/>
                <w:sz w:val="24"/>
                <w:szCs w:val="24"/>
              </w:rPr>
              <w:t>ry</w:t>
            </w:r>
          </w:p>
        </w:tc>
        <w:tc>
          <w:tcPr>
            <w:tcW w:w="0" w:type="auto"/>
            <w:hideMark/>
          </w:tcPr>
          <w:p w:rsidR="001E5711" w:rsidRPr="0023624C" w:rsidRDefault="001E5711"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The "try" keyword is used to specify a block where we should place exception code. The try block must be followed by either catch or finally. It means, we can't use try block alone.</w:t>
            </w:r>
          </w:p>
        </w:tc>
      </w:tr>
      <w:tr w:rsidR="001D6524" w:rsidRPr="0023624C" w:rsidTr="001D6524">
        <w:trPr>
          <w:trHeight w:val="951"/>
        </w:trPr>
        <w:tc>
          <w:tcPr>
            <w:tcW w:w="0" w:type="auto"/>
            <w:hideMark/>
          </w:tcPr>
          <w:p w:rsidR="001E5711" w:rsidRPr="0023624C" w:rsidRDefault="001D5326"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C</w:t>
            </w:r>
            <w:r w:rsidR="001E5711" w:rsidRPr="0023624C">
              <w:rPr>
                <w:rFonts w:ascii="Times New Roman" w:hAnsi="Times New Roman" w:cs="Times New Roman"/>
                <w:sz w:val="24"/>
                <w:szCs w:val="24"/>
              </w:rPr>
              <w:t>atch</w:t>
            </w:r>
          </w:p>
        </w:tc>
        <w:tc>
          <w:tcPr>
            <w:tcW w:w="0" w:type="auto"/>
            <w:hideMark/>
          </w:tcPr>
          <w:p w:rsidR="001E5711" w:rsidRPr="0023624C" w:rsidRDefault="001E5711"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The "catch" block is used to handle the exception. It must be preceded by try block which means we can't use catch block alone. It can be followed by finally block later.</w:t>
            </w:r>
          </w:p>
        </w:tc>
      </w:tr>
      <w:tr w:rsidR="001D6524" w:rsidRPr="0023624C" w:rsidTr="001D6524">
        <w:trPr>
          <w:trHeight w:val="951"/>
        </w:trPr>
        <w:tc>
          <w:tcPr>
            <w:tcW w:w="0" w:type="auto"/>
            <w:hideMark/>
          </w:tcPr>
          <w:p w:rsidR="001E5711" w:rsidRPr="0023624C" w:rsidRDefault="001D5326"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F</w:t>
            </w:r>
            <w:r w:rsidR="001E5711" w:rsidRPr="0023624C">
              <w:rPr>
                <w:rFonts w:ascii="Times New Roman" w:hAnsi="Times New Roman" w:cs="Times New Roman"/>
                <w:sz w:val="24"/>
                <w:szCs w:val="24"/>
              </w:rPr>
              <w:t>inally</w:t>
            </w:r>
          </w:p>
        </w:tc>
        <w:tc>
          <w:tcPr>
            <w:tcW w:w="0" w:type="auto"/>
            <w:hideMark/>
          </w:tcPr>
          <w:p w:rsidR="001E5711" w:rsidRPr="0023624C" w:rsidRDefault="001E5711"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The "finally" block is used to execute the important code of the program. It is executed whether an exception is handled or not.</w:t>
            </w:r>
          </w:p>
        </w:tc>
      </w:tr>
      <w:tr w:rsidR="001D6524" w:rsidRPr="0023624C" w:rsidTr="001D6524">
        <w:trPr>
          <w:trHeight w:val="597"/>
        </w:trPr>
        <w:tc>
          <w:tcPr>
            <w:tcW w:w="0" w:type="auto"/>
            <w:hideMark/>
          </w:tcPr>
          <w:p w:rsidR="001E5711" w:rsidRPr="0023624C" w:rsidRDefault="001D5326"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w:t>
            </w:r>
            <w:r w:rsidR="001E5711" w:rsidRPr="0023624C">
              <w:rPr>
                <w:rFonts w:ascii="Times New Roman" w:hAnsi="Times New Roman" w:cs="Times New Roman"/>
                <w:sz w:val="24"/>
                <w:szCs w:val="24"/>
              </w:rPr>
              <w:t>hrow</w:t>
            </w:r>
          </w:p>
        </w:tc>
        <w:tc>
          <w:tcPr>
            <w:tcW w:w="0" w:type="auto"/>
            <w:hideMark/>
          </w:tcPr>
          <w:p w:rsidR="001E5711" w:rsidRPr="0023624C" w:rsidRDefault="001E5711"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The "throw" keyword is used to throw an exception.</w:t>
            </w:r>
          </w:p>
        </w:tc>
      </w:tr>
      <w:tr w:rsidR="001D6524" w:rsidRPr="0023624C" w:rsidTr="001D6524">
        <w:trPr>
          <w:trHeight w:val="951"/>
        </w:trPr>
        <w:tc>
          <w:tcPr>
            <w:tcW w:w="0" w:type="auto"/>
            <w:hideMark/>
          </w:tcPr>
          <w:p w:rsidR="001E5711" w:rsidRPr="0023624C" w:rsidRDefault="001E5711"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throws</w:t>
            </w:r>
          </w:p>
        </w:tc>
        <w:tc>
          <w:tcPr>
            <w:tcW w:w="0" w:type="auto"/>
            <w:hideMark/>
          </w:tcPr>
          <w:p w:rsidR="001E5711" w:rsidRPr="0023624C" w:rsidRDefault="001E5711" w:rsidP="001D6524">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The "throws" keyword is used to declare exceptions. It doesn't throw an exception. It specifies that there may occur an exception in the method. It is always used with method signature.</w:t>
            </w:r>
          </w:p>
        </w:tc>
      </w:tr>
    </w:tbl>
    <w:p w:rsidR="001D6524" w:rsidRPr="0023624C" w:rsidRDefault="001D6524" w:rsidP="001E5711">
      <w:pPr>
        <w:pStyle w:val="NormalWeb"/>
        <w:shd w:val="clear" w:color="auto" w:fill="FFFFFF"/>
      </w:pPr>
    </w:p>
    <w:p w:rsidR="001E5711" w:rsidRPr="0023624C" w:rsidRDefault="001E5711" w:rsidP="001E5711">
      <w:pPr>
        <w:pStyle w:val="NormalWeb"/>
        <w:shd w:val="clear" w:color="auto" w:fill="FFFFFF"/>
      </w:pPr>
      <w:r w:rsidRPr="0023624C">
        <w:t>There are 5 keywords which are used in handling exceptions in Java.</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Java Exception Handling Example</w:t>
      </w:r>
    </w:p>
    <w:p w:rsidR="001E5711" w:rsidRPr="0023624C" w:rsidRDefault="001E5711" w:rsidP="001E5711">
      <w:pPr>
        <w:pStyle w:val="NormalWeb"/>
        <w:shd w:val="clear" w:color="auto" w:fill="FFFFFF"/>
      </w:pPr>
      <w:r w:rsidRPr="0023624C">
        <w:t>Let's see an example of Java Exception Handling where we using a try-catch statement to handle the exception.</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JavaExceptionExample{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//code that may raise exception</w:t>
      </w:r>
      <w:r w:rsidRPr="0023624C">
        <w:rPr>
          <w:rFonts w:ascii="Times New Roman" w:hAnsi="Times New Roman" w:cs="Times New Roman"/>
          <w:sz w:val="24"/>
          <w:szCs w:val="24"/>
          <w:bdr w:val="none" w:sz="0" w:space="0" w:color="auto" w:frame="1"/>
        </w:rPr>
        <w:t>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data=</w:t>
      </w:r>
      <w:r w:rsidRPr="0023624C">
        <w:rPr>
          <w:rStyle w:val="number"/>
          <w:rFonts w:ascii="Times New Roman" w:hAnsi="Times New Roman" w:cs="Times New Roman"/>
          <w:sz w:val="24"/>
          <w:szCs w:val="24"/>
          <w:bdr w:val="none" w:sz="0" w:space="0" w:color="auto" w:frame="1"/>
        </w:rPr>
        <w:t>100</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0</w:t>
      </w:r>
      <w:r w:rsidRPr="0023624C">
        <w:rPr>
          <w:rFonts w:ascii="Times New Roman" w:hAnsi="Times New Roman" w:cs="Times New Roman"/>
          <w:sz w:val="24"/>
          <w:szCs w:val="24"/>
          <w:bdr w:val="none" w:sz="0" w:space="0" w:color="auto" w:frame="1"/>
        </w:rPr>
        <w:t>;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(ArithmeticException e){System.out.println(e);}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//rest code of the program </w:t>
      </w:r>
      <w:r w:rsidRPr="0023624C">
        <w:rPr>
          <w:rFonts w:ascii="Times New Roman" w:hAnsi="Times New Roman" w:cs="Times New Roman"/>
          <w:sz w:val="24"/>
          <w:szCs w:val="24"/>
          <w:bdr w:val="none" w:sz="0" w:space="0" w:color="auto" w:frame="1"/>
        </w:rPr>
        <w:t>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"rest of the code..."</w:t>
      </w:r>
      <w:r w:rsidRPr="0023624C">
        <w:rPr>
          <w:rFonts w:ascii="Times New Roman" w:hAnsi="Times New Roman" w:cs="Times New Roman"/>
          <w:sz w:val="24"/>
          <w:szCs w:val="24"/>
          <w:bdr w:val="none" w:sz="0" w:space="0" w:color="auto" w:frame="1"/>
        </w:rPr>
        <w:t>);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C14B86">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NormalWeb"/>
        <w:shd w:val="clear" w:color="auto" w:fill="FFFFFF"/>
      </w:pPr>
      <w:r w:rsidRPr="0023624C">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Exception in thread main java.lang.ArithmeticException:/ by zero</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lastRenderedPageBreak/>
        <w:t>rest of the code...</w:t>
      </w:r>
    </w:p>
    <w:p w:rsidR="001E5711" w:rsidRPr="0023624C" w:rsidRDefault="001E5711" w:rsidP="001E5711">
      <w:pPr>
        <w:pStyle w:val="NormalWeb"/>
        <w:shd w:val="clear" w:color="auto" w:fill="FFFFFF"/>
      </w:pPr>
      <w:r w:rsidRPr="0023624C">
        <w:t>In the above example, 100/0 raises an ArithmeticException which is handled by a try-catch block.</w: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43" style="width:0;height:.75pt" o:hrstd="t" o:hrnoshade="t" o:hr="t" fillcolor="#d4d4d4" stroked="f"/>
        </w:pict>
      </w:r>
    </w:p>
    <w:p w:rsidR="001E5711" w:rsidRPr="0023624C" w:rsidRDefault="001E5711" w:rsidP="001D6524">
      <w:pPr>
        <w:pStyle w:val="Subtitle"/>
        <w:rPr>
          <w:rFonts w:ascii="Times New Roman" w:hAnsi="Times New Roman" w:cs="Times New Roman"/>
          <w:color w:val="auto"/>
          <w:sz w:val="40"/>
          <w:u w:val="single"/>
        </w:rPr>
      </w:pPr>
      <w:r w:rsidRPr="0023624C">
        <w:rPr>
          <w:rFonts w:ascii="Times New Roman" w:hAnsi="Times New Roman" w:cs="Times New Roman"/>
          <w:color w:val="auto"/>
          <w:sz w:val="40"/>
          <w:u w:val="single"/>
        </w:rPr>
        <w:t>Common Scenarios of Java Exceptions</w:t>
      </w:r>
    </w:p>
    <w:p w:rsidR="001E5711" w:rsidRPr="0023624C" w:rsidRDefault="001E5711" w:rsidP="001E5711">
      <w:pPr>
        <w:pStyle w:val="NormalWeb"/>
        <w:shd w:val="clear" w:color="auto" w:fill="FFFFFF"/>
      </w:pPr>
      <w:r w:rsidRPr="0023624C">
        <w:t>There are given some scenarios where unchecked exceptions may occur. They are as follows:</w:t>
      </w:r>
    </w:p>
    <w:p w:rsidR="001E5711" w:rsidRPr="0023624C" w:rsidRDefault="001E5711" w:rsidP="001E5711">
      <w:pPr>
        <w:pStyle w:val="Heading3"/>
        <w:shd w:val="clear" w:color="auto" w:fill="FFFFFF"/>
        <w:spacing w:line="312" w:lineRule="atLeast"/>
        <w:rPr>
          <w:rFonts w:ascii="Times New Roman" w:hAnsi="Times New Roman" w:cs="Times New Roman"/>
          <w:bCs w:val="0"/>
          <w:i/>
          <w:color w:val="auto"/>
          <w:sz w:val="24"/>
          <w:szCs w:val="24"/>
        </w:rPr>
      </w:pPr>
      <w:r w:rsidRPr="0023624C">
        <w:rPr>
          <w:rFonts w:ascii="Times New Roman" w:hAnsi="Times New Roman" w:cs="Times New Roman"/>
          <w:bCs w:val="0"/>
          <w:i/>
          <w:color w:val="auto"/>
          <w:sz w:val="24"/>
          <w:szCs w:val="24"/>
        </w:rPr>
        <w:t>1) A scenario where ArithmeticException occurs</w:t>
      </w:r>
    </w:p>
    <w:p w:rsidR="001E5711" w:rsidRPr="0023624C" w:rsidRDefault="001E5711" w:rsidP="001E5711">
      <w:pPr>
        <w:pStyle w:val="NormalWeb"/>
        <w:shd w:val="clear" w:color="auto" w:fill="FFFFFF"/>
      </w:pPr>
      <w:r w:rsidRPr="0023624C">
        <w:t>If we divide any number by zero, there occurs an ArithmeticException.</w:t>
      </w:r>
    </w:p>
    <w:p w:rsidR="001E5711" w:rsidRPr="0023624C" w:rsidRDefault="001E5711" w:rsidP="001D6524">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a=</w:t>
      </w:r>
      <w:r w:rsidRPr="0023624C">
        <w:rPr>
          <w:rStyle w:val="number"/>
          <w:rFonts w:ascii="Times New Roman" w:hAnsi="Times New Roman" w:cs="Times New Roman"/>
          <w:sz w:val="24"/>
          <w:szCs w:val="24"/>
          <w:bdr w:val="none" w:sz="0" w:space="0" w:color="auto" w:frame="1"/>
        </w:rPr>
        <w:t>50</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0</w:t>
      </w:r>
      <w:r w:rsidRPr="0023624C">
        <w:rPr>
          <w:rFonts w:ascii="Times New Roman" w:hAnsi="Times New Roman" w:cs="Times New Roman"/>
          <w:sz w:val="24"/>
          <w:szCs w:val="24"/>
          <w:bdr w:val="none" w:sz="0" w:space="0" w:color="auto" w:frame="1"/>
        </w:rPr>
        <w:t>;</w:t>
      </w:r>
      <w:r w:rsidRPr="0023624C">
        <w:rPr>
          <w:rStyle w:val="comment"/>
          <w:rFonts w:ascii="Times New Roman" w:hAnsi="Times New Roman" w:cs="Times New Roman"/>
          <w:sz w:val="24"/>
          <w:szCs w:val="24"/>
          <w:bdr w:val="none" w:sz="0" w:space="0" w:color="auto" w:frame="1"/>
        </w:rPr>
        <w:t>//ArithmeticException</w:t>
      </w:r>
      <w:r w:rsidRPr="0023624C">
        <w:rPr>
          <w:rFonts w:ascii="Times New Roman" w:hAnsi="Times New Roman" w:cs="Times New Roman"/>
          <w:sz w:val="24"/>
          <w:szCs w:val="24"/>
          <w:bdr w:val="none" w:sz="0" w:space="0" w:color="auto" w:frame="1"/>
        </w:rPr>
        <w:t>  </w:t>
      </w:r>
    </w:p>
    <w:p w:rsidR="001E5711" w:rsidRPr="0023624C" w:rsidRDefault="008A7291" w:rsidP="001E5711">
      <w:pPr>
        <w:spacing w:line="240" w:lineRule="auto"/>
        <w:rPr>
          <w:rFonts w:ascii="Times New Roman" w:hAnsi="Times New Roman" w:cs="Times New Roman"/>
          <w:sz w:val="24"/>
          <w:szCs w:val="24"/>
        </w:rPr>
      </w:pPr>
      <w:r w:rsidRPr="008A7291">
        <w:rPr>
          <w:rFonts w:ascii="Times New Roman" w:hAnsi="Times New Roman" w:cs="Times New Roman"/>
          <w:sz w:val="24"/>
          <w:szCs w:val="24"/>
        </w:rPr>
        <w:pict>
          <v:rect id="_x0000_i1044" style="width:0;height:.75pt" o:hrstd="t" o:hrnoshade="t" o:hr="t" fillcolor="#d4d4d4" stroked="f"/>
        </w:pict>
      </w:r>
    </w:p>
    <w:p w:rsidR="001E5711" w:rsidRPr="0023624C" w:rsidRDefault="001E5711" w:rsidP="001E5711">
      <w:pPr>
        <w:pStyle w:val="Heading3"/>
        <w:shd w:val="clear" w:color="auto" w:fill="FFFFFF"/>
        <w:spacing w:line="312" w:lineRule="atLeast"/>
        <w:rPr>
          <w:rFonts w:ascii="Times New Roman" w:hAnsi="Times New Roman" w:cs="Times New Roman"/>
          <w:bCs w:val="0"/>
          <w:i/>
          <w:color w:val="auto"/>
          <w:sz w:val="24"/>
          <w:szCs w:val="24"/>
        </w:rPr>
      </w:pPr>
      <w:r w:rsidRPr="0023624C">
        <w:rPr>
          <w:rFonts w:ascii="Times New Roman" w:hAnsi="Times New Roman" w:cs="Times New Roman"/>
          <w:bCs w:val="0"/>
          <w:i/>
          <w:color w:val="auto"/>
          <w:sz w:val="24"/>
          <w:szCs w:val="24"/>
        </w:rPr>
        <w:t>2) A scenario where NullPointerException occurs</w:t>
      </w:r>
    </w:p>
    <w:p w:rsidR="001E5711" w:rsidRPr="0023624C" w:rsidRDefault="001E5711" w:rsidP="001E5711">
      <w:pPr>
        <w:pStyle w:val="NormalWeb"/>
        <w:shd w:val="clear" w:color="auto" w:fill="FFFFFF"/>
      </w:pPr>
      <w:r w:rsidRPr="0023624C">
        <w:t>If we have a null value in any variable, performing any operation on the variable throws a NullPointerException.</w:t>
      </w:r>
    </w:p>
    <w:p w:rsidR="001E5711" w:rsidRPr="0023624C" w:rsidRDefault="001E5711" w:rsidP="001D6524">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String s=</w:t>
      </w:r>
      <w:r w:rsidRPr="0023624C">
        <w:rPr>
          <w:rStyle w:val="keyword"/>
          <w:rFonts w:ascii="Times New Roman" w:hAnsi="Times New Roman" w:cs="Times New Roman"/>
          <w:b/>
          <w:bCs/>
          <w:sz w:val="24"/>
          <w:szCs w:val="24"/>
          <w:bdr w:val="none" w:sz="0" w:space="0" w:color="auto" w:frame="1"/>
        </w:rPr>
        <w:t>null</w:t>
      </w:r>
      <w:r w:rsidRPr="0023624C">
        <w:rPr>
          <w:rFonts w:ascii="Times New Roman" w:hAnsi="Times New Roman" w:cs="Times New Roman"/>
          <w:sz w:val="24"/>
          <w:szCs w:val="24"/>
          <w:bdr w:val="none" w:sz="0" w:space="0" w:color="auto" w:frame="1"/>
        </w:rPr>
        <w:t>;  </w:t>
      </w:r>
    </w:p>
    <w:p w:rsidR="001E5711" w:rsidRPr="0023624C" w:rsidRDefault="001E5711" w:rsidP="001D6524">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System.out.println(s.length());</w:t>
      </w:r>
      <w:r w:rsidRPr="0023624C">
        <w:rPr>
          <w:rStyle w:val="comment"/>
          <w:rFonts w:ascii="Times New Roman" w:hAnsi="Times New Roman" w:cs="Times New Roman"/>
          <w:sz w:val="24"/>
          <w:szCs w:val="24"/>
          <w:bdr w:val="none" w:sz="0" w:space="0" w:color="auto" w:frame="1"/>
        </w:rPr>
        <w:t>//NullPointerException</w:t>
      </w:r>
      <w:r w:rsidRPr="0023624C">
        <w:rPr>
          <w:rFonts w:ascii="Times New Roman" w:hAnsi="Times New Roman" w:cs="Times New Roman"/>
          <w:sz w:val="24"/>
          <w:szCs w:val="24"/>
          <w:bdr w:val="none" w:sz="0" w:space="0" w:color="auto" w:frame="1"/>
        </w:rPr>
        <w:t>  </w:t>
      </w:r>
    </w:p>
    <w:p w:rsidR="001E5711" w:rsidRPr="0023624C" w:rsidRDefault="008A7291" w:rsidP="001E5711">
      <w:pPr>
        <w:spacing w:line="240" w:lineRule="auto"/>
        <w:rPr>
          <w:rFonts w:ascii="Times New Roman" w:hAnsi="Times New Roman" w:cs="Times New Roman"/>
          <w:sz w:val="24"/>
          <w:szCs w:val="24"/>
        </w:rPr>
      </w:pPr>
      <w:r w:rsidRPr="008A7291">
        <w:rPr>
          <w:rFonts w:ascii="Times New Roman" w:hAnsi="Times New Roman" w:cs="Times New Roman"/>
          <w:sz w:val="24"/>
          <w:szCs w:val="24"/>
        </w:rPr>
        <w:pict>
          <v:rect id="_x0000_i1045" style="width:0;height:.75pt" o:hrstd="t" o:hrnoshade="t" o:hr="t" fillcolor="#d4d4d4" stroked="f"/>
        </w:pict>
      </w:r>
    </w:p>
    <w:p w:rsidR="001E5711" w:rsidRPr="0023624C" w:rsidRDefault="001E5711" w:rsidP="001E5711">
      <w:pPr>
        <w:pStyle w:val="Heading3"/>
        <w:shd w:val="clear" w:color="auto" w:fill="FFFFFF"/>
        <w:spacing w:line="312" w:lineRule="atLeast"/>
        <w:rPr>
          <w:rFonts w:ascii="Times New Roman" w:hAnsi="Times New Roman" w:cs="Times New Roman"/>
          <w:bCs w:val="0"/>
          <w:i/>
          <w:color w:val="auto"/>
          <w:sz w:val="24"/>
          <w:szCs w:val="24"/>
        </w:rPr>
      </w:pPr>
      <w:r w:rsidRPr="0023624C">
        <w:rPr>
          <w:rFonts w:ascii="Times New Roman" w:hAnsi="Times New Roman" w:cs="Times New Roman"/>
          <w:bCs w:val="0"/>
          <w:i/>
          <w:color w:val="auto"/>
          <w:sz w:val="24"/>
          <w:szCs w:val="24"/>
        </w:rPr>
        <w:t>3) A scenario where NumberFormatException occurs</w:t>
      </w:r>
    </w:p>
    <w:p w:rsidR="001E5711" w:rsidRPr="0023624C" w:rsidRDefault="001E5711" w:rsidP="001E5711">
      <w:pPr>
        <w:pStyle w:val="NormalWeb"/>
        <w:shd w:val="clear" w:color="auto" w:fill="FFFFFF"/>
      </w:pPr>
      <w:r w:rsidRPr="0023624C">
        <w:t>The wrong formatting of any value may occur NumberFormatException. Suppose I have a string variable that has characters, converting this variable into digit will occur NumberFormatException.</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String s=</w:t>
      </w:r>
      <w:r w:rsidRPr="0023624C">
        <w:rPr>
          <w:rStyle w:val="string"/>
          <w:rFonts w:ascii="Times New Roman" w:hAnsi="Times New Roman" w:cs="Times New Roman"/>
          <w:sz w:val="24"/>
          <w:szCs w:val="24"/>
          <w:bdr w:val="none" w:sz="0" w:space="0" w:color="auto" w:frame="1"/>
        </w:rPr>
        <w:t>"abc"</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i=Integer.parseInt(s);</w:t>
      </w:r>
      <w:r w:rsidRPr="0023624C">
        <w:rPr>
          <w:rStyle w:val="comment"/>
          <w:rFonts w:ascii="Times New Roman" w:hAnsi="Times New Roman" w:cs="Times New Roman"/>
          <w:sz w:val="24"/>
          <w:szCs w:val="24"/>
          <w:bdr w:val="none" w:sz="0" w:space="0" w:color="auto" w:frame="1"/>
        </w:rPr>
        <w:t>//NumberFormatException</w:t>
      </w:r>
      <w:r w:rsidRPr="0023624C">
        <w:rPr>
          <w:rFonts w:ascii="Times New Roman" w:hAnsi="Times New Roman" w:cs="Times New Roman"/>
          <w:sz w:val="24"/>
          <w:szCs w:val="24"/>
          <w:bdr w:val="none" w:sz="0" w:space="0" w:color="auto" w:frame="1"/>
        </w:rPr>
        <w:t>  </w:t>
      </w:r>
    </w:p>
    <w:p w:rsidR="001E5711" w:rsidRPr="0023624C" w:rsidRDefault="008A7291" w:rsidP="00703BFF">
      <w:pPr>
        <w:spacing w:line="240" w:lineRule="auto"/>
        <w:rPr>
          <w:rFonts w:ascii="Times New Roman" w:hAnsi="Times New Roman" w:cs="Times New Roman"/>
          <w:sz w:val="24"/>
          <w:szCs w:val="24"/>
        </w:rPr>
      </w:pPr>
      <w:r w:rsidRPr="008A7291">
        <w:rPr>
          <w:rFonts w:ascii="Times New Roman" w:hAnsi="Times New Roman" w:cs="Times New Roman"/>
          <w:sz w:val="24"/>
          <w:szCs w:val="24"/>
        </w:rPr>
        <w:pict>
          <v:rect id="_x0000_i1046" style="width:0;height:.75pt" o:hrstd="t" o:hrnoshade="t" o:hr="t" fillcolor="#d4d4d4" stroked="f"/>
        </w:pict>
      </w:r>
    </w:p>
    <w:p w:rsidR="001E5711" w:rsidRPr="0023624C" w:rsidRDefault="001E5711" w:rsidP="001E5711">
      <w:pPr>
        <w:pStyle w:val="Heading3"/>
        <w:shd w:val="clear" w:color="auto" w:fill="FFFFFF"/>
        <w:spacing w:line="312" w:lineRule="atLeast"/>
        <w:rPr>
          <w:rFonts w:ascii="Times New Roman" w:hAnsi="Times New Roman" w:cs="Times New Roman"/>
          <w:bCs w:val="0"/>
          <w:i/>
          <w:color w:val="auto"/>
          <w:sz w:val="24"/>
          <w:szCs w:val="24"/>
        </w:rPr>
      </w:pPr>
      <w:r w:rsidRPr="0023624C">
        <w:rPr>
          <w:rFonts w:ascii="Times New Roman" w:hAnsi="Times New Roman" w:cs="Times New Roman"/>
          <w:bCs w:val="0"/>
          <w:i/>
          <w:color w:val="auto"/>
          <w:sz w:val="24"/>
          <w:szCs w:val="24"/>
        </w:rPr>
        <w:t>4) A scenario where ArrayIndexOutOfBoundsException occurs</w:t>
      </w:r>
    </w:p>
    <w:p w:rsidR="001E5711" w:rsidRPr="0023624C" w:rsidRDefault="001E5711" w:rsidP="001E5711">
      <w:pPr>
        <w:pStyle w:val="NormalWeb"/>
        <w:shd w:val="clear" w:color="auto" w:fill="FFFFFF"/>
      </w:pPr>
      <w:r w:rsidRPr="0023624C">
        <w:t>If you are inserting any value in the wrong index, it would result in ArrayIndexOutOfBoundsException as shown below:</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a[]=</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5</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a[</w:t>
      </w:r>
      <w:r w:rsidRPr="0023624C">
        <w:rPr>
          <w:rStyle w:val="number"/>
          <w:rFonts w:ascii="Times New Roman" w:hAnsi="Times New Roman" w:cs="Times New Roman"/>
          <w:sz w:val="24"/>
          <w:szCs w:val="24"/>
          <w:bdr w:val="none" w:sz="0" w:space="0" w:color="auto" w:frame="1"/>
        </w:rPr>
        <w:t>10</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50</w:t>
      </w:r>
      <w:r w:rsidRPr="0023624C">
        <w:rPr>
          <w:rFonts w:ascii="Times New Roman" w:hAnsi="Times New Roman" w:cs="Times New Roman"/>
          <w:sz w:val="24"/>
          <w:szCs w:val="24"/>
          <w:bdr w:val="none" w:sz="0" w:space="0" w:color="auto" w:frame="1"/>
        </w:rPr>
        <w:t>; </w:t>
      </w:r>
      <w:r w:rsidRPr="0023624C">
        <w:rPr>
          <w:rStyle w:val="comment"/>
          <w:rFonts w:ascii="Times New Roman" w:hAnsi="Times New Roman" w:cs="Times New Roman"/>
          <w:sz w:val="24"/>
          <w:szCs w:val="24"/>
          <w:bdr w:val="none" w:sz="0" w:space="0" w:color="auto" w:frame="1"/>
        </w:rPr>
        <w:t>//ArrayIndexOutOfBoundsException</w:t>
      </w:r>
      <w:r w:rsidRPr="0023624C">
        <w:rPr>
          <w:rFonts w:ascii="Times New Roman" w:hAnsi="Times New Roman" w:cs="Times New Roman"/>
          <w:sz w:val="24"/>
          <w:szCs w:val="24"/>
          <w:bdr w:val="none" w:sz="0" w:space="0" w:color="auto" w:frame="1"/>
        </w:rPr>
        <w:t>  </w:t>
      </w:r>
    </w:p>
    <w:p w:rsidR="001E5711" w:rsidRPr="0023624C" w:rsidRDefault="001E5711" w:rsidP="001D6524">
      <w:pPr>
        <w:pStyle w:val="Subtitle"/>
        <w:rPr>
          <w:rFonts w:ascii="Times New Roman" w:hAnsi="Times New Roman" w:cs="Times New Roman"/>
          <w:color w:val="auto"/>
          <w:sz w:val="40"/>
          <w:u w:val="single"/>
        </w:rPr>
      </w:pPr>
      <w:r w:rsidRPr="0023624C">
        <w:rPr>
          <w:rFonts w:ascii="Times New Roman" w:hAnsi="Times New Roman" w:cs="Times New Roman"/>
          <w:color w:val="auto"/>
          <w:sz w:val="40"/>
          <w:u w:val="single"/>
        </w:rPr>
        <w:t>Java Multi catch block</w:t>
      </w:r>
    </w:p>
    <w:p w:rsidR="001E5711" w:rsidRPr="0023624C" w:rsidRDefault="001E5711" w:rsidP="001E5711">
      <w:pPr>
        <w:pStyle w:val="NormalWeb"/>
        <w:shd w:val="clear" w:color="auto" w:fill="FFFFFF"/>
      </w:pPr>
      <w:r w:rsidRPr="0023624C">
        <w:lastRenderedPageBreak/>
        <w:t>If you have to perform different tasks at the occurrence of different Exceptions, use java multi catch block.</w:t>
      </w:r>
    </w:p>
    <w:p w:rsidR="001E5711" w:rsidRPr="0023624C" w:rsidRDefault="001E5711" w:rsidP="001E5711">
      <w:pPr>
        <w:pStyle w:val="NormalWeb"/>
        <w:shd w:val="clear" w:color="auto" w:fill="FFFFFF"/>
      </w:pPr>
      <w:r w:rsidRPr="0023624C">
        <w:t>Let's see a simple example of java multi-catch block.</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TestMultipleCatchBlock{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a[]=</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5</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a[</w:t>
      </w:r>
      <w:r w:rsidRPr="0023624C">
        <w:rPr>
          <w:rStyle w:val="number"/>
          <w:rFonts w:ascii="Times New Roman" w:hAnsi="Times New Roman" w:cs="Times New Roman"/>
          <w:sz w:val="24"/>
          <w:szCs w:val="24"/>
          <w:bdr w:val="none" w:sz="0" w:space="0" w:color="auto" w:frame="1"/>
        </w:rPr>
        <w:t>5</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30</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0</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(ArithmeticException e){System.out.println(</w:t>
      </w:r>
      <w:r w:rsidRPr="0023624C">
        <w:rPr>
          <w:rStyle w:val="string"/>
          <w:rFonts w:ascii="Times New Roman" w:hAnsi="Times New Roman" w:cs="Times New Roman"/>
          <w:sz w:val="24"/>
          <w:szCs w:val="24"/>
          <w:bdr w:val="none" w:sz="0" w:space="0" w:color="auto" w:frame="1"/>
        </w:rPr>
        <w:t>"task1 is completed"</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(ArrayIndexOutOfBoundsException e){System.out.println(</w:t>
      </w:r>
      <w:r w:rsidRPr="0023624C">
        <w:rPr>
          <w:rStyle w:val="string"/>
          <w:rFonts w:ascii="Times New Roman" w:hAnsi="Times New Roman" w:cs="Times New Roman"/>
          <w:sz w:val="24"/>
          <w:szCs w:val="24"/>
          <w:bdr w:val="none" w:sz="0" w:space="0" w:color="auto" w:frame="1"/>
        </w:rPr>
        <w:t>"task 2 completed"</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(Exception e){System.out.println(</w:t>
      </w:r>
      <w:r w:rsidRPr="0023624C">
        <w:rPr>
          <w:rStyle w:val="string"/>
          <w:rFonts w:ascii="Times New Roman" w:hAnsi="Times New Roman" w:cs="Times New Roman"/>
          <w:sz w:val="24"/>
          <w:szCs w:val="24"/>
          <w:bdr w:val="none" w:sz="0" w:space="0" w:color="auto" w:frame="1"/>
        </w:rPr>
        <w:t>"common task completed"</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"rest of the code..."</w:t>
      </w:r>
      <w:r w:rsidRPr="0023624C">
        <w:rPr>
          <w:rFonts w:ascii="Times New Roman" w:hAnsi="Times New Roman" w:cs="Times New Roman"/>
          <w:sz w:val="24"/>
          <w:szCs w:val="24"/>
          <w:bdr w:val="none" w:sz="0" w:space="0" w:color="auto" w:frame="1"/>
        </w:rPr>
        <w:t>);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03BFF">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703BFF"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task1 completed</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rest of the code...</w:t>
      </w:r>
    </w:p>
    <w:p w:rsidR="001E5711" w:rsidRPr="0023624C" w:rsidRDefault="001E5711" w:rsidP="001E5711">
      <w:pPr>
        <w:pStyle w:val="Heading1"/>
        <w:shd w:val="clear" w:color="auto" w:fill="FFFFFF"/>
        <w:spacing w:before="75" w:line="312" w:lineRule="atLeast"/>
        <w:rPr>
          <w:rFonts w:ascii="Times New Roman" w:hAnsi="Times New Roman" w:cs="Times New Roman"/>
          <w:b w:val="0"/>
          <w:bCs w:val="0"/>
          <w:i/>
          <w:iCs/>
          <w:color w:val="auto"/>
          <w:spacing w:val="15"/>
          <w:sz w:val="40"/>
          <w:szCs w:val="24"/>
          <w:u w:val="single"/>
        </w:rPr>
      </w:pPr>
      <w:r w:rsidRPr="0023624C">
        <w:rPr>
          <w:rFonts w:ascii="Times New Roman" w:hAnsi="Times New Roman" w:cs="Times New Roman"/>
          <w:b w:val="0"/>
          <w:bCs w:val="0"/>
          <w:i/>
          <w:iCs/>
          <w:color w:val="auto"/>
          <w:spacing w:val="15"/>
          <w:sz w:val="40"/>
          <w:szCs w:val="24"/>
          <w:u w:val="single"/>
        </w:rPr>
        <w:t>Java Nested try block</w:t>
      </w:r>
    </w:p>
    <w:p w:rsidR="001E5711" w:rsidRPr="0023624C" w:rsidRDefault="001E5711" w:rsidP="001E5711">
      <w:pPr>
        <w:pStyle w:val="NormalWeb"/>
        <w:shd w:val="clear" w:color="auto" w:fill="FFFFFF"/>
      </w:pPr>
      <w:r w:rsidRPr="0023624C">
        <w:t>The try block within a try block is known as nested try block in java.</w:t>
      </w:r>
    </w:p>
    <w:p w:rsidR="001E5711" w:rsidRPr="0023624C" w:rsidRDefault="001E5711" w:rsidP="001E5711">
      <w:pPr>
        <w:pStyle w:val="Heading3"/>
        <w:shd w:val="clear" w:color="auto" w:fill="FFFFFF"/>
        <w:spacing w:line="312" w:lineRule="atLeast"/>
        <w:rPr>
          <w:rFonts w:ascii="Times New Roman" w:eastAsia="Times New Roman" w:hAnsi="Times New Roman" w:cs="Times New Roman"/>
          <w:b w:val="0"/>
          <w:bCs w:val="0"/>
          <w:color w:val="auto"/>
          <w:sz w:val="24"/>
          <w:szCs w:val="24"/>
        </w:rPr>
      </w:pPr>
      <w:r w:rsidRPr="0023624C">
        <w:rPr>
          <w:rFonts w:ascii="Times New Roman" w:eastAsia="Times New Roman" w:hAnsi="Times New Roman" w:cs="Times New Roman"/>
          <w:b w:val="0"/>
          <w:bCs w:val="0"/>
          <w:color w:val="auto"/>
          <w:sz w:val="24"/>
          <w:szCs w:val="24"/>
        </w:rPr>
        <w:t>Why use nested try block</w:t>
      </w:r>
    </w:p>
    <w:p w:rsidR="001E5711" w:rsidRPr="0023624C" w:rsidRDefault="001E5711" w:rsidP="001E5711">
      <w:pPr>
        <w:pStyle w:val="NormalWeb"/>
        <w:shd w:val="clear" w:color="auto" w:fill="FFFFFF"/>
      </w:pPr>
      <w:r w:rsidRPr="0023624C">
        <w:t>Sometimes a situation may arise where a part of a block may cause one error and the entire block itself may cause another error. In such cases, exception handlers have to be nested.</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Syntax:</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statement </w:t>
      </w:r>
      <w:r w:rsidRPr="0023624C">
        <w:rPr>
          <w:rStyle w:val="number"/>
          <w:rFonts w:ascii="Times New Roman" w:hAnsi="Times New Roman" w:cs="Times New Roman"/>
          <w:sz w:val="24"/>
          <w:szCs w:val="24"/>
          <w:bdr w:val="none" w:sz="0" w:space="0" w:color="auto" w:frame="1"/>
        </w:rPr>
        <w:t>1</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statement </w:t>
      </w:r>
      <w:r w:rsidRPr="0023624C">
        <w:rPr>
          <w:rStyle w:val="number"/>
          <w:rFonts w:ascii="Times New Roman" w:hAnsi="Times New Roman" w:cs="Times New Roman"/>
          <w:sz w:val="24"/>
          <w:szCs w:val="24"/>
          <w:bdr w:val="none" w:sz="0" w:space="0" w:color="auto" w:frame="1"/>
        </w:rPr>
        <w:t>2</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statement </w:t>
      </w:r>
      <w:r w:rsidRPr="0023624C">
        <w:rPr>
          <w:rStyle w:val="number"/>
          <w:rFonts w:ascii="Times New Roman" w:hAnsi="Times New Roman" w:cs="Times New Roman"/>
          <w:sz w:val="24"/>
          <w:szCs w:val="24"/>
          <w:bdr w:val="none" w:sz="0" w:space="0" w:color="auto" w:frame="1"/>
        </w:rPr>
        <w:t>1</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statement </w:t>
      </w:r>
      <w:r w:rsidRPr="0023624C">
        <w:rPr>
          <w:rStyle w:val="number"/>
          <w:rFonts w:ascii="Times New Roman" w:hAnsi="Times New Roman" w:cs="Times New Roman"/>
          <w:sz w:val="24"/>
          <w:szCs w:val="24"/>
          <w:bdr w:val="none" w:sz="0" w:space="0" w:color="auto" w:frame="1"/>
        </w:rPr>
        <w:t>2</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(Exception e)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lastRenderedPageBreak/>
        <w:t>    {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(Exception e)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6F1F52" w:rsidRPr="0023624C" w:rsidRDefault="001E5711" w:rsidP="006F1F52">
      <w:pPr>
        <w:shd w:val="clear" w:color="auto" w:fill="FFFFFF"/>
        <w:spacing w:after="0" w:line="345" w:lineRule="atLeast"/>
        <w:rPr>
          <w:rFonts w:ascii="Times New Roman" w:hAnsi="Times New Roman" w:cs="Times New Roman"/>
          <w:sz w:val="24"/>
          <w:szCs w:val="24"/>
          <w:bdr w:val="none" w:sz="0" w:space="0" w:color="auto" w:frame="1"/>
        </w:rPr>
      </w:pPr>
      <w:r w:rsidRPr="0023624C">
        <w:rPr>
          <w:rFonts w:ascii="Times New Roman" w:hAnsi="Times New Roman" w:cs="Times New Roman"/>
          <w:sz w:val="24"/>
          <w:szCs w:val="24"/>
          <w:bdr w:val="none" w:sz="0" w:space="0" w:color="auto" w:frame="1"/>
        </w:rPr>
        <w:t>....  </w:t>
      </w:r>
    </w:p>
    <w:p w:rsidR="001E5711" w:rsidRPr="0023624C" w:rsidRDefault="006F1F52" w:rsidP="006F1F52">
      <w:pPr>
        <w:shd w:val="clear" w:color="auto" w:fill="FFFFFF"/>
        <w:spacing w:after="0" w:line="345" w:lineRule="atLeast"/>
        <w:rPr>
          <w:rFonts w:ascii="Times New Roman" w:hAnsi="Times New Roman" w:cs="Times New Roman"/>
          <w:sz w:val="24"/>
          <w:szCs w:val="24"/>
        </w:rPr>
      </w:pPr>
      <w:r w:rsidRPr="0023624C">
        <w:rPr>
          <w:rFonts w:ascii="Times New Roman" w:eastAsia="Times New Roman" w:hAnsi="Times New Roman" w:cs="Times New Roman"/>
          <w:b/>
          <w:i/>
          <w:iCs/>
          <w:sz w:val="28"/>
          <w:szCs w:val="28"/>
        </w:rPr>
        <w:t>E</w:t>
      </w:r>
      <w:r w:rsidR="001E5711" w:rsidRPr="0023624C">
        <w:rPr>
          <w:rFonts w:ascii="Times New Roman" w:eastAsia="Times New Roman" w:hAnsi="Times New Roman" w:cs="Times New Roman"/>
          <w:b/>
          <w:i/>
          <w:iCs/>
          <w:sz w:val="28"/>
          <w:szCs w:val="28"/>
        </w:rPr>
        <w:t>xample</w:t>
      </w:r>
      <w:r w:rsidRPr="0023624C">
        <w:rPr>
          <w:rFonts w:ascii="Times New Roman" w:eastAsia="Times New Roman" w:hAnsi="Times New Roman" w:cs="Times New Roman"/>
          <w:b/>
          <w:i/>
          <w:iCs/>
          <w:sz w:val="28"/>
          <w:szCs w:val="28"/>
        </w:rPr>
        <w:t>:</w:t>
      </w:r>
    </w:p>
    <w:p w:rsidR="001E5711" w:rsidRPr="0023624C" w:rsidRDefault="001E5711" w:rsidP="001E5711">
      <w:pPr>
        <w:pStyle w:val="NormalWeb"/>
        <w:shd w:val="clear" w:color="auto" w:fill="FFFFFF"/>
      </w:pPr>
      <w:r w:rsidRPr="0023624C">
        <w:t>Let's see a simple example of java nested try block.</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Excep6{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"going to divide"</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b =</w:t>
      </w:r>
      <w:r w:rsidRPr="0023624C">
        <w:rPr>
          <w:rStyle w:val="number"/>
          <w:rFonts w:ascii="Times New Roman" w:hAnsi="Times New Roman" w:cs="Times New Roman"/>
          <w:sz w:val="24"/>
          <w:szCs w:val="24"/>
          <w:bdr w:val="none" w:sz="0" w:space="0" w:color="auto" w:frame="1"/>
        </w:rPr>
        <w:t>39</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0</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(ArithmeticException e){System.out.println(e);}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a[]=</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5</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a[</w:t>
      </w:r>
      <w:r w:rsidRPr="0023624C">
        <w:rPr>
          <w:rStyle w:val="number"/>
          <w:rFonts w:ascii="Times New Roman" w:hAnsi="Times New Roman" w:cs="Times New Roman"/>
          <w:sz w:val="24"/>
          <w:szCs w:val="24"/>
          <w:bdr w:val="none" w:sz="0" w:space="0" w:color="auto" w:frame="1"/>
        </w:rPr>
        <w:t>5</w:t>
      </w:r>
      <w:r w:rsidRPr="0023624C">
        <w:rPr>
          <w:rFonts w:ascii="Times New Roman" w:hAnsi="Times New Roman" w:cs="Times New Roman"/>
          <w:sz w:val="24"/>
          <w:szCs w:val="24"/>
          <w:bdr w:val="none" w:sz="0" w:space="0" w:color="auto" w:frame="1"/>
        </w:rPr>
        <w:t>]=</w:t>
      </w:r>
      <w:r w:rsidRPr="0023624C">
        <w:rPr>
          <w:rStyle w:val="number"/>
          <w:rFonts w:ascii="Times New Roman" w:hAnsi="Times New Roman" w:cs="Times New Roman"/>
          <w:sz w:val="24"/>
          <w:szCs w:val="24"/>
          <w:bdr w:val="none" w:sz="0" w:space="0" w:color="auto" w:frame="1"/>
        </w:rPr>
        <w:t>4</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(ArrayIndexOutOfBoundsException e){System.out.println(e);}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System.out.println("other statement);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(Exception e){System.out.println(</w:t>
      </w:r>
      <w:r w:rsidRPr="0023624C">
        <w:rPr>
          <w:rStyle w:val="string"/>
          <w:rFonts w:ascii="Times New Roman" w:hAnsi="Times New Roman" w:cs="Times New Roman"/>
          <w:sz w:val="24"/>
          <w:szCs w:val="24"/>
          <w:bdr w:val="none" w:sz="0" w:space="0" w:color="auto" w:frame="1"/>
        </w:rPr>
        <w:t>"handeled"</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"normal flow.."</w:t>
      </w:r>
      <w:r w:rsidRPr="0023624C">
        <w:rPr>
          <w:rFonts w:ascii="Times New Roman" w:hAnsi="Times New Roman" w:cs="Times New Roman"/>
          <w:sz w:val="24"/>
          <w:szCs w:val="24"/>
          <w:bdr w:val="none" w:sz="0" w:space="0" w:color="auto" w:frame="1"/>
        </w:rPr>
        <w:t>);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6F1F52">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Heading1"/>
        <w:shd w:val="clear" w:color="auto" w:fill="FFFFFF"/>
        <w:spacing w:before="75" w:line="312" w:lineRule="atLeast"/>
        <w:rPr>
          <w:rFonts w:ascii="Times New Roman" w:hAnsi="Times New Roman" w:cs="Times New Roman"/>
          <w:b w:val="0"/>
          <w:bCs w:val="0"/>
          <w:i/>
          <w:iCs/>
          <w:color w:val="auto"/>
          <w:spacing w:val="15"/>
          <w:sz w:val="40"/>
          <w:szCs w:val="24"/>
          <w:u w:val="single"/>
        </w:rPr>
      </w:pPr>
      <w:r w:rsidRPr="0023624C">
        <w:rPr>
          <w:rFonts w:ascii="Times New Roman" w:hAnsi="Times New Roman" w:cs="Times New Roman"/>
          <w:b w:val="0"/>
          <w:bCs w:val="0"/>
          <w:i/>
          <w:iCs/>
          <w:color w:val="auto"/>
          <w:spacing w:val="15"/>
          <w:sz w:val="40"/>
          <w:szCs w:val="24"/>
          <w:u w:val="single"/>
        </w:rPr>
        <w:t>Java finally block</w:t>
      </w:r>
    </w:p>
    <w:p w:rsidR="001E5711" w:rsidRPr="0023624C" w:rsidRDefault="001E5711" w:rsidP="001E5711">
      <w:pPr>
        <w:pStyle w:val="NormalWeb"/>
        <w:shd w:val="clear" w:color="auto" w:fill="FFFFFF"/>
      </w:pPr>
      <w:r w:rsidRPr="0023624C">
        <w:rPr>
          <w:rStyle w:val="Strong"/>
        </w:rPr>
        <w:t>Java finally block</w:t>
      </w:r>
      <w:r w:rsidRPr="0023624C">
        <w:t> is a block that is used </w:t>
      </w:r>
      <w:r w:rsidRPr="0023624C">
        <w:rPr>
          <w:rStyle w:val="Emphasis"/>
        </w:rPr>
        <w:t>to execute important code</w:t>
      </w:r>
      <w:r w:rsidRPr="0023624C">
        <w:t> such as closing connection, stream etc.</w:t>
      </w:r>
    </w:p>
    <w:p w:rsidR="001E5711" w:rsidRPr="0023624C" w:rsidRDefault="001E5711" w:rsidP="001E5711">
      <w:pPr>
        <w:pStyle w:val="NormalWeb"/>
        <w:shd w:val="clear" w:color="auto" w:fill="FFFFFF"/>
      </w:pPr>
      <w:r w:rsidRPr="0023624C">
        <w:t>Java finally block is always executed whether exception is handled or not.</w:t>
      </w:r>
    </w:p>
    <w:p w:rsidR="001E5711" w:rsidRPr="0023624C" w:rsidRDefault="001E5711" w:rsidP="001E5711">
      <w:pPr>
        <w:pStyle w:val="NormalWeb"/>
        <w:shd w:val="clear" w:color="auto" w:fill="FFFFFF"/>
      </w:pPr>
      <w:r w:rsidRPr="0023624C">
        <w:t>Java finally block follows try or catch block.</w:t>
      </w:r>
    </w:p>
    <w:p w:rsidR="001E5711" w:rsidRPr="0023624C" w:rsidRDefault="008A7291" w:rsidP="001E5711">
      <w:pP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rect id="Rectangle 28" o:spid="_x0000_s1036" alt="Description: java finall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gSAz+&#10;wQIAAM4FAAAOAAAAAAAAAAAAAAAAAC4CAABkcnMvZTJvRG9jLnhtbFBLAQItABQABgAIAAAAIQBM&#10;oOks2AAAAAMBAAAPAAAAAAAAAAAAAAAAABsFAABkcnMvZG93bnJldi54bWxQSwUGAAAAAAQABADz&#10;AAAAIAYAAAAA&#10;" filled="f" stroked="f">
            <o:lock v:ext="edit" aspectratio="t"/>
            <w10:wrap type="none"/>
            <w10:anchorlock/>
          </v:rect>
        </w:pict>
      </w:r>
    </w:p>
    <w:p w:rsidR="001E5711" w:rsidRPr="0023624C" w:rsidRDefault="001E5711" w:rsidP="001E5711">
      <w:pPr>
        <w:pStyle w:val="Heading4"/>
        <w:pBdr>
          <w:top w:val="single" w:sz="6" w:space="11" w:color="FFC0CB"/>
          <w:left w:val="single" w:sz="18" w:space="30" w:color="FFA500"/>
          <w:bottom w:val="single" w:sz="6" w:space="11" w:color="FFC0CB"/>
          <w:right w:val="single" w:sz="6" w:space="11" w:color="FFC0CB"/>
        </w:pBdr>
        <w:shd w:val="clear" w:color="auto" w:fill="FFFFFF"/>
        <w:rPr>
          <w:rFonts w:ascii="Times New Roman" w:hAnsi="Times New Roman" w:cs="Times New Roman"/>
          <w:color w:val="auto"/>
          <w:sz w:val="24"/>
          <w:szCs w:val="24"/>
        </w:rPr>
      </w:pPr>
      <w:r w:rsidRPr="0023624C">
        <w:rPr>
          <w:rFonts w:ascii="Times New Roman" w:hAnsi="Times New Roman" w:cs="Times New Roman"/>
          <w:color w:val="auto"/>
          <w:sz w:val="24"/>
          <w:szCs w:val="24"/>
        </w:rPr>
        <w:lastRenderedPageBreak/>
        <w:t>Note: If you don't handle exception, before terminating the program, JVM executes finally block(if any).</w: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47" style="width:0;height:.75pt" o:hrstd="t" o:hrnoshade="t" o:hr="t" fillcolor="#d4d4d4" stroked="f"/>
        </w:pic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Why use java finally</w:t>
      </w:r>
    </w:p>
    <w:p w:rsidR="001E5711" w:rsidRPr="0023624C" w:rsidRDefault="001E5711" w:rsidP="001D6524">
      <w:pPr>
        <w:numPr>
          <w:ilvl w:val="0"/>
          <w:numId w:val="23"/>
        </w:numPr>
        <w:shd w:val="clear" w:color="auto" w:fill="FFFFFF"/>
        <w:spacing w:before="60" w:after="100" w:afterAutospacing="1" w:line="345" w:lineRule="atLeast"/>
        <w:rPr>
          <w:rFonts w:ascii="Times New Roman" w:hAnsi="Times New Roman" w:cs="Times New Roman"/>
          <w:sz w:val="24"/>
          <w:szCs w:val="24"/>
        </w:rPr>
      </w:pPr>
      <w:r w:rsidRPr="0023624C">
        <w:rPr>
          <w:rFonts w:ascii="Times New Roman" w:hAnsi="Times New Roman" w:cs="Times New Roman"/>
          <w:sz w:val="24"/>
          <w:szCs w:val="24"/>
        </w:rPr>
        <w:t>Finally block in java can be used to put "cleanup" code such as closing a file, closing connection etc.</w:t>
      </w:r>
    </w:p>
    <w:p w:rsidR="001E5711" w:rsidRPr="0023624C" w:rsidRDefault="008A7291" w:rsidP="001E5711">
      <w:pPr>
        <w:spacing w:after="0" w:line="240" w:lineRule="auto"/>
        <w:rPr>
          <w:rFonts w:ascii="Times New Roman" w:hAnsi="Times New Roman" w:cs="Times New Roman"/>
          <w:sz w:val="24"/>
          <w:szCs w:val="24"/>
        </w:rPr>
      </w:pPr>
      <w:r w:rsidRPr="008A7291">
        <w:rPr>
          <w:rFonts w:ascii="Times New Roman" w:hAnsi="Times New Roman" w:cs="Times New Roman"/>
          <w:sz w:val="24"/>
          <w:szCs w:val="24"/>
        </w:rPr>
        <w:pict>
          <v:rect id="_x0000_i1048" style="width:0;height:.75pt" o:hrstd="t" o:hrnoshade="t" o:hr="t" fillcolor="#d4d4d4" stroked="f"/>
        </w:pict>
      </w:r>
    </w:p>
    <w:p w:rsidR="009E2A59" w:rsidRPr="0023624C" w:rsidRDefault="009E2A59" w:rsidP="001E5711">
      <w:pPr>
        <w:spacing w:after="0" w:line="240" w:lineRule="auto"/>
        <w:rPr>
          <w:rFonts w:ascii="Times New Roman" w:hAnsi="Times New Roman" w:cs="Times New Roman"/>
          <w:sz w:val="24"/>
          <w:szCs w:val="24"/>
        </w:rPr>
      </w:pP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class TestFinallyBlock{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public static void main(String args[]){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try{</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int data=25/5;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System.out.println(data);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  }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catch(NullPointerException e){System.out.println(e);}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finally{System.out.println("finally block is always executed");}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System.out.println("rest of the code...");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  }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 xml:space="preserve">}  </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Test it Now</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Output:5</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finally block is always executed</w:t>
      </w:r>
    </w:p>
    <w:p w:rsidR="007C5FD2" w:rsidRPr="0023624C" w:rsidRDefault="007C5FD2" w:rsidP="007C5FD2">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rest of the code...</w:t>
      </w:r>
    </w:p>
    <w:p w:rsidR="001E5711" w:rsidRPr="0023624C" w:rsidRDefault="001E5711" w:rsidP="001D6524">
      <w:pPr>
        <w:pStyle w:val="Subtitle"/>
        <w:rPr>
          <w:rFonts w:ascii="Times New Roman" w:hAnsi="Times New Roman" w:cs="Times New Roman"/>
          <w:color w:val="auto"/>
          <w:sz w:val="40"/>
          <w:u w:val="single"/>
        </w:rPr>
      </w:pPr>
      <w:r w:rsidRPr="0023624C">
        <w:rPr>
          <w:rFonts w:ascii="Times New Roman" w:hAnsi="Times New Roman" w:cs="Times New Roman"/>
          <w:color w:val="auto"/>
          <w:sz w:val="40"/>
          <w:u w:val="single"/>
        </w:rPr>
        <w:t>Java throw keyword</w:t>
      </w:r>
    </w:p>
    <w:p w:rsidR="001E5711" w:rsidRPr="0023624C" w:rsidRDefault="001E5711" w:rsidP="001E5711">
      <w:pPr>
        <w:pStyle w:val="NormalWeb"/>
        <w:shd w:val="clear" w:color="auto" w:fill="FFFFFF"/>
      </w:pPr>
      <w:r w:rsidRPr="0023624C">
        <w:lastRenderedPageBreak/>
        <w:t>The Java throw keyword is used to explicitly throw an exception.</w:t>
      </w:r>
    </w:p>
    <w:p w:rsidR="001E5711" w:rsidRPr="0023624C" w:rsidRDefault="001E5711" w:rsidP="001E5711">
      <w:pPr>
        <w:pStyle w:val="NormalWeb"/>
        <w:shd w:val="clear" w:color="auto" w:fill="FFFFFF"/>
      </w:pPr>
      <w:r w:rsidRPr="0023624C">
        <w:t>We can throw either checked or uncheked exception in java by throw keyword. The throw keyword is mainly used to throw custom exception. We will see custom exceptions later.</w:t>
      </w:r>
    </w:p>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java throw keyword example</w:t>
      </w:r>
    </w:p>
    <w:p w:rsidR="001E5711" w:rsidRPr="0023624C" w:rsidRDefault="001E5711" w:rsidP="001E5711">
      <w:pPr>
        <w:pStyle w:val="NormalWeb"/>
        <w:shd w:val="clear" w:color="auto" w:fill="FFFFFF"/>
      </w:pPr>
      <w:r w:rsidRPr="0023624C">
        <w:t>In this example, we have created the validate method that takes integer value as a parameter. If the age is less than 18, we are throwing the ArithmeticException otherwise print a message welcome to vote.</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TestThrow1{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validate(</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age){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if</w:t>
      </w:r>
      <w:r w:rsidRPr="0023624C">
        <w:rPr>
          <w:rFonts w:ascii="Times New Roman" w:hAnsi="Times New Roman" w:cs="Times New Roman"/>
          <w:sz w:val="24"/>
          <w:szCs w:val="24"/>
          <w:bdr w:val="none" w:sz="0" w:space="0" w:color="auto" w:frame="1"/>
        </w:rPr>
        <w:t>(age&lt;</w:t>
      </w:r>
      <w:r w:rsidRPr="0023624C">
        <w:rPr>
          <w:rStyle w:val="number"/>
          <w:rFonts w:ascii="Times New Roman" w:hAnsi="Times New Roman" w:cs="Times New Roman"/>
          <w:sz w:val="24"/>
          <w:szCs w:val="24"/>
          <w:bdr w:val="none" w:sz="0" w:space="0" w:color="auto" w:frame="1"/>
        </w:rPr>
        <w:t>18</w:t>
      </w:r>
      <w:r w:rsidRPr="0023624C">
        <w:rPr>
          <w:rFonts w:ascii="Times New Roman" w:hAnsi="Times New Roman" w:cs="Times New Roman"/>
          <w:sz w:val="24"/>
          <w:szCs w:val="24"/>
          <w:bdr w:val="none" w:sz="0" w:space="0" w:color="auto" w:frame="1"/>
        </w:rPr>
        <w:t>)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throw</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ArithmeticException(</w:t>
      </w:r>
      <w:r w:rsidRPr="0023624C">
        <w:rPr>
          <w:rStyle w:val="string"/>
          <w:rFonts w:ascii="Times New Roman" w:hAnsi="Times New Roman" w:cs="Times New Roman"/>
          <w:sz w:val="24"/>
          <w:szCs w:val="24"/>
          <w:bdr w:val="none" w:sz="0" w:space="0" w:color="auto" w:frame="1"/>
        </w:rPr>
        <w:t>"not valid"</w:t>
      </w:r>
      <w:r w:rsidRPr="0023624C">
        <w:rPr>
          <w:rFonts w:ascii="Times New Roman" w:hAnsi="Times New Roman" w:cs="Times New Roman"/>
          <w:sz w:val="24"/>
          <w:szCs w:val="24"/>
          <w:bdr w:val="none" w:sz="0" w:space="0" w:color="auto" w:frame="1"/>
        </w:rPr>
        <w:t>);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else</w:t>
      </w:r>
      <w:r w:rsidRPr="0023624C">
        <w:rPr>
          <w:rFonts w:ascii="Times New Roman" w:hAnsi="Times New Roman" w:cs="Times New Roman"/>
          <w:sz w:val="24"/>
          <w:szCs w:val="24"/>
          <w:bdr w:val="none" w:sz="0" w:space="0" w:color="auto" w:frame="1"/>
        </w:rPr>
        <w:t>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"welcome to vote"</w:t>
      </w:r>
      <w:r w:rsidRPr="0023624C">
        <w:rPr>
          <w:rFonts w:ascii="Times New Roman" w:hAnsi="Times New Roman" w:cs="Times New Roman"/>
          <w:sz w:val="24"/>
          <w:szCs w:val="24"/>
          <w:bdr w:val="none" w:sz="0" w:space="0" w:color="auto" w:frame="1"/>
        </w:rPr>
        <w:t>);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validate(</w:t>
      </w:r>
      <w:r w:rsidRPr="0023624C">
        <w:rPr>
          <w:rStyle w:val="number"/>
          <w:rFonts w:ascii="Times New Roman" w:hAnsi="Times New Roman" w:cs="Times New Roman"/>
          <w:sz w:val="24"/>
          <w:szCs w:val="24"/>
          <w:bdr w:val="none" w:sz="0" w:space="0" w:color="auto" w:frame="1"/>
        </w:rPr>
        <w:t>13</w:t>
      </w:r>
      <w:r w:rsidRPr="0023624C">
        <w:rPr>
          <w:rFonts w:ascii="Times New Roman" w:hAnsi="Times New Roman" w:cs="Times New Roman"/>
          <w:sz w:val="24"/>
          <w:szCs w:val="24"/>
          <w:bdr w:val="none" w:sz="0" w:space="0" w:color="auto" w:frame="1"/>
        </w:rPr>
        <w:t>);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"rest of the code..."</w:t>
      </w:r>
      <w:r w:rsidRPr="0023624C">
        <w:rPr>
          <w:rFonts w:ascii="Times New Roman" w:hAnsi="Times New Roman" w:cs="Times New Roman"/>
          <w:sz w:val="24"/>
          <w:szCs w:val="24"/>
          <w:bdr w:val="none" w:sz="0" w:space="0" w:color="auto" w:frame="1"/>
        </w:rPr>
        <w:t>);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9E2A59">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spacing w:line="240" w:lineRule="auto"/>
        <w:rPr>
          <w:rFonts w:ascii="Times New Roman" w:hAnsi="Times New Roman" w:cs="Times New Roman"/>
          <w:sz w:val="24"/>
          <w:szCs w:val="24"/>
        </w:rPr>
      </w:pPr>
    </w:p>
    <w:p w:rsidR="001E5711" w:rsidRPr="0023624C" w:rsidRDefault="001E5711" w:rsidP="001E5711">
      <w:pPr>
        <w:pStyle w:val="NormalWeb"/>
        <w:shd w:val="clear" w:color="auto" w:fill="FFFFFF"/>
      </w:pPr>
      <w:r w:rsidRPr="0023624C">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Exception in thread main java.lang.ArithmeticException:not valid</w:t>
      </w:r>
    </w:p>
    <w:p w:rsidR="001E5711" w:rsidRPr="0023624C" w:rsidRDefault="001E5711" w:rsidP="001E5711">
      <w:pPr>
        <w:pStyle w:val="Heading1"/>
        <w:shd w:val="clear" w:color="auto" w:fill="FFFFFF"/>
        <w:spacing w:before="75"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Multithreading in Java</w:t>
      </w:r>
    </w:p>
    <w:p w:rsidR="001E5711" w:rsidRPr="0023624C" w:rsidRDefault="008A7291" w:rsidP="001D6524">
      <w:pPr>
        <w:numPr>
          <w:ilvl w:val="0"/>
          <w:numId w:val="26"/>
        </w:numPr>
        <w:shd w:val="clear" w:color="auto" w:fill="FFFFFF"/>
        <w:spacing w:before="60" w:after="100" w:afterAutospacing="1" w:line="345" w:lineRule="atLeast"/>
        <w:rPr>
          <w:rFonts w:ascii="Times New Roman" w:hAnsi="Times New Roman" w:cs="Times New Roman"/>
          <w:sz w:val="24"/>
          <w:szCs w:val="24"/>
        </w:rPr>
      </w:pPr>
      <w:hyperlink r:id="rId82" w:history="1">
        <w:r w:rsidR="001E5711" w:rsidRPr="0023624C">
          <w:rPr>
            <w:rStyle w:val="Hyperlink"/>
            <w:rFonts w:ascii="Times New Roman" w:hAnsi="Times New Roman" w:cs="Times New Roman"/>
            <w:color w:val="auto"/>
            <w:sz w:val="24"/>
            <w:szCs w:val="24"/>
          </w:rPr>
          <w:t>Multithreading</w:t>
        </w:r>
      </w:hyperlink>
    </w:p>
    <w:p w:rsidR="001E5711" w:rsidRPr="0023624C" w:rsidRDefault="008A7291" w:rsidP="001D6524">
      <w:pPr>
        <w:numPr>
          <w:ilvl w:val="0"/>
          <w:numId w:val="26"/>
        </w:numPr>
        <w:shd w:val="clear" w:color="auto" w:fill="FFFFFF"/>
        <w:spacing w:before="60" w:after="100" w:afterAutospacing="1" w:line="345" w:lineRule="atLeast"/>
        <w:rPr>
          <w:rFonts w:ascii="Times New Roman" w:hAnsi="Times New Roman" w:cs="Times New Roman"/>
          <w:sz w:val="24"/>
          <w:szCs w:val="24"/>
        </w:rPr>
      </w:pPr>
      <w:hyperlink r:id="rId83" w:anchor="multitasing" w:history="1">
        <w:r w:rsidR="001E5711" w:rsidRPr="0023624C">
          <w:rPr>
            <w:rStyle w:val="Hyperlink"/>
            <w:rFonts w:ascii="Times New Roman" w:hAnsi="Times New Roman" w:cs="Times New Roman"/>
            <w:color w:val="auto"/>
            <w:sz w:val="24"/>
            <w:szCs w:val="24"/>
          </w:rPr>
          <w:t>Multitasking</w:t>
        </w:r>
      </w:hyperlink>
    </w:p>
    <w:p w:rsidR="001E5711" w:rsidRPr="0023624C" w:rsidRDefault="008A7291" w:rsidP="001D6524">
      <w:pPr>
        <w:numPr>
          <w:ilvl w:val="0"/>
          <w:numId w:val="26"/>
        </w:numPr>
        <w:shd w:val="clear" w:color="auto" w:fill="FFFFFF"/>
        <w:spacing w:before="60" w:after="100" w:afterAutospacing="1" w:line="345" w:lineRule="atLeast"/>
        <w:rPr>
          <w:rFonts w:ascii="Times New Roman" w:hAnsi="Times New Roman" w:cs="Times New Roman"/>
          <w:sz w:val="24"/>
          <w:szCs w:val="24"/>
        </w:rPr>
      </w:pPr>
      <w:hyperlink r:id="rId84" w:anchor="multiprocessing" w:history="1">
        <w:r w:rsidR="001E5711" w:rsidRPr="0023624C">
          <w:rPr>
            <w:rStyle w:val="Hyperlink"/>
            <w:rFonts w:ascii="Times New Roman" w:hAnsi="Times New Roman" w:cs="Times New Roman"/>
            <w:color w:val="auto"/>
            <w:sz w:val="24"/>
            <w:szCs w:val="24"/>
          </w:rPr>
          <w:t>Process-based multitasking</w:t>
        </w:r>
      </w:hyperlink>
    </w:p>
    <w:p w:rsidR="001E5711" w:rsidRPr="0023624C" w:rsidRDefault="008A7291" w:rsidP="001D6524">
      <w:pPr>
        <w:numPr>
          <w:ilvl w:val="0"/>
          <w:numId w:val="26"/>
        </w:numPr>
        <w:shd w:val="clear" w:color="auto" w:fill="FFFFFF"/>
        <w:spacing w:before="60" w:after="100" w:afterAutospacing="1" w:line="345" w:lineRule="atLeast"/>
        <w:rPr>
          <w:rFonts w:ascii="Times New Roman" w:hAnsi="Times New Roman" w:cs="Times New Roman"/>
          <w:sz w:val="24"/>
          <w:szCs w:val="24"/>
        </w:rPr>
      </w:pPr>
      <w:hyperlink r:id="rId85" w:anchor="multithreading" w:history="1">
        <w:r w:rsidR="001E5711" w:rsidRPr="0023624C">
          <w:rPr>
            <w:rStyle w:val="Hyperlink"/>
            <w:rFonts w:ascii="Times New Roman" w:hAnsi="Times New Roman" w:cs="Times New Roman"/>
            <w:color w:val="auto"/>
            <w:sz w:val="24"/>
            <w:szCs w:val="24"/>
          </w:rPr>
          <w:t>Thread-based multitasking</w:t>
        </w:r>
      </w:hyperlink>
    </w:p>
    <w:p w:rsidR="001E5711" w:rsidRPr="0023624C" w:rsidRDefault="008A7291" w:rsidP="001D6524">
      <w:pPr>
        <w:numPr>
          <w:ilvl w:val="0"/>
          <w:numId w:val="26"/>
        </w:numPr>
        <w:shd w:val="clear" w:color="auto" w:fill="FFFFFF"/>
        <w:spacing w:before="60" w:after="100" w:afterAutospacing="1" w:line="345" w:lineRule="atLeast"/>
        <w:rPr>
          <w:rFonts w:ascii="Times New Roman" w:hAnsi="Times New Roman" w:cs="Times New Roman"/>
          <w:sz w:val="24"/>
          <w:szCs w:val="24"/>
        </w:rPr>
      </w:pPr>
      <w:hyperlink r:id="rId86" w:anchor="thread" w:history="1">
        <w:r w:rsidR="001E5711" w:rsidRPr="0023624C">
          <w:rPr>
            <w:rStyle w:val="Hyperlink"/>
            <w:rFonts w:ascii="Times New Roman" w:hAnsi="Times New Roman" w:cs="Times New Roman"/>
            <w:color w:val="auto"/>
            <w:sz w:val="24"/>
            <w:szCs w:val="24"/>
          </w:rPr>
          <w:t>What is Thread</w:t>
        </w:r>
      </w:hyperlink>
    </w:p>
    <w:p w:rsidR="00EF24F9" w:rsidRDefault="001E5711" w:rsidP="001E5711">
      <w:pPr>
        <w:pStyle w:val="NormalWeb"/>
        <w:shd w:val="clear" w:color="auto" w:fill="FFFFFF"/>
      </w:pPr>
      <w:r w:rsidRPr="00EF24F9">
        <w:rPr>
          <w:rStyle w:val="TitleChar"/>
          <w:u w:val="single"/>
        </w:rPr>
        <w:t>Multithreading in java</w:t>
      </w:r>
      <w:r w:rsidRPr="0023624C">
        <w:t> </w:t>
      </w:r>
    </w:p>
    <w:p w:rsidR="001E5711" w:rsidRPr="0023624C" w:rsidRDefault="001E5711" w:rsidP="001E5711">
      <w:pPr>
        <w:pStyle w:val="NormalWeb"/>
        <w:shd w:val="clear" w:color="auto" w:fill="FFFFFF"/>
      </w:pPr>
      <w:r w:rsidRPr="0023624C">
        <w:t>is a process of executing multiple threads simultaneously.</w:t>
      </w:r>
    </w:p>
    <w:p w:rsidR="001E5711" w:rsidRPr="0023624C" w:rsidRDefault="001E5711" w:rsidP="001E5711">
      <w:pPr>
        <w:pStyle w:val="NormalWeb"/>
        <w:shd w:val="clear" w:color="auto" w:fill="FFFFFF"/>
      </w:pPr>
      <w:r w:rsidRPr="0023624C">
        <w:t>A thread is a lightweight sub-process, the smallest unit of processing. Multiprocessing and multithreading, both are used to achieve multitasking.</w:t>
      </w:r>
    </w:p>
    <w:p w:rsidR="001E5711" w:rsidRPr="0023624C" w:rsidRDefault="001E5711" w:rsidP="001E5711">
      <w:pPr>
        <w:pStyle w:val="NormalWeb"/>
        <w:shd w:val="clear" w:color="auto" w:fill="FFFFFF"/>
      </w:pPr>
      <w:r w:rsidRPr="0023624C">
        <w:lastRenderedPageBreak/>
        <w:t>However, we use multithreading than multiprocessing because threads use a shared memory area. They don't allocate separate memory area so saves memory, and context-switching between the threads takes less time than process.</w:t>
      </w:r>
    </w:p>
    <w:p w:rsidR="001E5711" w:rsidRPr="0023624C" w:rsidRDefault="001E5711" w:rsidP="001E5711">
      <w:pPr>
        <w:pStyle w:val="NormalWeb"/>
        <w:shd w:val="clear" w:color="auto" w:fill="FFFFFF"/>
      </w:pPr>
      <w:r w:rsidRPr="0023624C">
        <w:t>Java Multithreading is mostly used in games, animation, etc.</w:t>
      </w: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49" style="width:0;height:.75pt" o:hrstd="t" o:hrnoshade="t" o:hr="t" fillcolor="#d4d4d4" stroked="f"/>
        </w:pic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Advantages of Java Multithreading</w:t>
      </w:r>
    </w:p>
    <w:p w:rsidR="001E5711" w:rsidRPr="0023624C" w:rsidRDefault="001E5711" w:rsidP="001E5711">
      <w:pPr>
        <w:pStyle w:val="NormalWeb"/>
        <w:shd w:val="clear" w:color="auto" w:fill="FFFFFF"/>
      </w:pPr>
      <w:r w:rsidRPr="0023624C">
        <w:t>1) It </w:t>
      </w:r>
      <w:r w:rsidRPr="0023624C">
        <w:rPr>
          <w:rStyle w:val="Strong"/>
        </w:rPr>
        <w:t>doesn't block the user</w:t>
      </w:r>
      <w:r w:rsidRPr="0023624C">
        <w:t> because threads are independent and you can perform multiple operations at the same time.</w:t>
      </w:r>
    </w:p>
    <w:p w:rsidR="001E5711" w:rsidRPr="0023624C" w:rsidRDefault="001E5711" w:rsidP="001E5711">
      <w:pPr>
        <w:pStyle w:val="NormalWeb"/>
        <w:shd w:val="clear" w:color="auto" w:fill="FFFFFF"/>
      </w:pPr>
      <w:r w:rsidRPr="0023624C">
        <w:t>2) You </w:t>
      </w:r>
      <w:r w:rsidRPr="0023624C">
        <w:rPr>
          <w:rStyle w:val="Strong"/>
        </w:rPr>
        <w:t>can perform many operations together, so it saves time</w:t>
      </w:r>
      <w:r w:rsidRPr="0023624C">
        <w:t>.</w:t>
      </w:r>
    </w:p>
    <w:p w:rsidR="001E5711" w:rsidRPr="0023624C" w:rsidRDefault="001E5711" w:rsidP="001E5711">
      <w:pPr>
        <w:pStyle w:val="NormalWeb"/>
        <w:shd w:val="clear" w:color="auto" w:fill="FFFFFF"/>
      </w:pPr>
      <w:r w:rsidRPr="0023624C">
        <w:t>3) Threads are </w:t>
      </w:r>
      <w:r w:rsidRPr="0023624C">
        <w:rPr>
          <w:rStyle w:val="Strong"/>
        </w:rPr>
        <w:t>independent</w:t>
      </w:r>
      <w:r w:rsidRPr="0023624C">
        <w:t>, so it doesn't affect other threads if an exception occurs in a single thread.</w:t>
      </w:r>
    </w:p>
    <w:p w:rsidR="007C5FD2" w:rsidRPr="0023624C" w:rsidRDefault="007C5FD2" w:rsidP="007C5FD2">
      <w:pPr>
        <w:pStyle w:val="Subtitle"/>
        <w:rPr>
          <w:rFonts w:ascii="Times New Roman" w:hAnsi="Times New Roman" w:cs="Times New Roman"/>
          <w:color w:val="auto"/>
          <w:sz w:val="36"/>
          <w:szCs w:val="36"/>
          <w:u w:val="single"/>
        </w:rPr>
      </w:pPr>
      <w:r w:rsidRPr="0023624C">
        <w:rPr>
          <w:rFonts w:ascii="Times New Roman" w:hAnsi="Times New Roman" w:cs="Times New Roman"/>
          <w:color w:val="auto"/>
          <w:sz w:val="36"/>
          <w:szCs w:val="36"/>
          <w:u w:val="single"/>
        </w:rPr>
        <w:t>Multitasking</w:t>
      </w:r>
    </w:p>
    <w:p w:rsidR="007C5FD2" w:rsidRPr="0023624C" w:rsidRDefault="007C5FD2" w:rsidP="007C5FD2">
      <w:pPr>
        <w:pStyle w:val="NormalWeb"/>
        <w:shd w:val="clear" w:color="auto" w:fill="FFFFFF"/>
      </w:pPr>
      <w:r w:rsidRPr="0023624C">
        <w:t>Multitasking is a process of executing multiple tasks simultaneously. We use multitasking to utilize the CPU. Multitasking can be achieved in two ways:</w:t>
      </w:r>
    </w:p>
    <w:p w:rsidR="007C5FD2" w:rsidRPr="0023624C" w:rsidRDefault="007C5FD2" w:rsidP="007C5FD2">
      <w:pPr>
        <w:pStyle w:val="NormalWeb"/>
        <w:shd w:val="clear" w:color="auto" w:fill="FFFFFF"/>
      </w:pPr>
      <w:r w:rsidRPr="0023624C">
        <w:tab/>
        <w:t>Process-based Multitasking (Multiprocessing)</w:t>
      </w:r>
    </w:p>
    <w:p w:rsidR="007C5FD2" w:rsidRPr="0023624C" w:rsidRDefault="007C5FD2" w:rsidP="007C5FD2">
      <w:pPr>
        <w:pStyle w:val="NormalWeb"/>
        <w:shd w:val="clear" w:color="auto" w:fill="FFFFFF"/>
      </w:pPr>
      <w:r w:rsidRPr="0023624C">
        <w:tab/>
        <w:t>Thread-based Multitasking (Multithreading)</w:t>
      </w:r>
    </w:p>
    <w:p w:rsidR="007C5FD2" w:rsidRPr="0023624C" w:rsidRDefault="007C5FD2" w:rsidP="007C5FD2">
      <w:pPr>
        <w:pStyle w:val="NormalWeb"/>
        <w:shd w:val="clear" w:color="auto" w:fill="FFFFFF"/>
        <w:rPr>
          <w:rStyle w:val="Emphasis"/>
          <w:b/>
          <w:sz w:val="28"/>
          <w:szCs w:val="28"/>
          <w:u w:val="single"/>
        </w:rPr>
      </w:pPr>
      <w:r w:rsidRPr="0023624C">
        <w:rPr>
          <w:rStyle w:val="Emphasis"/>
          <w:b/>
          <w:sz w:val="28"/>
          <w:szCs w:val="28"/>
          <w:u w:val="single"/>
        </w:rPr>
        <w:t>1) Process-based Multitasking (Multiprocessing)</w:t>
      </w:r>
    </w:p>
    <w:p w:rsidR="007C5FD2" w:rsidRPr="0023624C" w:rsidRDefault="007C5FD2" w:rsidP="007C5FD2">
      <w:pPr>
        <w:pStyle w:val="NormalWeb"/>
        <w:shd w:val="clear" w:color="auto" w:fill="FFFFFF"/>
      </w:pPr>
      <w:r w:rsidRPr="0023624C">
        <w:tab/>
        <w:t>Each process has an address in memory. In other words, each process allocates a separate memory area.</w:t>
      </w:r>
    </w:p>
    <w:p w:rsidR="007C5FD2" w:rsidRPr="0023624C" w:rsidRDefault="007C5FD2" w:rsidP="007C5FD2">
      <w:pPr>
        <w:pStyle w:val="NormalWeb"/>
        <w:shd w:val="clear" w:color="auto" w:fill="FFFFFF"/>
      </w:pPr>
      <w:r w:rsidRPr="0023624C">
        <w:tab/>
        <w:t>A process is heavyweight.</w:t>
      </w:r>
    </w:p>
    <w:p w:rsidR="007C5FD2" w:rsidRPr="0023624C" w:rsidRDefault="007C5FD2" w:rsidP="007C5FD2">
      <w:pPr>
        <w:pStyle w:val="NormalWeb"/>
        <w:shd w:val="clear" w:color="auto" w:fill="FFFFFF"/>
      </w:pPr>
      <w:r w:rsidRPr="0023624C">
        <w:tab/>
        <w:t>Cost of communication between the process is high.</w:t>
      </w:r>
    </w:p>
    <w:p w:rsidR="007C5FD2" w:rsidRPr="0023624C" w:rsidRDefault="007C5FD2" w:rsidP="007C5FD2">
      <w:pPr>
        <w:pStyle w:val="NormalWeb"/>
        <w:shd w:val="clear" w:color="auto" w:fill="FFFFFF"/>
      </w:pPr>
      <w:r w:rsidRPr="0023624C">
        <w:tab/>
        <w:t>Switching from one process to another requires some time for saving and loading registers, memory maps, updating lists, etc.</w:t>
      </w:r>
    </w:p>
    <w:p w:rsidR="007C5FD2" w:rsidRPr="0023624C" w:rsidRDefault="007C5FD2" w:rsidP="007C5FD2">
      <w:pPr>
        <w:pStyle w:val="NormalWeb"/>
        <w:shd w:val="clear" w:color="auto" w:fill="FFFFFF"/>
        <w:rPr>
          <w:rStyle w:val="Emphasis"/>
          <w:b/>
          <w:sz w:val="28"/>
          <w:szCs w:val="28"/>
          <w:u w:val="single"/>
        </w:rPr>
      </w:pPr>
      <w:r w:rsidRPr="0023624C">
        <w:rPr>
          <w:rStyle w:val="Emphasis"/>
          <w:b/>
          <w:sz w:val="28"/>
          <w:szCs w:val="28"/>
          <w:u w:val="single"/>
        </w:rPr>
        <w:t>2) Thread-based Multitasking (Multithreading)</w:t>
      </w:r>
    </w:p>
    <w:p w:rsidR="007C5FD2" w:rsidRPr="0023624C" w:rsidRDefault="007C5FD2" w:rsidP="007C5FD2">
      <w:pPr>
        <w:pStyle w:val="NormalWeb"/>
        <w:shd w:val="clear" w:color="auto" w:fill="FFFFFF"/>
      </w:pPr>
      <w:r w:rsidRPr="0023624C">
        <w:tab/>
        <w:t>Threads share the same address space.</w:t>
      </w:r>
    </w:p>
    <w:p w:rsidR="007C5FD2" w:rsidRPr="0023624C" w:rsidRDefault="007C5FD2" w:rsidP="007C5FD2">
      <w:pPr>
        <w:pStyle w:val="NormalWeb"/>
        <w:shd w:val="clear" w:color="auto" w:fill="FFFFFF"/>
      </w:pPr>
      <w:r w:rsidRPr="0023624C">
        <w:tab/>
        <w:t>A thread is lightweight.</w:t>
      </w:r>
    </w:p>
    <w:p w:rsidR="007C5FD2" w:rsidRPr="0023624C" w:rsidRDefault="007C5FD2" w:rsidP="007C5FD2">
      <w:pPr>
        <w:pStyle w:val="NormalWeb"/>
        <w:shd w:val="clear" w:color="auto" w:fill="FFFFFF"/>
      </w:pPr>
      <w:r w:rsidRPr="0023624C">
        <w:tab/>
        <w:t>Cost of communication between the thread is low.</w:t>
      </w:r>
    </w:p>
    <w:p w:rsidR="007C5FD2" w:rsidRPr="0023624C" w:rsidRDefault="007C5FD2" w:rsidP="007C5FD2">
      <w:pPr>
        <w:pStyle w:val="NormalWeb"/>
        <w:shd w:val="clear" w:color="auto" w:fill="FFFFFF"/>
      </w:pPr>
      <w:r w:rsidRPr="0023624C">
        <w:t>Note: At least one process is required for each thread.</w:t>
      </w:r>
    </w:p>
    <w:p w:rsidR="007C5FD2" w:rsidRPr="0023624C" w:rsidRDefault="007C5FD2" w:rsidP="007C5FD2">
      <w:pPr>
        <w:pStyle w:val="NormalWeb"/>
        <w:shd w:val="clear" w:color="auto" w:fill="FFFFFF"/>
      </w:pPr>
      <w:r w:rsidRPr="0023624C">
        <w:lastRenderedPageBreak/>
        <w:t>What is Thread in java</w:t>
      </w:r>
    </w:p>
    <w:p w:rsidR="007C5FD2" w:rsidRPr="0023624C" w:rsidRDefault="007C5FD2" w:rsidP="007C5FD2">
      <w:pPr>
        <w:pStyle w:val="NormalWeb"/>
        <w:shd w:val="clear" w:color="auto" w:fill="FFFFFF"/>
      </w:pPr>
      <w:r w:rsidRPr="0023624C">
        <w:t>A thread is a lightweight subprocess, the smallest unit of processing. It is a separate path of execution.</w:t>
      </w:r>
    </w:p>
    <w:p w:rsidR="007C5FD2" w:rsidRPr="0023624C" w:rsidRDefault="007C5FD2" w:rsidP="007C5FD2">
      <w:pPr>
        <w:pStyle w:val="NormalWeb"/>
        <w:shd w:val="clear" w:color="auto" w:fill="FFFFFF"/>
      </w:pPr>
      <w:r w:rsidRPr="0023624C">
        <w:t>Threads are independent. If there occurs exception in one thread, it doesn't affect other threads. It uses a shared memory area.</w:t>
      </w:r>
    </w:p>
    <w:p w:rsidR="007C5FD2" w:rsidRPr="0023624C" w:rsidRDefault="007C5FD2" w:rsidP="007C5FD2">
      <w:pPr>
        <w:pStyle w:val="NormalWeb"/>
        <w:shd w:val="clear" w:color="auto" w:fill="FFFFFF"/>
      </w:pPr>
    </w:p>
    <w:p w:rsidR="007C5FD2" w:rsidRPr="0023624C" w:rsidRDefault="007C5FD2" w:rsidP="007C5FD2">
      <w:pPr>
        <w:pStyle w:val="NormalWeb"/>
        <w:shd w:val="clear" w:color="auto" w:fill="FFFFFF"/>
      </w:pPr>
      <w:r w:rsidRPr="0023624C">
        <w:t>As shown in the above figure, a thread is executed inside the process. There is context-switching between the threads. There can be multiple processes inside the OS, and one process can have multiple threads.</w:t>
      </w:r>
    </w:p>
    <w:p w:rsidR="007C5FD2" w:rsidRPr="0023624C" w:rsidRDefault="007C5FD2" w:rsidP="007C5FD2">
      <w:pPr>
        <w:pStyle w:val="NormalWeb"/>
        <w:shd w:val="clear" w:color="auto" w:fill="FFFFFF"/>
      </w:pPr>
      <w:r w:rsidRPr="0023624C">
        <w:t>Note: At a time one thread is executed only.</w:t>
      </w:r>
    </w:p>
    <w:p w:rsidR="007C5FD2" w:rsidRPr="0023624C" w:rsidRDefault="007C5FD2" w:rsidP="007C5FD2">
      <w:pPr>
        <w:pStyle w:val="Subtitle"/>
        <w:rPr>
          <w:rFonts w:ascii="Times New Roman" w:hAnsi="Times New Roman" w:cs="Times New Roman"/>
          <w:color w:val="auto"/>
          <w:sz w:val="36"/>
          <w:szCs w:val="36"/>
          <w:u w:val="single"/>
        </w:rPr>
      </w:pPr>
      <w:r w:rsidRPr="0023624C">
        <w:rPr>
          <w:rFonts w:ascii="Times New Roman" w:hAnsi="Times New Roman" w:cs="Times New Roman"/>
          <w:color w:val="auto"/>
          <w:sz w:val="36"/>
          <w:szCs w:val="36"/>
          <w:u w:val="single"/>
        </w:rPr>
        <w:t>Java Thread class</w:t>
      </w:r>
    </w:p>
    <w:p w:rsidR="00735FDB" w:rsidRPr="0023624C" w:rsidRDefault="007C5FD2" w:rsidP="007C5FD2">
      <w:pPr>
        <w:pStyle w:val="NormalWeb"/>
        <w:shd w:val="clear" w:color="auto" w:fill="FFFFFF"/>
      </w:pPr>
      <w:r w:rsidRPr="0023624C">
        <w:t>Java provides Thread class to achieve thread programming. Thread class provides constructors and methods to create and perform operations on a thread. Thread class extends Object class and implements Runnable interface. Java Thr</w:t>
      </w:r>
    </w:p>
    <w:p w:rsidR="007C5FD2" w:rsidRPr="0023624C" w:rsidRDefault="007C5FD2" w:rsidP="007C5FD2">
      <w:pPr>
        <w:pStyle w:val="NormalWeb"/>
        <w:shd w:val="clear" w:color="auto" w:fill="FFFFFF"/>
      </w:pPr>
      <w:r w:rsidRPr="0023624C">
        <w:t>ead Methods</w:t>
      </w:r>
    </w:p>
    <w:p w:rsidR="00735FDB" w:rsidRPr="0023624C" w:rsidRDefault="00735FDB" w:rsidP="00735FDB">
      <w:pPr>
        <w:pStyle w:val="Subtitle"/>
        <w:rPr>
          <w:rFonts w:ascii="Times New Roman" w:hAnsi="Times New Roman" w:cs="Times New Roman"/>
          <w:color w:val="auto"/>
          <w:sz w:val="36"/>
          <w:szCs w:val="36"/>
          <w:u w:val="single"/>
        </w:rPr>
      </w:pPr>
      <w:r w:rsidRPr="0023624C">
        <w:rPr>
          <w:rFonts w:ascii="Times New Roman" w:hAnsi="Times New Roman" w:cs="Times New Roman"/>
          <w:color w:val="auto"/>
          <w:sz w:val="36"/>
          <w:szCs w:val="36"/>
          <w:u w:val="single"/>
        </w:rPr>
        <w:t>Java Thread Methods</w:t>
      </w:r>
    </w:p>
    <w:tbl>
      <w:tblPr>
        <w:tblW w:w="9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9"/>
        <w:gridCol w:w="2258"/>
        <w:gridCol w:w="1981"/>
        <w:gridCol w:w="4943"/>
      </w:tblGrid>
      <w:tr w:rsidR="00735FDB" w:rsidRPr="0023624C" w:rsidTr="00735FDB">
        <w:tc>
          <w:tcPr>
            <w:tcW w:w="0" w:type="auto"/>
            <w:hideMark/>
          </w:tcPr>
          <w:p w:rsidR="00735FDB" w:rsidRPr="0023624C" w:rsidRDefault="00735FDB" w:rsidP="00735FDB">
            <w:pPr>
              <w:pStyle w:val="NormalWeb"/>
              <w:shd w:val="clear" w:color="auto" w:fill="FFFFFF"/>
              <w:rPr>
                <w:b/>
                <w:bCs/>
              </w:rPr>
            </w:pPr>
            <w:r w:rsidRPr="0023624C">
              <w:rPr>
                <w:b/>
                <w:bCs/>
              </w:rPr>
              <w:t>S.N.</w:t>
            </w:r>
          </w:p>
        </w:tc>
        <w:tc>
          <w:tcPr>
            <w:tcW w:w="2258" w:type="dxa"/>
            <w:hideMark/>
          </w:tcPr>
          <w:p w:rsidR="00735FDB" w:rsidRPr="0023624C" w:rsidRDefault="00735FDB" w:rsidP="00735FDB">
            <w:pPr>
              <w:pStyle w:val="NormalWeb"/>
              <w:shd w:val="clear" w:color="auto" w:fill="FFFFFF"/>
              <w:rPr>
                <w:b/>
                <w:bCs/>
              </w:rPr>
            </w:pPr>
            <w:r w:rsidRPr="0023624C">
              <w:rPr>
                <w:b/>
                <w:bCs/>
              </w:rPr>
              <w:t>Modifier and Type</w:t>
            </w:r>
          </w:p>
        </w:tc>
        <w:tc>
          <w:tcPr>
            <w:tcW w:w="1981" w:type="dxa"/>
            <w:hideMark/>
          </w:tcPr>
          <w:p w:rsidR="00735FDB" w:rsidRPr="0023624C" w:rsidRDefault="00735FDB" w:rsidP="00735FDB">
            <w:pPr>
              <w:pStyle w:val="NormalWeb"/>
              <w:shd w:val="clear" w:color="auto" w:fill="FFFFFF"/>
              <w:rPr>
                <w:b/>
                <w:bCs/>
              </w:rPr>
            </w:pPr>
            <w:r w:rsidRPr="0023624C">
              <w:rPr>
                <w:b/>
                <w:bCs/>
              </w:rPr>
              <w:t>Method</w:t>
            </w:r>
          </w:p>
        </w:tc>
        <w:tc>
          <w:tcPr>
            <w:tcW w:w="4943" w:type="dxa"/>
            <w:hideMark/>
          </w:tcPr>
          <w:p w:rsidR="00735FDB" w:rsidRPr="0023624C" w:rsidRDefault="00735FDB" w:rsidP="00735FDB">
            <w:pPr>
              <w:pStyle w:val="NormalWeb"/>
              <w:shd w:val="clear" w:color="auto" w:fill="FFFFFF"/>
              <w:rPr>
                <w:b/>
                <w:bCs/>
              </w:rPr>
            </w:pPr>
            <w:r w:rsidRPr="0023624C">
              <w:rPr>
                <w:b/>
                <w:bCs/>
              </w:rPr>
              <w:t>Description</w:t>
            </w:r>
          </w:p>
        </w:tc>
      </w:tr>
      <w:tr w:rsidR="00735FDB" w:rsidRPr="0023624C" w:rsidTr="00735FDB">
        <w:tc>
          <w:tcPr>
            <w:tcW w:w="0" w:type="auto"/>
            <w:hideMark/>
          </w:tcPr>
          <w:p w:rsidR="00735FDB" w:rsidRPr="0023624C" w:rsidRDefault="00735FDB" w:rsidP="00735FDB">
            <w:pPr>
              <w:pStyle w:val="NormalWeb"/>
              <w:shd w:val="clear" w:color="auto" w:fill="FFFFFF"/>
            </w:pPr>
            <w:r w:rsidRPr="0023624C">
              <w:t>1)</w:t>
            </w:r>
          </w:p>
        </w:tc>
        <w:tc>
          <w:tcPr>
            <w:tcW w:w="2258" w:type="dxa"/>
            <w:hideMark/>
          </w:tcPr>
          <w:p w:rsidR="00735FDB" w:rsidRPr="0023624C" w:rsidRDefault="0044297F" w:rsidP="00735FDB">
            <w:pPr>
              <w:pStyle w:val="NormalWeb"/>
              <w:shd w:val="clear" w:color="auto" w:fill="FFFFFF"/>
            </w:pPr>
            <w:r w:rsidRPr="0023624C">
              <w:t>V</w:t>
            </w:r>
            <w:r w:rsidR="00735FDB" w:rsidRPr="0023624C">
              <w:t>oid</w:t>
            </w:r>
          </w:p>
        </w:tc>
        <w:tc>
          <w:tcPr>
            <w:tcW w:w="1981" w:type="dxa"/>
            <w:hideMark/>
          </w:tcPr>
          <w:p w:rsidR="00735FDB" w:rsidRPr="0023624C" w:rsidRDefault="008A7291" w:rsidP="00735FDB">
            <w:pPr>
              <w:pStyle w:val="NormalWeb"/>
              <w:shd w:val="clear" w:color="auto" w:fill="FFFFFF"/>
            </w:pPr>
            <w:hyperlink r:id="rId87" w:history="1">
              <w:r w:rsidR="00735FDB" w:rsidRPr="0023624C">
                <w:rPr>
                  <w:rStyle w:val="Hyperlink"/>
                  <w:color w:val="auto"/>
                </w:rPr>
                <w:t>start()</w:t>
              </w:r>
            </w:hyperlink>
          </w:p>
        </w:tc>
        <w:tc>
          <w:tcPr>
            <w:tcW w:w="4943" w:type="dxa"/>
            <w:hideMark/>
          </w:tcPr>
          <w:p w:rsidR="00735FDB" w:rsidRPr="0023624C" w:rsidRDefault="00735FDB" w:rsidP="00735FDB">
            <w:pPr>
              <w:pStyle w:val="NormalWeb"/>
              <w:shd w:val="clear" w:color="auto" w:fill="FFFFFF"/>
            </w:pPr>
            <w:r w:rsidRPr="0023624C">
              <w:t>It is used to start the execution of the thread.</w:t>
            </w:r>
          </w:p>
        </w:tc>
      </w:tr>
      <w:tr w:rsidR="00735FDB" w:rsidRPr="0023624C" w:rsidTr="00735FDB">
        <w:tc>
          <w:tcPr>
            <w:tcW w:w="0" w:type="auto"/>
            <w:hideMark/>
          </w:tcPr>
          <w:p w:rsidR="00735FDB" w:rsidRPr="0023624C" w:rsidRDefault="00735FDB" w:rsidP="00735FDB">
            <w:pPr>
              <w:pStyle w:val="NormalWeb"/>
              <w:shd w:val="clear" w:color="auto" w:fill="FFFFFF"/>
            </w:pPr>
            <w:r w:rsidRPr="0023624C">
              <w:t>2)</w:t>
            </w:r>
          </w:p>
        </w:tc>
        <w:tc>
          <w:tcPr>
            <w:tcW w:w="2258" w:type="dxa"/>
            <w:hideMark/>
          </w:tcPr>
          <w:p w:rsidR="00735FDB" w:rsidRPr="0023624C" w:rsidRDefault="0044297F" w:rsidP="00735FDB">
            <w:pPr>
              <w:pStyle w:val="NormalWeb"/>
              <w:shd w:val="clear" w:color="auto" w:fill="FFFFFF"/>
            </w:pPr>
            <w:r w:rsidRPr="0023624C">
              <w:t>V</w:t>
            </w:r>
            <w:r w:rsidR="00735FDB" w:rsidRPr="0023624C">
              <w:t>oid</w:t>
            </w:r>
          </w:p>
        </w:tc>
        <w:tc>
          <w:tcPr>
            <w:tcW w:w="1981" w:type="dxa"/>
            <w:hideMark/>
          </w:tcPr>
          <w:p w:rsidR="00735FDB" w:rsidRPr="0023624C" w:rsidRDefault="008A7291" w:rsidP="00735FDB">
            <w:pPr>
              <w:pStyle w:val="NormalWeb"/>
              <w:shd w:val="clear" w:color="auto" w:fill="FFFFFF"/>
            </w:pPr>
            <w:hyperlink r:id="rId88" w:history="1">
              <w:r w:rsidR="00735FDB" w:rsidRPr="0023624C">
                <w:rPr>
                  <w:rStyle w:val="Hyperlink"/>
                  <w:color w:val="auto"/>
                </w:rPr>
                <w:t>run()</w:t>
              </w:r>
            </w:hyperlink>
          </w:p>
        </w:tc>
        <w:tc>
          <w:tcPr>
            <w:tcW w:w="4943" w:type="dxa"/>
            <w:hideMark/>
          </w:tcPr>
          <w:p w:rsidR="00735FDB" w:rsidRPr="0023624C" w:rsidRDefault="00735FDB" w:rsidP="00735FDB">
            <w:pPr>
              <w:pStyle w:val="NormalWeb"/>
              <w:shd w:val="clear" w:color="auto" w:fill="FFFFFF"/>
            </w:pPr>
            <w:r w:rsidRPr="0023624C">
              <w:t>It is used to do an action for a thread.</w:t>
            </w:r>
          </w:p>
        </w:tc>
      </w:tr>
      <w:tr w:rsidR="00735FDB" w:rsidRPr="0023624C" w:rsidTr="00735FDB">
        <w:tc>
          <w:tcPr>
            <w:tcW w:w="0" w:type="auto"/>
            <w:hideMark/>
          </w:tcPr>
          <w:p w:rsidR="00735FDB" w:rsidRPr="0023624C" w:rsidRDefault="00735FDB" w:rsidP="00735FDB">
            <w:pPr>
              <w:pStyle w:val="NormalWeb"/>
              <w:shd w:val="clear" w:color="auto" w:fill="FFFFFF"/>
            </w:pPr>
            <w:r w:rsidRPr="0023624C">
              <w:t>3)</w:t>
            </w:r>
          </w:p>
        </w:tc>
        <w:tc>
          <w:tcPr>
            <w:tcW w:w="2258" w:type="dxa"/>
            <w:hideMark/>
          </w:tcPr>
          <w:p w:rsidR="00735FDB" w:rsidRPr="0023624C" w:rsidRDefault="00735FDB" w:rsidP="00735FDB">
            <w:pPr>
              <w:pStyle w:val="NormalWeb"/>
              <w:shd w:val="clear" w:color="auto" w:fill="FFFFFF"/>
            </w:pPr>
            <w:r w:rsidRPr="0023624C">
              <w:t>static void</w:t>
            </w:r>
          </w:p>
        </w:tc>
        <w:tc>
          <w:tcPr>
            <w:tcW w:w="1981" w:type="dxa"/>
            <w:hideMark/>
          </w:tcPr>
          <w:p w:rsidR="00735FDB" w:rsidRPr="0023624C" w:rsidRDefault="008A7291" w:rsidP="00735FDB">
            <w:pPr>
              <w:pStyle w:val="NormalWeb"/>
              <w:shd w:val="clear" w:color="auto" w:fill="FFFFFF"/>
            </w:pPr>
            <w:hyperlink r:id="rId89" w:history="1">
              <w:r w:rsidR="00735FDB" w:rsidRPr="0023624C">
                <w:rPr>
                  <w:rStyle w:val="Hyperlink"/>
                  <w:color w:val="auto"/>
                </w:rPr>
                <w:t>sleep()</w:t>
              </w:r>
            </w:hyperlink>
          </w:p>
        </w:tc>
        <w:tc>
          <w:tcPr>
            <w:tcW w:w="4943" w:type="dxa"/>
            <w:hideMark/>
          </w:tcPr>
          <w:p w:rsidR="00735FDB" w:rsidRPr="0023624C" w:rsidRDefault="00735FDB" w:rsidP="00735FDB">
            <w:pPr>
              <w:pStyle w:val="NormalWeb"/>
              <w:shd w:val="clear" w:color="auto" w:fill="FFFFFF"/>
            </w:pPr>
            <w:r w:rsidRPr="0023624C">
              <w:t>It sleeps a thread for the specified amount of time.</w:t>
            </w:r>
          </w:p>
        </w:tc>
      </w:tr>
      <w:tr w:rsidR="00735FDB" w:rsidRPr="0023624C" w:rsidTr="00735FDB">
        <w:tc>
          <w:tcPr>
            <w:tcW w:w="0" w:type="auto"/>
            <w:hideMark/>
          </w:tcPr>
          <w:p w:rsidR="00735FDB" w:rsidRPr="0023624C" w:rsidRDefault="00735FDB" w:rsidP="00735FDB">
            <w:pPr>
              <w:pStyle w:val="NormalWeb"/>
              <w:shd w:val="clear" w:color="auto" w:fill="FFFFFF"/>
            </w:pPr>
            <w:r w:rsidRPr="0023624C">
              <w:t>4)</w:t>
            </w:r>
          </w:p>
        </w:tc>
        <w:tc>
          <w:tcPr>
            <w:tcW w:w="2258" w:type="dxa"/>
            <w:hideMark/>
          </w:tcPr>
          <w:p w:rsidR="00735FDB" w:rsidRPr="0023624C" w:rsidRDefault="00735FDB" w:rsidP="00735FDB">
            <w:pPr>
              <w:pStyle w:val="NormalWeb"/>
              <w:shd w:val="clear" w:color="auto" w:fill="FFFFFF"/>
            </w:pPr>
            <w:r w:rsidRPr="0023624C">
              <w:t>static Thread</w:t>
            </w:r>
          </w:p>
        </w:tc>
        <w:tc>
          <w:tcPr>
            <w:tcW w:w="1981" w:type="dxa"/>
            <w:hideMark/>
          </w:tcPr>
          <w:p w:rsidR="00735FDB" w:rsidRPr="0023624C" w:rsidRDefault="008A7291" w:rsidP="00735FDB">
            <w:pPr>
              <w:pStyle w:val="NormalWeb"/>
              <w:shd w:val="clear" w:color="auto" w:fill="FFFFFF"/>
            </w:pPr>
            <w:hyperlink r:id="rId90" w:history="1">
              <w:r w:rsidR="00735FDB" w:rsidRPr="0023624C">
                <w:rPr>
                  <w:rStyle w:val="Hyperlink"/>
                  <w:color w:val="auto"/>
                </w:rPr>
                <w:t>currentThread()</w:t>
              </w:r>
            </w:hyperlink>
          </w:p>
        </w:tc>
        <w:tc>
          <w:tcPr>
            <w:tcW w:w="4943" w:type="dxa"/>
            <w:hideMark/>
          </w:tcPr>
          <w:p w:rsidR="00735FDB" w:rsidRPr="0023624C" w:rsidRDefault="00735FDB" w:rsidP="00735FDB">
            <w:pPr>
              <w:pStyle w:val="NormalWeb"/>
              <w:shd w:val="clear" w:color="auto" w:fill="FFFFFF"/>
            </w:pPr>
            <w:r w:rsidRPr="0023624C">
              <w:t xml:space="preserve">It returns a reference to the currently executing </w:t>
            </w:r>
          </w:p>
          <w:p w:rsidR="00735FDB" w:rsidRPr="0023624C" w:rsidRDefault="00735FDB" w:rsidP="00735FDB">
            <w:pPr>
              <w:pStyle w:val="NormalWeb"/>
              <w:shd w:val="clear" w:color="auto" w:fill="FFFFFF"/>
            </w:pPr>
            <w:r w:rsidRPr="0023624C">
              <w:t>thread object.</w:t>
            </w:r>
          </w:p>
        </w:tc>
      </w:tr>
      <w:tr w:rsidR="00735FDB" w:rsidRPr="0023624C" w:rsidTr="00735FDB">
        <w:tc>
          <w:tcPr>
            <w:tcW w:w="0" w:type="auto"/>
            <w:hideMark/>
          </w:tcPr>
          <w:p w:rsidR="00735FDB" w:rsidRPr="0023624C" w:rsidRDefault="00735FDB" w:rsidP="00735FDB">
            <w:pPr>
              <w:pStyle w:val="NormalWeb"/>
              <w:shd w:val="clear" w:color="auto" w:fill="FFFFFF"/>
            </w:pPr>
            <w:r w:rsidRPr="0023624C">
              <w:t>5)</w:t>
            </w:r>
          </w:p>
        </w:tc>
        <w:tc>
          <w:tcPr>
            <w:tcW w:w="2258" w:type="dxa"/>
            <w:hideMark/>
          </w:tcPr>
          <w:p w:rsidR="00735FDB" w:rsidRPr="0023624C" w:rsidRDefault="0044297F" w:rsidP="00735FDB">
            <w:pPr>
              <w:pStyle w:val="NormalWeb"/>
              <w:shd w:val="clear" w:color="auto" w:fill="FFFFFF"/>
            </w:pPr>
            <w:r w:rsidRPr="0023624C">
              <w:t>V</w:t>
            </w:r>
            <w:r w:rsidR="00735FDB" w:rsidRPr="0023624C">
              <w:t>oid</w:t>
            </w:r>
          </w:p>
        </w:tc>
        <w:tc>
          <w:tcPr>
            <w:tcW w:w="1981" w:type="dxa"/>
            <w:hideMark/>
          </w:tcPr>
          <w:p w:rsidR="00735FDB" w:rsidRPr="0023624C" w:rsidRDefault="008A7291" w:rsidP="00735FDB">
            <w:pPr>
              <w:pStyle w:val="NormalWeb"/>
              <w:shd w:val="clear" w:color="auto" w:fill="FFFFFF"/>
            </w:pPr>
            <w:hyperlink r:id="rId91" w:history="1">
              <w:r w:rsidR="00735FDB" w:rsidRPr="0023624C">
                <w:rPr>
                  <w:rStyle w:val="Hyperlink"/>
                  <w:color w:val="auto"/>
                </w:rPr>
                <w:t>join()</w:t>
              </w:r>
            </w:hyperlink>
          </w:p>
        </w:tc>
        <w:tc>
          <w:tcPr>
            <w:tcW w:w="4943" w:type="dxa"/>
            <w:hideMark/>
          </w:tcPr>
          <w:p w:rsidR="00735FDB" w:rsidRPr="0023624C" w:rsidRDefault="00735FDB" w:rsidP="00735FDB">
            <w:pPr>
              <w:pStyle w:val="NormalWeb"/>
              <w:shd w:val="clear" w:color="auto" w:fill="FFFFFF"/>
            </w:pPr>
            <w:r w:rsidRPr="0023624C">
              <w:t>It waits for a thread to die.</w:t>
            </w:r>
          </w:p>
        </w:tc>
      </w:tr>
      <w:tr w:rsidR="00735FDB" w:rsidRPr="0023624C" w:rsidTr="00735FDB">
        <w:tc>
          <w:tcPr>
            <w:tcW w:w="0" w:type="auto"/>
            <w:hideMark/>
          </w:tcPr>
          <w:p w:rsidR="00735FDB" w:rsidRPr="0023624C" w:rsidRDefault="00735FDB" w:rsidP="00735FDB">
            <w:pPr>
              <w:pStyle w:val="NormalWeb"/>
              <w:shd w:val="clear" w:color="auto" w:fill="FFFFFF"/>
            </w:pPr>
            <w:r w:rsidRPr="0023624C">
              <w:t>6)</w:t>
            </w:r>
          </w:p>
        </w:tc>
        <w:tc>
          <w:tcPr>
            <w:tcW w:w="2258" w:type="dxa"/>
            <w:hideMark/>
          </w:tcPr>
          <w:p w:rsidR="00735FDB" w:rsidRPr="0023624C" w:rsidRDefault="0044297F" w:rsidP="00735FDB">
            <w:pPr>
              <w:pStyle w:val="NormalWeb"/>
              <w:shd w:val="clear" w:color="auto" w:fill="FFFFFF"/>
            </w:pPr>
            <w:r w:rsidRPr="0023624C">
              <w:t>I</w:t>
            </w:r>
            <w:r w:rsidR="00735FDB" w:rsidRPr="0023624C">
              <w:t>nt</w:t>
            </w:r>
          </w:p>
        </w:tc>
        <w:tc>
          <w:tcPr>
            <w:tcW w:w="1981" w:type="dxa"/>
            <w:hideMark/>
          </w:tcPr>
          <w:p w:rsidR="00735FDB" w:rsidRPr="0023624C" w:rsidRDefault="008A7291" w:rsidP="00735FDB">
            <w:pPr>
              <w:pStyle w:val="NormalWeb"/>
              <w:shd w:val="clear" w:color="auto" w:fill="FFFFFF"/>
            </w:pPr>
            <w:hyperlink r:id="rId92" w:history="1">
              <w:r w:rsidR="00735FDB" w:rsidRPr="0023624C">
                <w:rPr>
                  <w:rStyle w:val="Hyperlink"/>
                  <w:color w:val="auto"/>
                </w:rPr>
                <w:t>getPriority()</w:t>
              </w:r>
            </w:hyperlink>
          </w:p>
        </w:tc>
        <w:tc>
          <w:tcPr>
            <w:tcW w:w="4943" w:type="dxa"/>
            <w:hideMark/>
          </w:tcPr>
          <w:p w:rsidR="00735FDB" w:rsidRPr="0023624C" w:rsidRDefault="00735FDB" w:rsidP="00735FDB">
            <w:pPr>
              <w:pStyle w:val="NormalWeb"/>
              <w:shd w:val="clear" w:color="auto" w:fill="FFFFFF"/>
            </w:pPr>
            <w:r w:rsidRPr="0023624C">
              <w:t>It returns the priority of the thread.</w:t>
            </w:r>
          </w:p>
        </w:tc>
      </w:tr>
      <w:tr w:rsidR="00735FDB" w:rsidRPr="0023624C" w:rsidTr="00735FDB">
        <w:tc>
          <w:tcPr>
            <w:tcW w:w="0" w:type="auto"/>
            <w:hideMark/>
          </w:tcPr>
          <w:p w:rsidR="00735FDB" w:rsidRPr="0023624C" w:rsidRDefault="00735FDB" w:rsidP="00735FDB">
            <w:pPr>
              <w:pStyle w:val="NormalWeb"/>
              <w:shd w:val="clear" w:color="auto" w:fill="FFFFFF"/>
            </w:pPr>
            <w:r w:rsidRPr="0023624C">
              <w:t>7)</w:t>
            </w:r>
          </w:p>
        </w:tc>
        <w:tc>
          <w:tcPr>
            <w:tcW w:w="2258" w:type="dxa"/>
            <w:hideMark/>
          </w:tcPr>
          <w:p w:rsidR="00735FDB" w:rsidRPr="0023624C" w:rsidRDefault="0044297F" w:rsidP="00735FDB">
            <w:pPr>
              <w:pStyle w:val="NormalWeb"/>
              <w:shd w:val="clear" w:color="auto" w:fill="FFFFFF"/>
            </w:pPr>
            <w:r w:rsidRPr="0023624C">
              <w:t>V</w:t>
            </w:r>
            <w:r w:rsidR="00735FDB" w:rsidRPr="0023624C">
              <w:t>oid</w:t>
            </w:r>
          </w:p>
        </w:tc>
        <w:tc>
          <w:tcPr>
            <w:tcW w:w="1981" w:type="dxa"/>
            <w:hideMark/>
          </w:tcPr>
          <w:p w:rsidR="00735FDB" w:rsidRPr="0023624C" w:rsidRDefault="008A7291" w:rsidP="00735FDB">
            <w:pPr>
              <w:pStyle w:val="NormalWeb"/>
              <w:shd w:val="clear" w:color="auto" w:fill="FFFFFF"/>
            </w:pPr>
            <w:hyperlink r:id="rId93" w:history="1">
              <w:r w:rsidR="00735FDB" w:rsidRPr="0023624C">
                <w:rPr>
                  <w:rStyle w:val="Hyperlink"/>
                  <w:color w:val="auto"/>
                </w:rPr>
                <w:t>setPriority()</w:t>
              </w:r>
            </w:hyperlink>
          </w:p>
        </w:tc>
        <w:tc>
          <w:tcPr>
            <w:tcW w:w="4943" w:type="dxa"/>
            <w:hideMark/>
          </w:tcPr>
          <w:p w:rsidR="00735FDB" w:rsidRPr="0023624C" w:rsidRDefault="00735FDB" w:rsidP="00735FDB">
            <w:pPr>
              <w:pStyle w:val="NormalWeb"/>
              <w:shd w:val="clear" w:color="auto" w:fill="FFFFFF"/>
            </w:pPr>
            <w:r w:rsidRPr="0023624C">
              <w:t>It changes the priority of the thread.</w:t>
            </w:r>
          </w:p>
        </w:tc>
      </w:tr>
      <w:tr w:rsidR="00735FDB" w:rsidRPr="0023624C" w:rsidTr="00735FDB">
        <w:tc>
          <w:tcPr>
            <w:tcW w:w="0" w:type="auto"/>
            <w:hideMark/>
          </w:tcPr>
          <w:p w:rsidR="00735FDB" w:rsidRPr="0023624C" w:rsidRDefault="00735FDB" w:rsidP="00735FDB">
            <w:pPr>
              <w:pStyle w:val="NormalWeb"/>
              <w:shd w:val="clear" w:color="auto" w:fill="FFFFFF"/>
            </w:pPr>
            <w:r w:rsidRPr="0023624C">
              <w:t>8)</w:t>
            </w:r>
          </w:p>
        </w:tc>
        <w:tc>
          <w:tcPr>
            <w:tcW w:w="2258" w:type="dxa"/>
            <w:hideMark/>
          </w:tcPr>
          <w:p w:rsidR="00735FDB" w:rsidRPr="0023624C" w:rsidRDefault="00735FDB" w:rsidP="00735FDB">
            <w:pPr>
              <w:pStyle w:val="NormalWeb"/>
              <w:shd w:val="clear" w:color="auto" w:fill="FFFFFF"/>
            </w:pPr>
            <w:r w:rsidRPr="0023624C">
              <w:t>String</w:t>
            </w:r>
          </w:p>
        </w:tc>
        <w:tc>
          <w:tcPr>
            <w:tcW w:w="1981" w:type="dxa"/>
            <w:hideMark/>
          </w:tcPr>
          <w:p w:rsidR="00735FDB" w:rsidRPr="0023624C" w:rsidRDefault="008A7291" w:rsidP="00735FDB">
            <w:pPr>
              <w:pStyle w:val="NormalWeb"/>
              <w:shd w:val="clear" w:color="auto" w:fill="FFFFFF"/>
            </w:pPr>
            <w:hyperlink r:id="rId94" w:history="1">
              <w:r w:rsidR="00735FDB" w:rsidRPr="0023624C">
                <w:rPr>
                  <w:rStyle w:val="Hyperlink"/>
                  <w:color w:val="auto"/>
                </w:rPr>
                <w:t>getName()</w:t>
              </w:r>
            </w:hyperlink>
          </w:p>
        </w:tc>
        <w:tc>
          <w:tcPr>
            <w:tcW w:w="4943" w:type="dxa"/>
            <w:hideMark/>
          </w:tcPr>
          <w:p w:rsidR="00735FDB" w:rsidRPr="0023624C" w:rsidRDefault="00735FDB" w:rsidP="00735FDB">
            <w:pPr>
              <w:pStyle w:val="NormalWeb"/>
              <w:shd w:val="clear" w:color="auto" w:fill="FFFFFF"/>
            </w:pPr>
            <w:r w:rsidRPr="0023624C">
              <w:t>It returns the name of the thread.</w:t>
            </w:r>
          </w:p>
        </w:tc>
      </w:tr>
      <w:tr w:rsidR="00735FDB" w:rsidRPr="0023624C" w:rsidTr="00735FDB">
        <w:tc>
          <w:tcPr>
            <w:tcW w:w="0" w:type="auto"/>
            <w:hideMark/>
          </w:tcPr>
          <w:p w:rsidR="00735FDB" w:rsidRPr="0023624C" w:rsidRDefault="00735FDB" w:rsidP="00735FDB">
            <w:pPr>
              <w:pStyle w:val="NormalWeb"/>
              <w:shd w:val="clear" w:color="auto" w:fill="FFFFFF"/>
            </w:pPr>
            <w:r w:rsidRPr="0023624C">
              <w:t>9)</w:t>
            </w:r>
          </w:p>
        </w:tc>
        <w:tc>
          <w:tcPr>
            <w:tcW w:w="2258" w:type="dxa"/>
            <w:hideMark/>
          </w:tcPr>
          <w:p w:rsidR="00735FDB" w:rsidRPr="0023624C" w:rsidRDefault="0044297F" w:rsidP="00735FDB">
            <w:pPr>
              <w:pStyle w:val="NormalWeb"/>
              <w:shd w:val="clear" w:color="auto" w:fill="FFFFFF"/>
            </w:pPr>
            <w:r w:rsidRPr="0023624C">
              <w:t>V</w:t>
            </w:r>
            <w:r w:rsidR="00735FDB" w:rsidRPr="0023624C">
              <w:t>oid</w:t>
            </w:r>
          </w:p>
        </w:tc>
        <w:tc>
          <w:tcPr>
            <w:tcW w:w="1981" w:type="dxa"/>
            <w:hideMark/>
          </w:tcPr>
          <w:p w:rsidR="00735FDB" w:rsidRPr="0023624C" w:rsidRDefault="008A7291" w:rsidP="00735FDB">
            <w:pPr>
              <w:pStyle w:val="NormalWeb"/>
              <w:shd w:val="clear" w:color="auto" w:fill="FFFFFF"/>
            </w:pPr>
            <w:hyperlink r:id="rId95" w:history="1">
              <w:r w:rsidR="00735FDB" w:rsidRPr="0023624C">
                <w:rPr>
                  <w:rStyle w:val="Hyperlink"/>
                  <w:color w:val="auto"/>
                </w:rPr>
                <w:t>setName()</w:t>
              </w:r>
            </w:hyperlink>
          </w:p>
        </w:tc>
        <w:tc>
          <w:tcPr>
            <w:tcW w:w="4943" w:type="dxa"/>
            <w:hideMark/>
          </w:tcPr>
          <w:p w:rsidR="00735FDB" w:rsidRPr="0023624C" w:rsidRDefault="00735FDB" w:rsidP="00735FDB">
            <w:pPr>
              <w:pStyle w:val="NormalWeb"/>
              <w:shd w:val="clear" w:color="auto" w:fill="FFFFFF"/>
            </w:pPr>
            <w:r w:rsidRPr="0023624C">
              <w:t>It changes the name of the thread.</w:t>
            </w:r>
          </w:p>
        </w:tc>
      </w:tr>
      <w:tr w:rsidR="00735FDB" w:rsidRPr="0023624C" w:rsidTr="00735FDB">
        <w:tc>
          <w:tcPr>
            <w:tcW w:w="0" w:type="auto"/>
            <w:hideMark/>
          </w:tcPr>
          <w:p w:rsidR="00735FDB" w:rsidRPr="0023624C" w:rsidRDefault="00735FDB" w:rsidP="00735FDB">
            <w:pPr>
              <w:pStyle w:val="NormalWeb"/>
              <w:shd w:val="clear" w:color="auto" w:fill="FFFFFF"/>
            </w:pPr>
            <w:r w:rsidRPr="0023624C">
              <w:t>10)</w:t>
            </w:r>
          </w:p>
        </w:tc>
        <w:tc>
          <w:tcPr>
            <w:tcW w:w="2258" w:type="dxa"/>
            <w:hideMark/>
          </w:tcPr>
          <w:p w:rsidR="00735FDB" w:rsidRPr="0023624C" w:rsidRDefault="0044297F" w:rsidP="00735FDB">
            <w:pPr>
              <w:pStyle w:val="NormalWeb"/>
              <w:shd w:val="clear" w:color="auto" w:fill="FFFFFF"/>
            </w:pPr>
            <w:r w:rsidRPr="0023624C">
              <w:t>L</w:t>
            </w:r>
            <w:r w:rsidR="00735FDB" w:rsidRPr="0023624C">
              <w:t>ong</w:t>
            </w:r>
          </w:p>
        </w:tc>
        <w:tc>
          <w:tcPr>
            <w:tcW w:w="1981" w:type="dxa"/>
            <w:hideMark/>
          </w:tcPr>
          <w:p w:rsidR="00735FDB" w:rsidRPr="0023624C" w:rsidRDefault="008A7291" w:rsidP="00735FDB">
            <w:pPr>
              <w:pStyle w:val="NormalWeb"/>
              <w:shd w:val="clear" w:color="auto" w:fill="FFFFFF"/>
            </w:pPr>
            <w:hyperlink r:id="rId96" w:history="1">
              <w:r w:rsidR="00735FDB" w:rsidRPr="0023624C">
                <w:rPr>
                  <w:rStyle w:val="Hyperlink"/>
                  <w:color w:val="auto"/>
                </w:rPr>
                <w:t>getId()</w:t>
              </w:r>
            </w:hyperlink>
          </w:p>
        </w:tc>
        <w:tc>
          <w:tcPr>
            <w:tcW w:w="4943" w:type="dxa"/>
            <w:hideMark/>
          </w:tcPr>
          <w:p w:rsidR="00735FDB" w:rsidRPr="0023624C" w:rsidRDefault="00735FDB" w:rsidP="00735FDB">
            <w:pPr>
              <w:pStyle w:val="NormalWeb"/>
              <w:shd w:val="clear" w:color="auto" w:fill="FFFFFF"/>
            </w:pPr>
            <w:r w:rsidRPr="0023624C">
              <w:t>It returns the id of the thread.</w:t>
            </w:r>
          </w:p>
        </w:tc>
      </w:tr>
      <w:tr w:rsidR="00735FDB" w:rsidRPr="0023624C" w:rsidTr="00735FDB">
        <w:tc>
          <w:tcPr>
            <w:tcW w:w="0" w:type="auto"/>
            <w:hideMark/>
          </w:tcPr>
          <w:p w:rsidR="00735FDB" w:rsidRPr="0023624C" w:rsidRDefault="00735FDB" w:rsidP="00735FDB">
            <w:pPr>
              <w:pStyle w:val="NormalWeb"/>
              <w:shd w:val="clear" w:color="auto" w:fill="FFFFFF"/>
            </w:pPr>
            <w:r w:rsidRPr="0023624C">
              <w:t>11)</w:t>
            </w:r>
          </w:p>
        </w:tc>
        <w:tc>
          <w:tcPr>
            <w:tcW w:w="2258" w:type="dxa"/>
            <w:hideMark/>
          </w:tcPr>
          <w:p w:rsidR="00735FDB" w:rsidRPr="0023624C" w:rsidRDefault="0044297F" w:rsidP="00735FDB">
            <w:pPr>
              <w:pStyle w:val="NormalWeb"/>
              <w:shd w:val="clear" w:color="auto" w:fill="FFFFFF"/>
            </w:pPr>
            <w:r>
              <w:t>Boolean</w:t>
            </w:r>
          </w:p>
        </w:tc>
        <w:tc>
          <w:tcPr>
            <w:tcW w:w="1981" w:type="dxa"/>
            <w:hideMark/>
          </w:tcPr>
          <w:p w:rsidR="00735FDB" w:rsidRPr="0023624C" w:rsidRDefault="008A7291" w:rsidP="00735FDB">
            <w:pPr>
              <w:pStyle w:val="NormalWeb"/>
              <w:shd w:val="clear" w:color="auto" w:fill="FFFFFF"/>
            </w:pPr>
            <w:hyperlink r:id="rId97" w:history="1">
              <w:r w:rsidR="00735FDB" w:rsidRPr="0023624C">
                <w:rPr>
                  <w:rStyle w:val="Hyperlink"/>
                  <w:color w:val="auto"/>
                </w:rPr>
                <w:t>isAlive()</w:t>
              </w:r>
            </w:hyperlink>
          </w:p>
        </w:tc>
        <w:tc>
          <w:tcPr>
            <w:tcW w:w="4943" w:type="dxa"/>
            <w:hideMark/>
          </w:tcPr>
          <w:p w:rsidR="00735FDB" w:rsidRPr="0023624C" w:rsidRDefault="00735FDB" w:rsidP="00735FDB">
            <w:pPr>
              <w:pStyle w:val="NormalWeb"/>
              <w:shd w:val="clear" w:color="auto" w:fill="FFFFFF"/>
            </w:pPr>
            <w:r w:rsidRPr="0023624C">
              <w:t>It tests if the thread is alive.</w:t>
            </w:r>
          </w:p>
        </w:tc>
      </w:tr>
    </w:tbl>
    <w:p w:rsidR="007C5FD2" w:rsidRPr="0023624C" w:rsidRDefault="007C5FD2" w:rsidP="007C5FD2">
      <w:pPr>
        <w:pStyle w:val="NormalWeb"/>
        <w:shd w:val="clear" w:color="auto" w:fill="FFFFFF"/>
      </w:pPr>
    </w:p>
    <w:p w:rsidR="007C5FD2" w:rsidRPr="0023624C" w:rsidRDefault="007C5FD2" w:rsidP="007C5FD2">
      <w:pPr>
        <w:pStyle w:val="Subtitle"/>
        <w:rPr>
          <w:rFonts w:ascii="Times New Roman" w:hAnsi="Times New Roman" w:cs="Times New Roman"/>
          <w:i w:val="0"/>
          <w:iCs w:val="0"/>
          <w:color w:val="auto"/>
          <w:sz w:val="36"/>
          <w:szCs w:val="36"/>
          <w:u w:val="single"/>
        </w:rPr>
      </w:pPr>
      <w:r w:rsidRPr="0023624C">
        <w:rPr>
          <w:rFonts w:ascii="Times New Roman" w:hAnsi="Times New Roman" w:cs="Times New Roman"/>
          <w:i w:val="0"/>
          <w:iCs w:val="0"/>
          <w:color w:val="auto"/>
          <w:sz w:val="36"/>
          <w:szCs w:val="36"/>
          <w:u w:val="single"/>
        </w:rPr>
        <w:t>Life cycle of a Thread (Thread States)</w:t>
      </w:r>
    </w:p>
    <w:p w:rsidR="007C5FD2" w:rsidRPr="0023624C" w:rsidRDefault="007C5FD2" w:rsidP="007C5FD2">
      <w:pPr>
        <w:pStyle w:val="NormalWeb"/>
        <w:shd w:val="clear" w:color="auto" w:fill="FFFFFF"/>
      </w:pPr>
      <w:r w:rsidRPr="0023624C">
        <w:t>A thread can be in one of the five states. According to sun, there is only 4 states in thread life cycle in java new, runnable, non-runnable and terminated. There is no running state.</w:t>
      </w:r>
    </w:p>
    <w:p w:rsidR="007C5FD2" w:rsidRPr="0023624C" w:rsidRDefault="007C5FD2" w:rsidP="007C5FD2">
      <w:pPr>
        <w:pStyle w:val="NormalWeb"/>
        <w:shd w:val="clear" w:color="auto" w:fill="FFFFFF"/>
      </w:pPr>
      <w:r w:rsidRPr="0023624C">
        <w:lastRenderedPageBreak/>
        <w:t>But for better understanding the threads, we are explaining it in the 5 states.</w:t>
      </w:r>
    </w:p>
    <w:p w:rsidR="007C5FD2" w:rsidRPr="0023624C" w:rsidRDefault="007C5FD2" w:rsidP="007C5FD2">
      <w:pPr>
        <w:pStyle w:val="NormalWeb"/>
        <w:shd w:val="clear" w:color="auto" w:fill="FFFFFF"/>
      </w:pPr>
      <w:r w:rsidRPr="0023624C">
        <w:t>The life cycle of the thread in java is controlled by JVM. The java thread states are as follows:</w:t>
      </w:r>
    </w:p>
    <w:p w:rsidR="007C5FD2" w:rsidRPr="0023624C" w:rsidRDefault="007C5FD2" w:rsidP="007C5FD2">
      <w:pPr>
        <w:pStyle w:val="NormalWeb"/>
        <w:shd w:val="clear" w:color="auto" w:fill="FFFFFF"/>
      </w:pPr>
      <w:r w:rsidRPr="0023624C">
        <w:t>1.</w:t>
      </w:r>
      <w:r w:rsidRPr="0023624C">
        <w:tab/>
        <w:t>New</w:t>
      </w:r>
    </w:p>
    <w:p w:rsidR="007C5FD2" w:rsidRPr="0023624C" w:rsidRDefault="007C5FD2" w:rsidP="007C5FD2">
      <w:pPr>
        <w:pStyle w:val="NormalWeb"/>
        <w:shd w:val="clear" w:color="auto" w:fill="FFFFFF"/>
      </w:pPr>
      <w:r w:rsidRPr="0023624C">
        <w:t>2.</w:t>
      </w:r>
      <w:r w:rsidRPr="0023624C">
        <w:tab/>
        <w:t>Runnable</w:t>
      </w:r>
    </w:p>
    <w:p w:rsidR="007C5FD2" w:rsidRPr="0023624C" w:rsidRDefault="007C5FD2" w:rsidP="007C5FD2">
      <w:pPr>
        <w:pStyle w:val="NormalWeb"/>
        <w:shd w:val="clear" w:color="auto" w:fill="FFFFFF"/>
      </w:pPr>
      <w:r w:rsidRPr="0023624C">
        <w:t>3.</w:t>
      </w:r>
      <w:r w:rsidRPr="0023624C">
        <w:tab/>
        <w:t>Running</w:t>
      </w:r>
    </w:p>
    <w:p w:rsidR="007C5FD2" w:rsidRPr="0023624C" w:rsidRDefault="007C5FD2" w:rsidP="007C5FD2">
      <w:pPr>
        <w:pStyle w:val="NormalWeb"/>
        <w:shd w:val="clear" w:color="auto" w:fill="FFFFFF"/>
      </w:pPr>
      <w:r w:rsidRPr="0023624C">
        <w:t>4.</w:t>
      </w:r>
      <w:r w:rsidRPr="0023624C">
        <w:tab/>
        <w:t>Non-Runnable (Blocked)</w:t>
      </w:r>
    </w:p>
    <w:p w:rsidR="007C5FD2" w:rsidRPr="0023624C" w:rsidRDefault="007C5FD2" w:rsidP="007C5FD2">
      <w:pPr>
        <w:pStyle w:val="NormalWeb"/>
        <w:shd w:val="clear" w:color="auto" w:fill="FFFFFF"/>
      </w:pPr>
      <w:r w:rsidRPr="0023624C">
        <w:t>5.</w:t>
      </w:r>
      <w:r w:rsidRPr="0023624C">
        <w:tab/>
        <w:t xml:space="preserve">Terminated  </w:t>
      </w:r>
    </w:p>
    <w:p w:rsidR="007C5FD2" w:rsidRPr="0023624C" w:rsidRDefault="007C5FD2" w:rsidP="007C5FD2">
      <w:pPr>
        <w:pStyle w:val="NormalWeb"/>
        <w:shd w:val="clear" w:color="auto" w:fill="FFFFFF"/>
      </w:pPr>
    </w:p>
    <w:p w:rsidR="007C5FD2" w:rsidRPr="0023624C" w:rsidRDefault="007C5FD2" w:rsidP="007C5FD2">
      <w:pPr>
        <w:pStyle w:val="NormalWeb"/>
        <w:shd w:val="clear" w:color="auto" w:fill="FFFFFF"/>
      </w:pPr>
    </w:p>
    <w:p w:rsidR="007C5FD2" w:rsidRPr="0023624C" w:rsidRDefault="007C5FD2" w:rsidP="007C5FD2">
      <w:pPr>
        <w:pStyle w:val="NormalWeb"/>
        <w:shd w:val="clear" w:color="auto" w:fill="FFFFFF"/>
        <w:rPr>
          <w:rStyle w:val="Emphasis"/>
          <w:b/>
          <w:sz w:val="36"/>
          <w:szCs w:val="36"/>
          <w:u w:val="single"/>
        </w:rPr>
      </w:pPr>
      <w:r w:rsidRPr="0023624C">
        <w:rPr>
          <w:rStyle w:val="Emphasis"/>
          <w:b/>
          <w:sz w:val="36"/>
          <w:szCs w:val="36"/>
          <w:u w:val="single"/>
        </w:rPr>
        <w:t>1) New</w:t>
      </w:r>
    </w:p>
    <w:p w:rsidR="007C5FD2" w:rsidRPr="0023624C" w:rsidRDefault="007C5FD2" w:rsidP="007C5FD2">
      <w:pPr>
        <w:pStyle w:val="NormalWeb"/>
        <w:shd w:val="clear" w:color="auto" w:fill="FFFFFF"/>
      </w:pPr>
      <w:r w:rsidRPr="0023624C">
        <w:t>The thread is in new state if you create an instance of Thread class but before the invocation of start() method.</w:t>
      </w:r>
    </w:p>
    <w:p w:rsidR="007C5FD2" w:rsidRPr="0023624C" w:rsidRDefault="007C5FD2" w:rsidP="001E5711">
      <w:pPr>
        <w:pStyle w:val="Heading3"/>
        <w:shd w:val="clear" w:color="auto" w:fill="FFFFFF"/>
        <w:spacing w:line="312" w:lineRule="atLeast"/>
        <w:rPr>
          <w:rFonts w:ascii="Times New Roman" w:hAnsi="Times New Roman" w:cs="Times New Roman"/>
          <w:b w:val="0"/>
          <w:bCs w:val="0"/>
          <w:color w:val="auto"/>
          <w:sz w:val="24"/>
          <w:szCs w:val="24"/>
        </w:rPr>
      </w:pPr>
    </w:p>
    <w:p w:rsidR="001E5711" w:rsidRPr="0023624C" w:rsidRDefault="001E5711" w:rsidP="00735FDB">
      <w:pPr>
        <w:pStyle w:val="NormalWeb"/>
        <w:shd w:val="clear" w:color="auto" w:fill="FFFFFF"/>
        <w:rPr>
          <w:rStyle w:val="Emphasis"/>
          <w:sz w:val="36"/>
          <w:szCs w:val="36"/>
          <w:u w:val="single"/>
        </w:rPr>
      </w:pPr>
      <w:r w:rsidRPr="0023624C">
        <w:rPr>
          <w:rStyle w:val="Emphasis"/>
          <w:sz w:val="36"/>
          <w:szCs w:val="36"/>
          <w:u w:val="single"/>
        </w:rPr>
        <w:t>2) Runnable</w:t>
      </w:r>
    </w:p>
    <w:p w:rsidR="001E5711" w:rsidRPr="0023624C" w:rsidRDefault="001E5711" w:rsidP="001E5711">
      <w:pPr>
        <w:pStyle w:val="NormalWeb"/>
        <w:shd w:val="clear" w:color="auto" w:fill="FFFFFF"/>
      </w:pPr>
      <w:r w:rsidRPr="0023624C">
        <w:t>The thread is in runnable state after invocation of start() method, but the thread scheduler has not selected it to be the running thread.</w:t>
      </w:r>
    </w:p>
    <w:p w:rsidR="001E5711" w:rsidRPr="0023624C" w:rsidRDefault="001E5711" w:rsidP="00735FDB">
      <w:pPr>
        <w:pStyle w:val="NormalWeb"/>
        <w:shd w:val="clear" w:color="auto" w:fill="FFFFFF"/>
        <w:rPr>
          <w:rStyle w:val="Emphasis"/>
          <w:sz w:val="36"/>
          <w:szCs w:val="36"/>
          <w:u w:val="single"/>
        </w:rPr>
      </w:pPr>
      <w:r w:rsidRPr="0023624C">
        <w:rPr>
          <w:rStyle w:val="Emphasis"/>
          <w:sz w:val="36"/>
          <w:szCs w:val="36"/>
          <w:u w:val="single"/>
        </w:rPr>
        <w:t>3) Running</w:t>
      </w:r>
    </w:p>
    <w:p w:rsidR="001E5711" w:rsidRPr="0023624C" w:rsidRDefault="001E5711" w:rsidP="001E5711">
      <w:pPr>
        <w:pStyle w:val="NormalWeb"/>
        <w:shd w:val="clear" w:color="auto" w:fill="FFFFFF"/>
      </w:pPr>
      <w:r w:rsidRPr="0023624C">
        <w:t>The thread is in running state if the thread scheduler has selected it.</w:t>
      </w:r>
    </w:p>
    <w:p w:rsidR="001E5711" w:rsidRPr="0023624C" w:rsidRDefault="001E5711" w:rsidP="00735FDB">
      <w:pPr>
        <w:pStyle w:val="NormalWeb"/>
        <w:shd w:val="clear" w:color="auto" w:fill="FFFFFF"/>
        <w:rPr>
          <w:rStyle w:val="Emphasis"/>
          <w:sz w:val="36"/>
          <w:szCs w:val="36"/>
          <w:u w:val="single"/>
        </w:rPr>
      </w:pPr>
      <w:r w:rsidRPr="0023624C">
        <w:rPr>
          <w:rStyle w:val="Emphasis"/>
          <w:sz w:val="36"/>
          <w:szCs w:val="36"/>
          <w:u w:val="single"/>
        </w:rPr>
        <w:t>4) Non-Runnable (Blocked)</w:t>
      </w:r>
    </w:p>
    <w:p w:rsidR="001E5711" w:rsidRPr="0023624C" w:rsidRDefault="001E5711" w:rsidP="001E5711">
      <w:pPr>
        <w:pStyle w:val="NormalWeb"/>
        <w:shd w:val="clear" w:color="auto" w:fill="FFFFFF"/>
      </w:pPr>
      <w:r w:rsidRPr="0023624C">
        <w:t>This is the state when the thread is still alive, but is currently not eligible to run.</w:t>
      </w:r>
    </w:p>
    <w:p w:rsidR="001E5711" w:rsidRPr="0023624C" w:rsidRDefault="001E5711" w:rsidP="00735FDB">
      <w:pPr>
        <w:pStyle w:val="NormalWeb"/>
        <w:shd w:val="clear" w:color="auto" w:fill="FFFFFF"/>
        <w:rPr>
          <w:rStyle w:val="Emphasis"/>
          <w:sz w:val="36"/>
          <w:szCs w:val="36"/>
          <w:u w:val="single"/>
        </w:rPr>
      </w:pPr>
      <w:r w:rsidRPr="0023624C">
        <w:rPr>
          <w:rStyle w:val="Emphasis"/>
          <w:sz w:val="36"/>
          <w:szCs w:val="36"/>
          <w:u w:val="single"/>
        </w:rPr>
        <w:t>5) Terminated</w:t>
      </w:r>
    </w:p>
    <w:p w:rsidR="001E5711" w:rsidRPr="0023624C" w:rsidRDefault="001E5711" w:rsidP="001E5711">
      <w:pPr>
        <w:pStyle w:val="NormalWeb"/>
        <w:shd w:val="clear" w:color="auto" w:fill="FFFFFF"/>
      </w:pPr>
      <w:r w:rsidRPr="0023624C">
        <w:t>A thread is in terminated or dead state when its run() method exits.</w:t>
      </w:r>
    </w:p>
    <w:p w:rsidR="001E5711" w:rsidRPr="0023624C" w:rsidRDefault="001E5711" w:rsidP="00735FDB">
      <w:pPr>
        <w:pStyle w:val="Subtitle"/>
        <w:rPr>
          <w:rFonts w:ascii="Times New Roman" w:hAnsi="Times New Roman" w:cs="Times New Roman"/>
          <w:b/>
          <w:color w:val="auto"/>
          <w:sz w:val="36"/>
          <w:szCs w:val="36"/>
          <w:u w:val="single"/>
        </w:rPr>
      </w:pPr>
      <w:r w:rsidRPr="0023624C">
        <w:rPr>
          <w:rFonts w:ascii="Times New Roman" w:hAnsi="Times New Roman" w:cs="Times New Roman"/>
          <w:b/>
          <w:color w:val="auto"/>
          <w:sz w:val="36"/>
          <w:szCs w:val="36"/>
          <w:u w:val="single"/>
        </w:rPr>
        <w:t>How to create thread</w:t>
      </w:r>
    </w:p>
    <w:p w:rsidR="001E5711" w:rsidRPr="0023624C" w:rsidRDefault="001E5711" w:rsidP="001E5711">
      <w:pPr>
        <w:pStyle w:val="NormalWeb"/>
        <w:shd w:val="clear" w:color="auto" w:fill="FFFFFF"/>
      </w:pPr>
      <w:r w:rsidRPr="0023624C">
        <w:t>There are two ways to create a thread:</w:t>
      </w:r>
    </w:p>
    <w:p w:rsidR="001E5711" w:rsidRPr="0023624C" w:rsidRDefault="001E5711" w:rsidP="001D6524">
      <w:pPr>
        <w:numPr>
          <w:ilvl w:val="0"/>
          <w:numId w:val="31"/>
        </w:numPr>
        <w:shd w:val="clear" w:color="auto" w:fill="FFFFFF"/>
        <w:spacing w:before="60" w:after="100" w:afterAutospacing="1" w:line="345" w:lineRule="atLeast"/>
        <w:rPr>
          <w:rStyle w:val="Emphasis"/>
          <w:rFonts w:ascii="Times New Roman" w:hAnsi="Times New Roman" w:cs="Times New Roman"/>
          <w:sz w:val="40"/>
          <w:szCs w:val="40"/>
          <w:u w:val="single"/>
        </w:rPr>
      </w:pPr>
      <w:r w:rsidRPr="0023624C">
        <w:rPr>
          <w:rStyle w:val="Emphasis"/>
          <w:rFonts w:ascii="Times New Roman" w:hAnsi="Times New Roman" w:cs="Times New Roman"/>
          <w:sz w:val="40"/>
          <w:szCs w:val="40"/>
          <w:u w:val="single"/>
        </w:rPr>
        <w:lastRenderedPageBreak/>
        <w:t>By extending Thread class</w:t>
      </w:r>
    </w:p>
    <w:p w:rsidR="001E5711" w:rsidRPr="0023624C" w:rsidRDefault="001E5711" w:rsidP="001B5731">
      <w:pPr>
        <w:pStyle w:val="NormalWeb"/>
        <w:shd w:val="clear" w:color="auto" w:fill="FFFFFF"/>
        <w:spacing w:before="0" w:beforeAutospacing="0" w:line="280" w:lineRule="atLeast"/>
        <w:contextualSpacing/>
      </w:pPr>
      <w:r w:rsidRPr="0023624C">
        <w:t>class hi extends Thread</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void run()</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for(int i=0;i&lt;=4;i++)</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ab/>
        <w:t>System.out.println("hi");</w:t>
      </w:r>
    </w:p>
    <w:p w:rsidR="001E5711" w:rsidRPr="0023624C" w:rsidRDefault="001E5711" w:rsidP="001B5731">
      <w:pPr>
        <w:pStyle w:val="NormalWeb"/>
        <w:shd w:val="clear" w:color="auto" w:fill="FFFFFF"/>
        <w:spacing w:before="0" w:beforeAutospacing="0" w:line="280" w:lineRule="atLeast"/>
        <w:contextualSpacing/>
      </w:pPr>
      <w:r w:rsidRPr="0023624C">
        <w:t>try{Thread.sleep(1000);}catch(Exception e){}</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class hello extends Thread</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void run()</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for(int i=0;i&lt;=4;i++)</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ab/>
        <w:t>System.out.println("hello");</w:t>
      </w:r>
    </w:p>
    <w:p w:rsidR="001E5711" w:rsidRPr="0023624C" w:rsidRDefault="001E5711" w:rsidP="001B5731">
      <w:pPr>
        <w:pStyle w:val="NormalWeb"/>
        <w:shd w:val="clear" w:color="auto" w:fill="FFFFFF"/>
        <w:spacing w:before="0" w:beforeAutospacing="0" w:line="280" w:lineRule="atLeast"/>
        <w:contextualSpacing/>
      </w:pPr>
      <w:r w:rsidRPr="0023624C">
        <w:t>try{Thread.sleep(1000);}catch(Exception e){}</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class threadedemo</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static void main(String ar[])</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hi h=new hi();</w:t>
      </w:r>
    </w:p>
    <w:p w:rsidR="001E5711" w:rsidRPr="0023624C" w:rsidRDefault="001E5711" w:rsidP="001B5731">
      <w:pPr>
        <w:pStyle w:val="NormalWeb"/>
        <w:shd w:val="clear" w:color="auto" w:fill="FFFFFF"/>
        <w:spacing w:before="0" w:beforeAutospacing="0" w:line="280" w:lineRule="atLeast"/>
        <w:contextualSpacing/>
      </w:pPr>
      <w:r w:rsidRPr="0023624C">
        <w:t>hello ho=new hello();</w:t>
      </w:r>
    </w:p>
    <w:p w:rsidR="001E5711" w:rsidRPr="0023624C" w:rsidRDefault="001E5711" w:rsidP="001B5731">
      <w:pPr>
        <w:pStyle w:val="NormalWeb"/>
        <w:shd w:val="clear" w:color="auto" w:fill="FFFFFF"/>
        <w:spacing w:before="0" w:beforeAutospacing="0" w:line="280" w:lineRule="atLeast"/>
        <w:contextualSpacing/>
      </w:pPr>
      <w:r w:rsidRPr="0023624C">
        <w:t>h.start();</w:t>
      </w:r>
    </w:p>
    <w:p w:rsidR="001E5711" w:rsidRPr="0023624C" w:rsidRDefault="001E5711" w:rsidP="001B5731">
      <w:pPr>
        <w:pStyle w:val="NormalWeb"/>
        <w:shd w:val="clear" w:color="auto" w:fill="FFFFFF"/>
        <w:spacing w:before="0" w:beforeAutospacing="0" w:line="280" w:lineRule="atLeast"/>
        <w:contextualSpacing/>
      </w:pPr>
      <w:r w:rsidRPr="0023624C">
        <w:t>try{Thread.sleep(500);}catch(Exception e){}</w:t>
      </w:r>
    </w:p>
    <w:p w:rsidR="001E5711" w:rsidRPr="0023624C" w:rsidRDefault="001E5711" w:rsidP="001B5731">
      <w:pPr>
        <w:pStyle w:val="NormalWeb"/>
        <w:shd w:val="clear" w:color="auto" w:fill="FFFFFF"/>
        <w:spacing w:before="0" w:beforeAutospacing="0" w:line="280" w:lineRule="atLeast"/>
        <w:contextualSpacing/>
      </w:pPr>
      <w:r w:rsidRPr="0023624C">
        <w:t>ho.start();</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D6524">
      <w:pPr>
        <w:numPr>
          <w:ilvl w:val="0"/>
          <w:numId w:val="31"/>
        </w:numPr>
        <w:shd w:val="clear" w:color="auto" w:fill="FFFFFF"/>
        <w:spacing w:before="60" w:after="100" w:afterAutospacing="1" w:line="345" w:lineRule="atLeast"/>
        <w:rPr>
          <w:rStyle w:val="Emphasis"/>
          <w:rFonts w:ascii="Times New Roman" w:hAnsi="Times New Roman" w:cs="Times New Roman"/>
          <w:sz w:val="40"/>
          <w:szCs w:val="40"/>
          <w:u w:val="single"/>
        </w:rPr>
      </w:pPr>
      <w:r w:rsidRPr="0023624C">
        <w:rPr>
          <w:rStyle w:val="Emphasis"/>
          <w:rFonts w:ascii="Times New Roman" w:hAnsi="Times New Roman" w:cs="Times New Roman"/>
          <w:sz w:val="40"/>
          <w:szCs w:val="40"/>
          <w:u w:val="single"/>
        </w:rPr>
        <w:t>By implementing Runnable interface.</w:t>
      </w:r>
    </w:p>
    <w:p w:rsidR="001E5711" w:rsidRPr="0023624C" w:rsidRDefault="001E5711" w:rsidP="001E5711">
      <w:pPr>
        <w:shd w:val="clear" w:color="auto" w:fill="FFFFFF"/>
        <w:spacing w:before="60" w:after="100" w:afterAutospacing="1" w:line="345" w:lineRule="atLeast"/>
        <w:ind w:left="720"/>
        <w:rPr>
          <w:rFonts w:ascii="Times New Roman" w:hAnsi="Times New Roman" w:cs="Times New Roman"/>
          <w:sz w:val="24"/>
          <w:szCs w:val="24"/>
        </w:rPr>
      </w:pPr>
      <w:r w:rsidRPr="0023624C">
        <w:rPr>
          <w:rFonts w:ascii="Times New Roman" w:hAnsi="Times New Roman" w:cs="Times New Roman"/>
          <w:sz w:val="24"/>
          <w:szCs w:val="24"/>
        </w:rPr>
        <w:t>/*class hi implements Runnable</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void run()</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for(int i=0;i&lt;=4;i++)</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ab/>
        <w:t>System.out.println("hi");</w:t>
      </w:r>
    </w:p>
    <w:p w:rsidR="001E5711" w:rsidRPr="0023624C" w:rsidRDefault="001E5711" w:rsidP="001B5731">
      <w:pPr>
        <w:pStyle w:val="NormalWeb"/>
        <w:shd w:val="clear" w:color="auto" w:fill="FFFFFF"/>
        <w:spacing w:before="0" w:beforeAutospacing="0" w:line="280" w:lineRule="atLeast"/>
        <w:contextualSpacing/>
      </w:pPr>
      <w:r w:rsidRPr="0023624C">
        <w:t>try{Thread.sleep(1000);}catch(Exception e){}</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lastRenderedPageBreak/>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class hello implements Runnable</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void run()</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for(int i=0;i&lt;=4;i++)</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ab/>
        <w:t>System.out.println("hello");</w:t>
      </w:r>
    </w:p>
    <w:p w:rsidR="001E5711" w:rsidRPr="0023624C" w:rsidRDefault="001E5711" w:rsidP="001B5731">
      <w:pPr>
        <w:pStyle w:val="NormalWeb"/>
        <w:shd w:val="clear" w:color="auto" w:fill="FFFFFF"/>
        <w:spacing w:before="0" w:beforeAutospacing="0" w:line="280" w:lineRule="atLeast"/>
        <w:contextualSpacing/>
      </w:pPr>
      <w:r w:rsidRPr="0023624C">
        <w:t>try{Thread.sleep(1000);}catch(Exception e){}</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class threadedemo</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public static void main(String ar[])</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hi h=new hi();</w:t>
      </w:r>
    </w:p>
    <w:p w:rsidR="001E5711" w:rsidRPr="0023624C" w:rsidRDefault="001E5711" w:rsidP="001B5731">
      <w:pPr>
        <w:pStyle w:val="NormalWeb"/>
        <w:shd w:val="clear" w:color="auto" w:fill="FFFFFF"/>
        <w:spacing w:before="0" w:beforeAutospacing="0" w:line="280" w:lineRule="atLeast"/>
        <w:contextualSpacing/>
      </w:pPr>
      <w:r w:rsidRPr="0023624C">
        <w:t>hello ho=new hello();</w:t>
      </w:r>
    </w:p>
    <w:p w:rsidR="001E5711" w:rsidRPr="0023624C" w:rsidRDefault="001E5711" w:rsidP="001B5731">
      <w:pPr>
        <w:pStyle w:val="NormalWeb"/>
        <w:shd w:val="clear" w:color="auto" w:fill="FFFFFF"/>
        <w:spacing w:before="0" w:beforeAutospacing="0" w:line="280" w:lineRule="atLeast"/>
        <w:contextualSpacing/>
      </w:pPr>
      <w:r w:rsidRPr="0023624C">
        <w:t xml:space="preserve">               Thread t=new Thread(h);</w:t>
      </w:r>
    </w:p>
    <w:p w:rsidR="001E5711" w:rsidRPr="0023624C" w:rsidRDefault="001E5711" w:rsidP="001B5731">
      <w:pPr>
        <w:pStyle w:val="NormalWeb"/>
        <w:shd w:val="clear" w:color="auto" w:fill="FFFFFF"/>
        <w:spacing w:before="0" w:beforeAutospacing="0" w:line="280" w:lineRule="atLeast"/>
        <w:contextualSpacing/>
      </w:pPr>
      <w:r w:rsidRPr="0023624C">
        <w:t xml:space="preserve">                Thread t1=new Thread(ho);</w:t>
      </w:r>
    </w:p>
    <w:p w:rsidR="001E5711" w:rsidRPr="0023624C" w:rsidRDefault="001E5711" w:rsidP="001B5731">
      <w:pPr>
        <w:pStyle w:val="NormalWeb"/>
        <w:shd w:val="clear" w:color="auto" w:fill="FFFFFF"/>
        <w:spacing w:before="0" w:beforeAutospacing="0" w:line="280" w:lineRule="atLeast"/>
        <w:contextualSpacing/>
      </w:pPr>
      <w:r w:rsidRPr="0023624C">
        <w:t>t.start();</w:t>
      </w:r>
    </w:p>
    <w:p w:rsidR="001E5711" w:rsidRPr="0023624C" w:rsidRDefault="001E5711" w:rsidP="001B5731">
      <w:pPr>
        <w:pStyle w:val="NormalWeb"/>
        <w:shd w:val="clear" w:color="auto" w:fill="FFFFFF"/>
        <w:spacing w:before="0" w:beforeAutospacing="0" w:line="280" w:lineRule="atLeast"/>
        <w:contextualSpacing/>
      </w:pPr>
      <w:r w:rsidRPr="0023624C">
        <w:t>try{Thread.sleep(500);}catch(Exception e){}</w:t>
      </w:r>
    </w:p>
    <w:p w:rsidR="001E5711" w:rsidRPr="0023624C" w:rsidRDefault="001E5711" w:rsidP="001B5731">
      <w:pPr>
        <w:pStyle w:val="NormalWeb"/>
        <w:shd w:val="clear" w:color="auto" w:fill="FFFFFF"/>
        <w:spacing w:before="0" w:beforeAutospacing="0" w:line="280" w:lineRule="atLeast"/>
        <w:contextualSpacing/>
      </w:pPr>
      <w:r w:rsidRPr="0023624C">
        <w:t>t1.start();</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E5711">
      <w:pPr>
        <w:pStyle w:val="Heading1"/>
        <w:shd w:val="clear" w:color="auto" w:fill="FFFFFF"/>
        <w:spacing w:before="75" w:line="312" w:lineRule="atLeast"/>
        <w:rPr>
          <w:rFonts w:ascii="Times New Roman" w:hAnsi="Times New Roman" w:cs="Times New Roman"/>
          <w:bCs w:val="0"/>
          <w:color w:val="auto"/>
          <w:u w:val="single"/>
        </w:rPr>
      </w:pPr>
      <w:r w:rsidRPr="0023624C">
        <w:rPr>
          <w:rFonts w:ascii="Times New Roman" w:hAnsi="Times New Roman" w:cs="Times New Roman"/>
          <w:bCs w:val="0"/>
          <w:color w:val="auto"/>
          <w:u w:val="single"/>
        </w:rPr>
        <w:t>Can we start a thread twice</w:t>
      </w:r>
    </w:p>
    <w:p w:rsidR="001E5711" w:rsidRPr="0023624C" w:rsidRDefault="001E5711" w:rsidP="001E5711">
      <w:pPr>
        <w:pStyle w:val="NormalWeb"/>
        <w:shd w:val="clear" w:color="auto" w:fill="FFFFFF"/>
      </w:pPr>
      <w:r w:rsidRPr="0023624C">
        <w:t>No. After starting a thread, it can never be started again. If you does so, an </w:t>
      </w:r>
      <w:r w:rsidRPr="0023624C">
        <w:rPr>
          <w:rStyle w:val="Emphasis"/>
        </w:rPr>
        <w:t>IllegalThreadStateException</w:t>
      </w:r>
      <w:r w:rsidRPr="0023624C">
        <w:t> is thrown. In such case, thread will run once but for second time, it will throw exception.</w:t>
      </w:r>
    </w:p>
    <w:p w:rsidR="001E5711" w:rsidRPr="0023624C" w:rsidRDefault="001E5711" w:rsidP="001E5711">
      <w:pPr>
        <w:pStyle w:val="NormalWeb"/>
        <w:shd w:val="clear" w:color="auto" w:fill="FFFFFF"/>
      </w:pPr>
      <w:r w:rsidRPr="0023624C">
        <w:t>Let's understand it by the example given below:</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TestThreadTwice1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Thread{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run(){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"running..."</w:t>
      </w:r>
      <w:r w:rsidRPr="0023624C">
        <w:rPr>
          <w:rFonts w:ascii="Times New Roman" w:hAnsi="Times New Roman" w:cs="Times New Roman"/>
          <w:sz w:val="24"/>
          <w:szCs w:val="24"/>
          <w:bdr w:val="none" w:sz="0" w:space="0" w:color="auto" w:frame="1"/>
        </w:rPr>
        <w:t>);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TestThreadTwice1 t1=</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TestThreadTwice1();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t1.start();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t1.start();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735FDB">
      <w:pPr>
        <w:shd w:val="clear" w:color="auto" w:fill="FFFFFF"/>
        <w:spacing w:after="0" w:line="345" w:lineRule="atLeast"/>
        <w:ind w:left="720"/>
        <w:rPr>
          <w:rFonts w:ascii="Times New Roman" w:hAnsi="Times New Roman" w:cs="Times New Roman"/>
          <w:sz w:val="24"/>
          <w:szCs w:val="24"/>
          <w:bdr w:val="none" w:sz="0" w:space="0" w:color="auto" w:frame="1"/>
        </w:rPr>
      </w:pPr>
      <w:r w:rsidRPr="0023624C">
        <w:rPr>
          <w:rFonts w:ascii="Times New Roman" w:hAnsi="Times New Roman" w:cs="Times New Roman"/>
          <w:sz w:val="24"/>
          <w:szCs w:val="24"/>
          <w:bdr w:val="none" w:sz="0" w:space="0" w:color="auto" w:frame="1"/>
        </w:rPr>
        <w:t>}  </w:t>
      </w:r>
    </w:p>
    <w:p w:rsidR="00735FDB" w:rsidRPr="0023624C" w:rsidRDefault="00735FDB" w:rsidP="00735FDB">
      <w:pPr>
        <w:shd w:val="clear" w:color="auto" w:fill="FFFFFF"/>
        <w:spacing w:after="0" w:line="345" w:lineRule="atLeast"/>
        <w:rPr>
          <w:rFonts w:ascii="Times New Roman" w:hAnsi="Times New Roman" w:cs="Times New Roman"/>
          <w:b/>
          <w:sz w:val="24"/>
          <w:szCs w:val="24"/>
          <w:u w:val="single"/>
          <w:bdr w:val="none" w:sz="0" w:space="0" w:color="auto" w:frame="1"/>
        </w:rPr>
      </w:pPr>
      <w:r w:rsidRPr="0023624C">
        <w:rPr>
          <w:rFonts w:ascii="Times New Roman" w:hAnsi="Times New Roman" w:cs="Times New Roman"/>
          <w:b/>
          <w:sz w:val="24"/>
          <w:szCs w:val="24"/>
          <w:u w:val="single"/>
          <w:bdr w:val="none" w:sz="0" w:space="0" w:color="auto" w:frame="1"/>
        </w:rPr>
        <w:t>Output:-</w:t>
      </w:r>
    </w:p>
    <w:p w:rsidR="00735FDB" w:rsidRPr="0023624C" w:rsidRDefault="00735FDB" w:rsidP="00CF1EF7">
      <w:pPr>
        <w:shd w:val="clear" w:color="auto" w:fill="FFFFFF"/>
        <w:spacing w:after="0" w:line="345" w:lineRule="atLeast"/>
        <w:ind w:left="720"/>
        <w:rPr>
          <w:rFonts w:ascii="Times New Roman" w:hAnsi="Times New Roman" w:cs="Times New Roman"/>
          <w:sz w:val="24"/>
          <w:szCs w:val="24"/>
          <w:bdr w:val="none" w:sz="0" w:space="0" w:color="auto" w:frame="1"/>
        </w:rPr>
      </w:pPr>
      <w:r w:rsidRPr="0023624C">
        <w:rPr>
          <w:rFonts w:ascii="Times New Roman" w:hAnsi="Times New Roman" w:cs="Times New Roman"/>
          <w:sz w:val="24"/>
          <w:szCs w:val="24"/>
          <w:bdr w:val="none" w:sz="0" w:space="0" w:color="auto" w:frame="1"/>
        </w:rPr>
        <w:lastRenderedPageBreak/>
        <w:t>running</w:t>
      </w:r>
    </w:p>
    <w:p w:rsidR="00735FDB" w:rsidRPr="0023624C" w:rsidRDefault="00735FDB" w:rsidP="00CF1EF7">
      <w:pPr>
        <w:shd w:val="clear" w:color="auto" w:fill="FFFFFF"/>
        <w:spacing w:after="0" w:line="345" w:lineRule="atLeast"/>
        <w:ind w:left="720"/>
        <w:rPr>
          <w:rFonts w:ascii="Times New Roman" w:hAnsi="Times New Roman" w:cs="Times New Roman"/>
          <w:sz w:val="24"/>
          <w:szCs w:val="24"/>
          <w:bdr w:val="none" w:sz="0" w:space="0" w:color="auto" w:frame="1"/>
        </w:rPr>
      </w:pPr>
      <w:r w:rsidRPr="0023624C">
        <w:rPr>
          <w:rFonts w:ascii="Times New Roman" w:hAnsi="Times New Roman" w:cs="Times New Roman"/>
          <w:sz w:val="24"/>
          <w:szCs w:val="24"/>
          <w:bdr w:val="none" w:sz="0" w:space="0" w:color="auto" w:frame="1"/>
        </w:rPr>
        <w:t xml:space="preserve">       Exception in thread "main" java.lang.IllegalThreadStateException</w:t>
      </w:r>
    </w:p>
    <w:p w:rsidR="00735FDB" w:rsidRPr="0023624C" w:rsidRDefault="00735FDB" w:rsidP="00735FDB">
      <w:pPr>
        <w:shd w:val="clear" w:color="auto" w:fill="FFFFFF"/>
        <w:spacing w:after="0" w:line="345" w:lineRule="atLeast"/>
        <w:ind w:left="720"/>
        <w:rPr>
          <w:rFonts w:ascii="Times New Roman" w:hAnsi="Times New Roman" w:cs="Times New Roman"/>
          <w:sz w:val="24"/>
          <w:szCs w:val="24"/>
          <w:bdr w:val="none" w:sz="0" w:space="0" w:color="auto" w:frame="1"/>
        </w:rPr>
      </w:pPr>
    </w:p>
    <w:p w:rsidR="001E5711" w:rsidRPr="0023624C" w:rsidRDefault="001E5711" w:rsidP="001E5711">
      <w:pPr>
        <w:pStyle w:val="Heading1"/>
        <w:shd w:val="clear" w:color="auto" w:fill="FFFFFF"/>
        <w:spacing w:before="75" w:line="312" w:lineRule="atLeast"/>
        <w:rPr>
          <w:rStyle w:val="SubtleEmphasis"/>
          <w:rFonts w:ascii="Times New Roman" w:hAnsi="Times New Roman" w:cs="Times New Roman"/>
          <w:color w:val="auto"/>
          <w:sz w:val="36"/>
          <w:szCs w:val="36"/>
          <w:u w:val="single"/>
        </w:rPr>
      </w:pPr>
      <w:r w:rsidRPr="0023624C">
        <w:rPr>
          <w:rStyle w:val="SubtleEmphasis"/>
          <w:rFonts w:ascii="Times New Roman" w:hAnsi="Times New Roman" w:cs="Times New Roman"/>
          <w:color w:val="auto"/>
          <w:sz w:val="36"/>
          <w:szCs w:val="36"/>
          <w:u w:val="single"/>
        </w:rPr>
        <w:t>The join() method</w:t>
      </w:r>
    </w:p>
    <w:p w:rsidR="001E5711" w:rsidRPr="0023624C" w:rsidRDefault="001E5711" w:rsidP="001E5711">
      <w:pPr>
        <w:pStyle w:val="NormalWeb"/>
        <w:shd w:val="clear" w:color="auto" w:fill="FFFFFF"/>
      </w:pPr>
      <w:r w:rsidRPr="0023624C">
        <w:t>The join() method waits for a thread to die. In other words, it causes the currently running threads to stop executing until the thread it joins with completes its task.</w:t>
      </w:r>
    </w:p>
    <w:p w:rsidR="001E5711" w:rsidRPr="0023624C" w:rsidRDefault="001E5711" w:rsidP="001E5711">
      <w:pPr>
        <w:pStyle w:val="Heading3"/>
        <w:shd w:val="clear" w:color="auto" w:fill="FFFFFF"/>
        <w:spacing w:line="312" w:lineRule="atLeast"/>
        <w:rPr>
          <w:rFonts w:ascii="Times New Roman" w:eastAsiaTheme="minorHAnsi" w:hAnsi="Times New Roman" w:cs="Times New Roman"/>
          <w:i/>
          <w:iCs/>
          <w:color w:val="auto"/>
          <w:sz w:val="24"/>
          <w:szCs w:val="24"/>
          <w:shd w:val="clear" w:color="auto" w:fill="FFFFFF"/>
        </w:rPr>
      </w:pPr>
      <w:r w:rsidRPr="0023624C">
        <w:rPr>
          <w:rFonts w:ascii="Times New Roman" w:eastAsiaTheme="minorHAnsi" w:hAnsi="Times New Roman" w:cs="Times New Roman"/>
          <w:i/>
          <w:iCs/>
          <w:color w:val="auto"/>
          <w:sz w:val="24"/>
          <w:szCs w:val="24"/>
          <w:shd w:val="clear" w:color="auto" w:fill="FFFFFF"/>
        </w:rPr>
        <w:t>Syntax:</w:t>
      </w:r>
    </w:p>
    <w:tbl>
      <w:tblPr>
        <w:tblW w:w="0" w:type="auto"/>
        <w:tblCellSpacing w:w="15" w:type="dxa"/>
        <w:shd w:val="clear" w:color="auto" w:fill="FFFFFF"/>
        <w:tblCellMar>
          <w:top w:w="15" w:type="dxa"/>
          <w:left w:w="15" w:type="dxa"/>
          <w:bottom w:w="15" w:type="dxa"/>
          <w:right w:w="15" w:type="dxa"/>
        </w:tblCellMar>
        <w:tblLook w:val="04A0"/>
      </w:tblPr>
      <w:tblGrid>
        <w:gridCol w:w="6523"/>
      </w:tblGrid>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public void join()throws InterruptedException</w:t>
            </w:r>
          </w:p>
        </w:tc>
      </w:tr>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public void join(long milliseconds)throws InterruptedException</w:t>
            </w:r>
          </w:p>
        </w:tc>
      </w:tr>
    </w:tbl>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b/>
          <w:bCs/>
          <w:i/>
          <w:iCs/>
          <w:sz w:val="24"/>
          <w:szCs w:val="24"/>
          <w:shd w:val="clear" w:color="auto" w:fill="FFFFFF"/>
        </w:rPr>
        <w:t>Example of join() method</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TestJoinMethod1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Thread{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run(){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for</w:t>
      </w:r>
      <w:r w:rsidRPr="0023624C">
        <w:rPr>
          <w:rFonts w:ascii="Times New Roman" w:hAnsi="Times New Roman" w:cs="Times New Roman"/>
          <w:sz w:val="24"/>
          <w:szCs w:val="24"/>
          <w:bdr w:val="none" w:sz="0" w:space="0" w:color="auto" w:frame="1"/>
        </w:rPr>
        <w:t>(</w:t>
      </w:r>
      <w:r w:rsidRPr="0023624C">
        <w:rPr>
          <w:rStyle w:val="keyword"/>
          <w:rFonts w:ascii="Times New Roman" w:hAnsi="Times New Roman" w:cs="Times New Roman"/>
          <w:b/>
          <w:bCs/>
          <w:sz w:val="24"/>
          <w:szCs w:val="24"/>
          <w:bdr w:val="none" w:sz="0" w:space="0" w:color="auto" w:frame="1"/>
        </w:rPr>
        <w:t>int</w:t>
      </w:r>
      <w:r w:rsidRPr="0023624C">
        <w:rPr>
          <w:rFonts w:ascii="Times New Roman" w:hAnsi="Times New Roman" w:cs="Times New Roman"/>
          <w:sz w:val="24"/>
          <w:szCs w:val="24"/>
          <w:bdr w:val="none" w:sz="0" w:space="0" w:color="auto" w:frame="1"/>
        </w:rPr>
        <w:t> i=</w:t>
      </w:r>
      <w:r w:rsidRPr="0023624C">
        <w:rPr>
          <w:rStyle w:val="number"/>
          <w:rFonts w:ascii="Times New Roman" w:hAnsi="Times New Roman" w:cs="Times New Roman"/>
          <w:sz w:val="24"/>
          <w:szCs w:val="24"/>
          <w:bdr w:val="none" w:sz="0" w:space="0" w:color="auto" w:frame="1"/>
        </w:rPr>
        <w:t>1</w:t>
      </w:r>
      <w:r w:rsidRPr="0023624C">
        <w:rPr>
          <w:rFonts w:ascii="Times New Roman" w:hAnsi="Times New Roman" w:cs="Times New Roman"/>
          <w:sz w:val="24"/>
          <w:szCs w:val="24"/>
          <w:bdr w:val="none" w:sz="0" w:space="0" w:color="auto" w:frame="1"/>
        </w:rPr>
        <w:t>;i&lt;=</w:t>
      </w:r>
      <w:r w:rsidRPr="0023624C">
        <w:rPr>
          <w:rStyle w:val="number"/>
          <w:rFonts w:ascii="Times New Roman" w:hAnsi="Times New Roman" w:cs="Times New Roman"/>
          <w:sz w:val="24"/>
          <w:szCs w:val="24"/>
          <w:bdr w:val="none" w:sz="0" w:space="0" w:color="auto" w:frame="1"/>
        </w:rPr>
        <w:t>5</w:t>
      </w:r>
      <w:r w:rsidRPr="0023624C">
        <w:rPr>
          <w:rFonts w:ascii="Times New Roman" w:hAnsi="Times New Roman" w:cs="Times New Roman"/>
          <w:sz w:val="24"/>
          <w:szCs w:val="24"/>
          <w:bdr w:val="none" w:sz="0" w:space="0" w:color="auto" w:frame="1"/>
        </w:rPr>
        <w:t>;i++){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Thread.sleep(</w:t>
      </w:r>
      <w:r w:rsidRPr="0023624C">
        <w:rPr>
          <w:rStyle w:val="number"/>
          <w:rFonts w:ascii="Times New Roman" w:hAnsi="Times New Roman" w:cs="Times New Roman"/>
          <w:sz w:val="24"/>
          <w:szCs w:val="24"/>
          <w:bdr w:val="none" w:sz="0" w:space="0" w:color="auto" w:frame="1"/>
        </w:rPr>
        <w:t>500</w:t>
      </w: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(Exception e){System.out.println(e);}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System.out.println(i);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TestJoinMethod1 t1=</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TestJoinMethod1();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TestJoinMethod1 t2=</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TestJoinMethod1();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TestJoinMethod1 t3=</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TestJoinMethod1();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t1.start();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try</w:t>
      </w: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t1.join();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catch</w:t>
      </w:r>
      <w:r w:rsidRPr="0023624C">
        <w:rPr>
          <w:rFonts w:ascii="Times New Roman" w:hAnsi="Times New Roman" w:cs="Times New Roman"/>
          <w:sz w:val="24"/>
          <w:szCs w:val="24"/>
          <w:bdr w:val="none" w:sz="0" w:space="0" w:color="auto" w:frame="1"/>
        </w:rPr>
        <w:t>(Exception e){System.out.println(e);}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t2.start();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t3.start();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CF1EF7">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CF1EF7"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1</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2</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3</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4</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5</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lastRenderedPageBreak/>
        <w:t xml:space="preserve">       1</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1</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2</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2</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3</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3</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4</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4</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5</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5</w:t>
      </w:r>
    </w:p>
    <w:p w:rsidR="001E5711" w:rsidRPr="0023624C" w:rsidRDefault="001E5711" w:rsidP="00CF1EF7">
      <w:pPr>
        <w:pStyle w:val="Heading1"/>
        <w:shd w:val="clear" w:color="auto" w:fill="FFFFFF"/>
        <w:spacing w:before="75" w:line="312" w:lineRule="atLeast"/>
        <w:rPr>
          <w:rStyle w:val="SubtleEmphasis"/>
          <w:rFonts w:ascii="Times New Roman" w:hAnsi="Times New Roman" w:cs="Times New Roman"/>
          <w:color w:val="auto"/>
          <w:sz w:val="36"/>
          <w:szCs w:val="36"/>
          <w:u w:val="single"/>
        </w:rPr>
      </w:pPr>
      <w:r w:rsidRPr="0023624C">
        <w:rPr>
          <w:rStyle w:val="SubtleEmphasis"/>
          <w:rFonts w:ascii="Times New Roman" w:hAnsi="Times New Roman" w:cs="Times New Roman"/>
          <w:color w:val="auto"/>
          <w:sz w:val="36"/>
          <w:szCs w:val="36"/>
          <w:u w:val="single"/>
        </w:rPr>
        <w:t>getName(),setName(String) and getId() method:</w:t>
      </w:r>
    </w:p>
    <w:tbl>
      <w:tblPr>
        <w:tblW w:w="0" w:type="auto"/>
        <w:tblCellSpacing w:w="15" w:type="dxa"/>
        <w:shd w:val="clear" w:color="auto" w:fill="FFFFFF"/>
        <w:tblCellMar>
          <w:top w:w="15" w:type="dxa"/>
          <w:left w:w="15" w:type="dxa"/>
          <w:bottom w:w="15" w:type="dxa"/>
          <w:right w:w="15" w:type="dxa"/>
        </w:tblCellMar>
        <w:tblLook w:val="04A0"/>
      </w:tblPr>
      <w:tblGrid>
        <w:gridCol w:w="3703"/>
      </w:tblGrid>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public String getName()</w:t>
            </w:r>
          </w:p>
        </w:tc>
      </w:tr>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public void setName(String name)</w:t>
            </w:r>
          </w:p>
        </w:tc>
      </w:tr>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public long getId()</w:t>
            </w:r>
          </w:p>
        </w:tc>
      </w:tr>
    </w:tbl>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TestJoinMethod3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Thread{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run(){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"running..."</w:t>
      </w: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TestJoinMethod3 t1=</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TestJoinMethod3();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TestJoinMethod3 t2=</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TestJoinMethod3();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"Name of t1:"</w:t>
      </w:r>
      <w:r w:rsidRPr="0023624C">
        <w:rPr>
          <w:rFonts w:ascii="Times New Roman" w:hAnsi="Times New Roman" w:cs="Times New Roman"/>
          <w:sz w:val="24"/>
          <w:szCs w:val="24"/>
          <w:bdr w:val="none" w:sz="0" w:space="0" w:color="auto" w:frame="1"/>
        </w:rPr>
        <w:t>+t1.getName());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"Name of t2:"</w:t>
      </w:r>
      <w:r w:rsidRPr="0023624C">
        <w:rPr>
          <w:rFonts w:ascii="Times New Roman" w:hAnsi="Times New Roman" w:cs="Times New Roman"/>
          <w:sz w:val="24"/>
          <w:szCs w:val="24"/>
          <w:bdr w:val="none" w:sz="0" w:space="0" w:color="auto" w:frame="1"/>
        </w:rPr>
        <w:t>+t2.getName());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"id of t1:"</w:t>
      </w:r>
      <w:r w:rsidRPr="0023624C">
        <w:rPr>
          <w:rFonts w:ascii="Times New Roman" w:hAnsi="Times New Roman" w:cs="Times New Roman"/>
          <w:sz w:val="24"/>
          <w:szCs w:val="24"/>
          <w:bdr w:val="none" w:sz="0" w:space="0" w:color="auto" w:frame="1"/>
        </w:rPr>
        <w:t>+t1.getId());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t1.start();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t2.start();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t1.setName(</w:t>
      </w:r>
      <w:r w:rsidRPr="0023624C">
        <w:rPr>
          <w:rStyle w:val="string"/>
          <w:rFonts w:ascii="Times New Roman" w:hAnsi="Times New Roman" w:cs="Times New Roman"/>
          <w:sz w:val="24"/>
          <w:szCs w:val="24"/>
          <w:bdr w:val="none" w:sz="0" w:space="0" w:color="auto" w:frame="1"/>
        </w:rPr>
        <w:t>"Sonoo Jaiswal"</w:t>
      </w:r>
      <w:r w:rsidRPr="0023624C">
        <w:rPr>
          <w:rFonts w:ascii="Times New Roman" w:hAnsi="Times New Roman" w:cs="Times New Roman"/>
          <w:sz w:val="24"/>
          <w:szCs w:val="24"/>
          <w:bdr w:val="none" w:sz="0" w:space="0" w:color="auto" w:frame="1"/>
        </w:rPr>
        <w:t>);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"After changing name of t1:"</w:t>
      </w:r>
      <w:r w:rsidRPr="0023624C">
        <w:rPr>
          <w:rFonts w:ascii="Times New Roman" w:hAnsi="Times New Roman" w:cs="Times New Roman"/>
          <w:sz w:val="24"/>
          <w:szCs w:val="24"/>
          <w:bdr w:val="none" w:sz="0" w:space="0" w:color="auto" w:frame="1"/>
        </w:rPr>
        <w:t>+t1.getName());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CF1EF7">
      <w:pPr>
        <w:shd w:val="clear" w:color="auto" w:fill="FFFFFF"/>
        <w:spacing w:after="0" w:line="345" w:lineRule="atLeast"/>
        <w:ind w:left="720"/>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CF1EF7">
      <w:pPr>
        <w:tabs>
          <w:tab w:val="left" w:pos="1583"/>
        </w:tabs>
        <w:spacing w:line="240" w:lineRule="auto"/>
        <w:rPr>
          <w:rFonts w:ascii="Times New Roman" w:hAnsi="Times New Roman" w:cs="Times New Roman"/>
          <w:sz w:val="24"/>
          <w:szCs w:val="24"/>
        </w:rPr>
      </w:pPr>
    </w:p>
    <w:p w:rsidR="00CF1EF7"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Name of t1:Thread-0</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Name of t2:Thread-1</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id of t1:8</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running...</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After changling name of t1:Sonoo Jaiswal</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running...</w:t>
      </w:r>
    </w:p>
    <w:p w:rsidR="001E5711" w:rsidRPr="0023624C" w:rsidRDefault="001E5711" w:rsidP="001E5711">
      <w:pPr>
        <w:pStyle w:val="HTMLPreformatted"/>
        <w:shd w:val="clear" w:color="auto" w:fill="F9FBF9"/>
        <w:rPr>
          <w:rFonts w:ascii="Times New Roman" w:hAnsi="Times New Roman" w:cs="Times New Roman"/>
          <w:sz w:val="24"/>
          <w:szCs w:val="24"/>
        </w:rPr>
      </w:pPr>
    </w:p>
    <w:p w:rsidR="001E5711" w:rsidRPr="0023624C" w:rsidRDefault="001E5711" w:rsidP="001E5711">
      <w:pPr>
        <w:pStyle w:val="HTMLPreformatted"/>
        <w:shd w:val="clear" w:color="auto" w:fill="F9FBF9"/>
        <w:rPr>
          <w:rFonts w:ascii="Times New Roman" w:hAnsi="Times New Roman" w:cs="Times New Roman"/>
          <w:sz w:val="24"/>
          <w:szCs w:val="24"/>
        </w:rPr>
      </w:pPr>
    </w:p>
    <w:p w:rsidR="001E5711" w:rsidRPr="0023624C" w:rsidRDefault="008A7291" w:rsidP="001E5711">
      <w:pPr>
        <w:rPr>
          <w:rFonts w:ascii="Times New Roman" w:hAnsi="Times New Roman" w:cs="Times New Roman"/>
          <w:sz w:val="24"/>
          <w:szCs w:val="24"/>
        </w:rPr>
      </w:pPr>
      <w:r w:rsidRPr="008A7291">
        <w:rPr>
          <w:rFonts w:ascii="Times New Roman" w:hAnsi="Times New Roman" w:cs="Times New Roman"/>
          <w:sz w:val="24"/>
          <w:szCs w:val="24"/>
        </w:rPr>
        <w:pict>
          <v:rect id="_x0000_i1050" style="width:0;height:.75pt" o:hrstd="t" o:hrnoshade="t" o:hr="t" fillcolor="#d4d4d4" stroked="f"/>
        </w:pic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The currentThread() method:</w:t>
      </w:r>
    </w:p>
    <w:tbl>
      <w:tblPr>
        <w:tblW w:w="0" w:type="auto"/>
        <w:tblCellSpacing w:w="15" w:type="dxa"/>
        <w:shd w:val="clear" w:color="auto" w:fill="FFFFFF"/>
        <w:tblCellMar>
          <w:top w:w="15" w:type="dxa"/>
          <w:left w:w="15" w:type="dxa"/>
          <w:bottom w:w="15" w:type="dxa"/>
          <w:right w:w="15" w:type="dxa"/>
        </w:tblCellMar>
        <w:tblLook w:val="04A0"/>
      </w:tblPr>
      <w:tblGrid>
        <w:gridCol w:w="8853"/>
      </w:tblGrid>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The currentThread() method returns a reference to the currently executing thread object.</w:t>
            </w:r>
          </w:p>
        </w:tc>
      </w:tr>
    </w:tbl>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Syntax:</w:t>
      </w:r>
    </w:p>
    <w:tbl>
      <w:tblPr>
        <w:tblW w:w="0" w:type="auto"/>
        <w:tblCellSpacing w:w="15" w:type="dxa"/>
        <w:shd w:val="clear" w:color="auto" w:fill="FFFFFF"/>
        <w:tblCellMar>
          <w:top w:w="15" w:type="dxa"/>
          <w:left w:w="15" w:type="dxa"/>
          <w:bottom w:w="15" w:type="dxa"/>
          <w:right w:w="15" w:type="dxa"/>
        </w:tblCellMar>
        <w:tblLook w:val="04A0"/>
      </w:tblPr>
      <w:tblGrid>
        <w:gridCol w:w="3875"/>
      </w:tblGrid>
      <w:tr w:rsidR="001E5711"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public static Thread currentThread()</w:t>
            </w:r>
          </w:p>
        </w:tc>
      </w:tr>
    </w:tbl>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b/>
          <w:bCs/>
          <w:i/>
          <w:iCs/>
          <w:sz w:val="24"/>
          <w:szCs w:val="24"/>
          <w:shd w:val="clear" w:color="auto" w:fill="FFFFFF"/>
        </w:rPr>
        <w:t>Example of currentThread() method</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TestJoinMethod4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Thread{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run(){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System.out.println(Thread.currentThread().getName());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TestJoinMethod4 t1=</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TestJoinMethod4();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TestJoinMethod4 t2=</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TestJoinMethod4();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t1.start();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t2.start();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2007AC"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Thread-0</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 xml:space="preserve">       Thread-1</w:t>
      </w:r>
    </w:p>
    <w:p w:rsidR="001E5711" w:rsidRPr="0023624C" w:rsidRDefault="001E5711" w:rsidP="001E5711">
      <w:pPr>
        <w:pStyle w:val="Heading1"/>
        <w:shd w:val="clear" w:color="auto" w:fill="FFFFFF"/>
        <w:spacing w:before="75"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Priority of a Thread (Thread Priority):</w:t>
      </w:r>
    </w:p>
    <w:tbl>
      <w:tblPr>
        <w:tblW w:w="0" w:type="auto"/>
        <w:tblCellSpacing w:w="15" w:type="dxa"/>
        <w:shd w:val="clear" w:color="auto" w:fill="FFFFFF"/>
        <w:tblCellMar>
          <w:top w:w="15" w:type="dxa"/>
          <w:left w:w="15" w:type="dxa"/>
          <w:bottom w:w="15" w:type="dxa"/>
          <w:right w:w="15" w:type="dxa"/>
        </w:tblCellMar>
        <w:tblLook w:val="04A0"/>
      </w:tblPr>
      <w:tblGrid>
        <w:gridCol w:w="9117"/>
      </w:tblGrid>
      <w:tr w:rsidR="00282644"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rsidR="001E5711" w:rsidRPr="0023624C" w:rsidRDefault="001E5711" w:rsidP="001E5711">
      <w:pPr>
        <w:pStyle w:val="Heading2"/>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3 constants defined in Thread class:</w:t>
      </w:r>
    </w:p>
    <w:tbl>
      <w:tblPr>
        <w:tblW w:w="0" w:type="auto"/>
        <w:tblCellSpacing w:w="15" w:type="dxa"/>
        <w:shd w:val="clear" w:color="auto" w:fill="FFFFFF"/>
        <w:tblCellMar>
          <w:top w:w="15" w:type="dxa"/>
          <w:left w:w="15" w:type="dxa"/>
          <w:bottom w:w="15" w:type="dxa"/>
          <w:right w:w="15" w:type="dxa"/>
        </w:tblCellMar>
        <w:tblLook w:val="04A0"/>
      </w:tblPr>
      <w:tblGrid>
        <w:gridCol w:w="4957"/>
      </w:tblGrid>
      <w:tr w:rsidR="001E5711" w:rsidRPr="0023624C" w:rsidTr="001E5711">
        <w:trPr>
          <w:tblCellSpacing w:w="15" w:type="dxa"/>
        </w:trPr>
        <w:tc>
          <w:tcPr>
            <w:tcW w:w="0" w:type="auto"/>
            <w:shd w:val="clear" w:color="auto" w:fill="FFFFFF"/>
            <w:vAlign w:val="center"/>
            <w:hideMark/>
          </w:tcPr>
          <w:p w:rsidR="001E5711" w:rsidRPr="0023624C" w:rsidRDefault="001E5711" w:rsidP="001D6524">
            <w:pPr>
              <w:numPr>
                <w:ilvl w:val="0"/>
                <w:numId w:val="36"/>
              </w:numPr>
              <w:spacing w:before="60" w:after="100" w:afterAutospacing="1" w:line="345" w:lineRule="atLeast"/>
              <w:ind w:left="1020"/>
              <w:rPr>
                <w:rFonts w:ascii="Times New Roman" w:hAnsi="Times New Roman" w:cs="Times New Roman"/>
                <w:sz w:val="24"/>
                <w:szCs w:val="24"/>
              </w:rPr>
            </w:pPr>
            <w:r w:rsidRPr="0023624C">
              <w:rPr>
                <w:rFonts w:ascii="Times New Roman" w:hAnsi="Times New Roman" w:cs="Times New Roman"/>
                <w:sz w:val="24"/>
                <w:szCs w:val="24"/>
              </w:rPr>
              <w:t>public static int MIN_PRIORITY</w:t>
            </w:r>
          </w:p>
          <w:p w:rsidR="001E5711" w:rsidRPr="0023624C" w:rsidRDefault="001E5711" w:rsidP="001D6524">
            <w:pPr>
              <w:numPr>
                <w:ilvl w:val="0"/>
                <w:numId w:val="36"/>
              </w:numPr>
              <w:spacing w:before="60" w:after="100" w:afterAutospacing="1" w:line="345" w:lineRule="atLeast"/>
              <w:ind w:left="1020"/>
              <w:rPr>
                <w:rFonts w:ascii="Times New Roman" w:hAnsi="Times New Roman" w:cs="Times New Roman"/>
                <w:sz w:val="24"/>
                <w:szCs w:val="24"/>
              </w:rPr>
            </w:pPr>
            <w:r w:rsidRPr="0023624C">
              <w:rPr>
                <w:rFonts w:ascii="Times New Roman" w:hAnsi="Times New Roman" w:cs="Times New Roman"/>
                <w:sz w:val="24"/>
                <w:szCs w:val="24"/>
              </w:rPr>
              <w:t>public static int NORM_PRIORITY</w:t>
            </w:r>
          </w:p>
          <w:p w:rsidR="001E5711" w:rsidRPr="0023624C" w:rsidRDefault="001E5711" w:rsidP="001D6524">
            <w:pPr>
              <w:numPr>
                <w:ilvl w:val="0"/>
                <w:numId w:val="36"/>
              </w:numPr>
              <w:spacing w:before="60" w:after="100" w:afterAutospacing="1" w:line="345" w:lineRule="atLeast"/>
              <w:ind w:left="1020"/>
              <w:rPr>
                <w:rFonts w:ascii="Times New Roman" w:hAnsi="Times New Roman" w:cs="Times New Roman"/>
                <w:sz w:val="24"/>
                <w:szCs w:val="24"/>
              </w:rPr>
            </w:pPr>
            <w:r w:rsidRPr="0023624C">
              <w:rPr>
                <w:rFonts w:ascii="Times New Roman" w:hAnsi="Times New Roman" w:cs="Times New Roman"/>
                <w:sz w:val="24"/>
                <w:szCs w:val="24"/>
              </w:rPr>
              <w:t>public static int MAX_PRIORITY</w:t>
            </w:r>
          </w:p>
        </w:tc>
      </w:tr>
    </w:tbl>
    <w:p w:rsidR="001E5711" w:rsidRPr="0023624C" w:rsidRDefault="001E5711" w:rsidP="001E5711">
      <w:pPr>
        <w:rPr>
          <w:rFonts w:ascii="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9117"/>
      </w:tblGrid>
      <w:tr w:rsidR="00282644" w:rsidRPr="0023624C" w:rsidTr="001E5711">
        <w:trPr>
          <w:tblCellSpacing w:w="15" w:type="dxa"/>
        </w:trPr>
        <w:tc>
          <w:tcPr>
            <w:tcW w:w="0" w:type="auto"/>
            <w:shd w:val="clear" w:color="auto" w:fill="FFFFFF"/>
            <w:vAlign w:val="center"/>
            <w:hideMark/>
          </w:tcPr>
          <w:p w:rsidR="001E5711" w:rsidRPr="0023624C" w:rsidRDefault="001E5711" w:rsidP="001E5711">
            <w:pPr>
              <w:spacing w:line="345" w:lineRule="atLeast"/>
              <w:ind w:left="300"/>
              <w:rPr>
                <w:rFonts w:ascii="Times New Roman" w:hAnsi="Times New Roman" w:cs="Times New Roman"/>
                <w:sz w:val="24"/>
                <w:szCs w:val="24"/>
              </w:rPr>
            </w:pPr>
            <w:r w:rsidRPr="0023624C">
              <w:rPr>
                <w:rFonts w:ascii="Times New Roman" w:hAnsi="Times New Roman" w:cs="Times New Roman"/>
                <w:sz w:val="24"/>
                <w:szCs w:val="24"/>
              </w:rPr>
              <w:t xml:space="preserve">Default priority of a thread is 5 (NORM_PRIORITY). The value of MIN_PRIORITY is 1 </w:t>
            </w:r>
            <w:r w:rsidRPr="0023624C">
              <w:rPr>
                <w:rFonts w:ascii="Times New Roman" w:hAnsi="Times New Roman" w:cs="Times New Roman"/>
                <w:sz w:val="24"/>
                <w:szCs w:val="24"/>
              </w:rPr>
              <w:lastRenderedPageBreak/>
              <w:t>and the value of MAX_PRIORITY is 10.</w:t>
            </w:r>
          </w:p>
        </w:tc>
      </w:tr>
    </w:tbl>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lastRenderedPageBreak/>
        <w:t>Example of priority of a Thread:</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Style w:val="keyword"/>
          <w:rFonts w:ascii="Times New Roman" w:hAnsi="Times New Roman" w:cs="Times New Roman"/>
          <w:b/>
          <w:bCs/>
          <w:sz w:val="24"/>
          <w:szCs w:val="24"/>
          <w:bdr w:val="none" w:sz="0" w:space="0" w:color="auto" w:frame="1"/>
        </w:rPr>
        <w:t>class</w:t>
      </w:r>
      <w:r w:rsidRPr="0023624C">
        <w:rPr>
          <w:rFonts w:ascii="Times New Roman" w:hAnsi="Times New Roman" w:cs="Times New Roman"/>
          <w:sz w:val="24"/>
          <w:szCs w:val="24"/>
          <w:bdr w:val="none" w:sz="0" w:space="0" w:color="auto" w:frame="1"/>
        </w:rPr>
        <w:t> TestMultiPriority1 </w:t>
      </w:r>
      <w:r w:rsidRPr="0023624C">
        <w:rPr>
          <w:rStyle w:val="keyword"/>
          <w:rFonts w:ascii="Times New Roman" w:hAnsi="Times New Roman" w:cs="Times New Roman"/>
          <w:b/>
          <w:bCs/>
          <w:sz w:val="24"/>
          <w:szCs w:val="24"/>
          <w:bdr w:val="none" w:sz="0" w:space="0" w:color="auto" w:frame="1"/>
        </w:rPr>
        <w:t>extends</w:t>
      </w:r>
      <w:r w:rsidRPr="0023624C">
        <w:rPr>
          <w:rFonts w:ascii="Times New Roman" w:hAnsi="Times New Roman" w:cs="Times New Roman"/>
          <w:sz w:val="24"/>
          <w:szCs w:val="24"/>
          <w:bdr w:val="none" w:sz="0" w:space="0" w:color="auto" w:frame="1"/>
        </w:rPr>
        <w:t> Thread{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run(){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"running thread name is:"</w:t>
      </w:r>
      <w:r w:rsidRPr="0023624C">
        <w:rPr>
          <w:rFonts w:ascii="Times New Roman" w:hAnsi="Times New Roman" w:cs="Times New Roman"/>
          <w:sz w:val="24"/>
          <w:szCs w:val="24"/>
          <w:bdr w:val="none" w:sz="0" w:space="0" w:color="auto" w:frame="1"/>
        </w:rPr>
        <w:t>+Thread.currentThread().getName());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System.out.println(</w:t>
      </w:r>
      <w:r w:rsidRPr="0023624C">
        <w:rPr>
          <w:rStyle w:val="string"/>
          <w:rFonts w:ascii="Times New Roman" w:hAnsi="Times New Roman" w:cs="Times New Roman"/>
          <w:sz w:val="24"/>
          <w:szCs w:val="24"/>
          <w:bdr w:val="none" w:sz="0" w:space="0" w:color="auto" w:frame="1"/>
        </w:rPr>
        <w:t>"running thread priority is:"</w:t>
      </w:r>
      <w:r w:rsidRPr="0023624C">
        <w:rPr>
          <w:rFonts w:ascii="Times New Roman" w:hAnsi="Times New Roman" w:cs="Times New Roman"/>
          <w:sz w:val="24"/>
          <w:szCs w:val="24"/>
          <w:bdr w:val="none" w:sz="0" w:space="0" w:color="auto" w:frame="1"/>
        </w:rPr>
        <w:t>+Thread.currentThread().getPriority());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public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static</w:t>
      </w:r>
      <w:r w:rsidRPr="0023624C">
        <w:rPr>
          <w:rFonts w:ascii="Times New Roman" w:hAnsi="Times New Roman" w:cs="Times New Roman"/>
          <w:sz w:val="24"/>
          <w:szCs w:val="24"/>
          <w:bdr w:val="none" w:sz="0" w:space="0" w:color="auto" w:frame="1"/>
        </w:rPr>
        <w:t> </w:t>
      </w:r>
      <w:r w:rsidRPr="0023624C">
        <w:rPr>
          <w:rStyle w:val="keyword"/>
          <w:rFonts w:ascii="Times New Roman" w:hAnsi="Times New Roman" w:cs="Times New Roman"/>
          <w:b/>
          <w:bCs/>
          <w:sz w:val="24"/>
          <w:szCs w:val="24"/>
          <w:bdr w:val="none" w:sz="0" w:space="0" w:color="auto" w:frame="1"/>
        </w:rPr>
        <w:t>void</w:t>
      </w:r>
      <w:r w:rsidRPr="0023624C">
        <w:rPr>
          <w:rFonts w:ascii="Times New Roman" w:hAnsi="Times New Roman" w:cs="Times New Roman"/>
          <w:sz w:val="24"/>
          <w:szCs w:val="24"/>
          <w:bdr w:val="none" w:sz="0" w:space="0" w:color="auto" w:frame="1"/>
        </w:rPr>
        <w:t> main(String args[]){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TestMultiPriority1 m1=</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TestMultiPriority1();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TestMultiPriority1 m2=</w:t>
      </w:r>
      <w:r w:rsidRPr="0023624C">
        <w:rPr>
          <w:rStyle w:val="keyword"/>
          <w:rFonts w:ascii="Times New Roman" w:hAnsi="Times New Roman" w:cs="Times New Roman"/>
          <w:b/>
          <w:bCs/>
          <w:sz w:val="24"/>
          <w:szCs w:val="24"/>
          <w:bdr w:val="none" w:sz="0" w:space="0" w:color="auto" w:frame="1"/>
        </w:rPr>
        <w:t>new</w:t>
      </w:r>
      <w:r w:rsidRPr="0023624C">
        <w:rPr>
          <w:rFonts w:ascii="Times New Roman" w:hAnsi="Times New Roman" w:cs="Times New Roman"/>
          <w:sz w:val="24"/>
          <w:szCs w:val="24"/>
          <w:bdr w:val="none" w:sz="0" w:space="0" w:color="auto" w:frame="1"/>
        </w:rPr>
        <w:t> TestMultiPriority1();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m1.setPriority(Thread.MIN_PRIORITY);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m2.setPriority(Thread.MAX_PRIORITY);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m1.start();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m2.start();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  </w:t>
      </w:r>
    </w:p>
    <w:p w:rsidR="001E5711" w:rsidRPr="0023624C" w:rsidRDefault="001E5711" w:rsidP="002007AC">
      <w:pPr>
        <w:shd w:val="clear" w:color="auto" w:fill="FFFFFF"/>
        <w:spacing w:after="0" w:line="345" w:lineRule="atLeast"/>
        <w:rPr>
          <w:rFonts w:ascii="Times New Roman" w:hAnsi="Times New Roman" w:cs="Times New Roman"/>
          <w:sz w:val="24"/>
          <w:szCs w:val="24"/>
        </w:rPr>
      </w:pPr>
      <w:r w:rsidRPr="0023624C">
        <w:rPr>
          <w:rFonts w:ascii="Times New Roman" w:hAnsi="Times New Roman" w:cs="Times New Roman"/>
          <w:sz w:val="24"/>
          <w:szCs w:val="24"/>
          <w:bdr w:val="none" w:sz="0" w:space="0" w:color="auto" w:frame="1"/>
        </w:rPr>
        <w:t>}     </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Output:running thread name is:Thread-0</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running thread priority is:10</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running thread name is:Thread-1</w:t>
      </w:r>
    </w:p>
    <w:p w:rsidR="001E5711" w:rsidRPr="0023624C" w:rsidRDefault="001E5711" w:rsidP="001E5711">
      <w:pPr>
        <w:pStyle w:val="HTMLPreformatted"/>
        <w:shd w:val="clear" w:color="auto" w:fill="F9FBF9"/>
        <w:rPr>
          <w:rFonts w:ascii="Times New Roman" w:hAnsi="Times New Roman" w:cs="Times New Roman"/>
          <w:sz w:val="24"/>
          <w:szCs w:val="24"/>
        </w:rPr>
      </w:pPr>
      <w:r w:rsidRPr="0023624C">
        <w:rPr>
          <w:rFonts w:ascii="Times New Roman" w:hAnsi="Times New Roman" w:cs="Times New Roman"/>
          <w:sz w:val="24"/>
          <w:szCs w:val="24"/>
        </w:rPr>
        <w:t>running thread priority is:1</w:t>
      </w:r>
    </w:p>
    <w:p w:rsidR="001E5711" w:rsidRPr="0023624C" w:rsidRDefault="001E5711" w:rsidP="001D5326">
      <w:pPr>
        <w:pStyle w:val="Title"/>
        <w:rPr>
          <w:rFonts w:ascii="Times New Roman" w:hAnsi="Times New Roman" w:cs="Times New Roman"/>
          <w:b/>
          <w:bCs/>
          <w:color w:val="auto"/>
        </w:rPr>
      </w:pPr>
      <w:r w:rsidRPr="0023624C">
        <w:rPr>
          <w:rFonts w:ascii="Times New Roman" w:hAnsi="Times New Roman" w:cs="Times New Roman"/>
          <w:color w:val="auto"/>
        </w:rPr>
        <w:t>Java Applet</w:t>
      </w:r>
    </w:p>
    <w:p w:rsidR="001E5711" w:rsidRPr="0023624C" w:rsidRDefault="001E5711" w:rsidP="001E5711">
      <w:pPr>
        <w:pStyle w:val="NormalWeb"/>
        <w:shd w:val="clear" w:color="auto" w:fill="FFFFFF"/>
      </w:pPr>
      <w:r w:rsidRPr="0023624C">
        <w:t>Applet is a special type of program that is embedded in the webpage to generate the dynamic content. It runs inside the browser and works at client side.</w:t>
      </w:r>
    </w:p>
    <w:p w:rsidR="001E5711" w:rsidRPr="0023624C" w:rsidRDefault="001E5711" w:rsidP="001E5711">
      <w:pPr>
        <w:pStyle w:val="Heading3"/>
        <w:shd w:val="clear" w:color="auto" w:fill="FFFFFF"/>
        <w:spacing w:line="312" w:lineRule="atLeast"/>
        <w:rPr>
          <w:rFonts w:ascii="Times New Roman" w:hAnsi="Times New Roman" w:cs="Times New Roman"/>
          <w:b w:val="0"/>
          <w:bCs w:val="0"/>
          <w:color w:val="auto"/>
          <w:sz w:val="24"/>
          <w:szCs w:val="24"/>
        </w:rPr>
      </w:pPr>
      <w:r w:rsidRPr="0023624C">
        <w:rPr>
          <w:rFonts w:ascii="Times New Roman" w:hAnsi="Times New Roman" w:cs="Times New Roman"/>
          <w:b w:val="0"/>
          <w:bCs w:val="0"/>
          <w:color w:val="auto"/>
          <w:sz w:val="24"/>
          <w:szCs w:val="24"/>
        </w:rPr>
        <w:t>Advantage of Applet</w:t>
      </w:r>
    </w:p>
    <w:p w:rsidR="001E5711" w:rsidRPr="0023624C" w:rsidRDefault="001E5711" w:rsidP="001D5326">
      <w:pPr>
        <w:rPr>
          <w:rFonts w:ascii="Times New Roman" w:hAnsi="Times New Roman" w:cs="Times New Roman"/>
        </w:rPr>
      </w:pPr>
      <w:r w:rsidRPr="0023624C">
        <w:rPr>
          <w:rFonts w:ascii="Times New Roman" w:hAnsi="Times New Roman" w:cs="Times New Roman"/>
        </w:rPr>
        <w:t>There are many advantages of applet. They are as follows:</w:t>
      </w:r>
    </w:p>
    <w:p w:rsidR="001E5711" w:rsidRPr="0023624C" w:rsidRDefault="001E5711" w:rsidP="001D5326">
      <w:pPr>
        <w:rPr>
          <w:rFonts w:ascii="Times New Roman" w:hAnsi="Times New Roman" w:cs="Times New Roman"/>
        </w:rPr>
      </w:pPr>
      <w:r w:rsidRPr="0023624C">
        <w:rPr>
          <w:rFonts w:ascii="Times New Roman" w:hAnsi="Times New Roman" w:cs="Times New Roman"/>
        </w:rPr>
        <w:t>It works at client side so less response time.</w:t>
      </w:r>
    </w:p>
    <w:p w:rsidR="001E5711" w:rsidRPr="0023624C" w:rsidRDefault="001E5711" w:rsidP="001D5326">
      <w:pPr>
        <w:rPr>
          <w:rFonts w:ascii="Times New Roman" w:hAnsi="Times New Roman" w:cs="Times New Roman"/>
        </w:rPr>
      </w:pPr>
      <w:r w:rsidRPr="0023624C">
        <w:rPr>
          <w:rFonts w:ascii="Times New Roman" w:hAnsi="Times New Roman" w:cs="Times New Roman"/>
        </w:rPr>
        <w:t>Secured</w:t>
      </w:r>
    </w:p>
    <w:p w:rsidR="001E5711" w:rsidRPr="0023624C" w:rsidRDefault="001E5711" w:rsidP="001D5326">
      <w:pPr>
        <w:rPr>
          <w:rFonts w:ascii="Times New Roman" w:hAnsi="Times New Roman" w:cs="Times New Roman"/>
        </w:rPr>
      </w:pPr>
      <w:r w:rsidRPr="0023624C">
        <w:rPr>
          <w:rFonts w:ascii="Times New Roman" w:hAnsi="Times New Roman" w:cs="Times New Roman"/>
        </w:rPr>
        <w:t>It can be executed by browsers running under many plateforms, including Linux, Windows, Mac Os etc.</w:t>
      </w:r>
    </w:p>
    <w:p w:rsidR="001E5711" w:rsidRPr="0023624C" w:rsidRDefault="001E5711" w:rsidP="001D5326">
      <w:pPr>
        <w:rPr>
          <w:rFonts w:ascii="Times New Roman" w:hAnsi="Times New Roman" w:cs="Times New Roman"/>
        </w:rPr>
      </w:pPr>
      <w:r w:rsidRPr="0023624C">
        <w:rPr>
          <w:rFonts w:ascii="Times New Roman" w:hAnsi="Times New Roman" w:cs="Times New Roman"/>
        </w:rPr>
        <w:t>Drawback of Applet</w:t>
      </w:r>
    </w:p>
    <w:p w:rsidR="001D5326" w:rsidRPr="0023624C" w:rsidRDefault="001E5711" w:rsidP="001D5326">
      <w:pPr>
        <w:rPr>
          <w:rFonts w:ascii="Times New Roman" w:hAnsi="Times New Roman" w:cs="Times New Roman"/>
        </w:rPr>
      </w:pPr>
      <w:r w:rsidRPr="0023624C">
        <w:rPr>
          <w:rFonts w:ascii="Times New Roman" w:hAnsi="Times New Roman" w:cs="Times New Roman"/>
        </w:rPr>
        <w:t>Plugin is required at client browser to execute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lastRenderedPageBreak/>
        <w:t>Hierarchy of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As displayed in the above diagram, Applet class extends Panel. Panel class extends Container which is the subclass of Component.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Lifecycle of Java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Applet is initialized.</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Applet is started.</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Applet is painted.</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Applet is stopped.</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Applet is destroyed.</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Lifecycle methods for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The java.applet.Applet class 4 life cycle methods and java.awt.Component class provides 1 life cycle methods for an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java.applet.Applet class</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For creating any applet java.applet.Applet class must be inherited. It provides 4 life cycle methods of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public void init(): is used to initialized the Applet. It is invoked only once.</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public void start(): is invoked after the init() method or browser is maximized. It is used to start the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public void stop(): is used to stop the Applet. It is invoked when Applet is stop or browser is minimized.</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public void destroy(): is used to destroy the Applet. It is invoked only once.</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java.awt.Component class</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The Component class provides 1 life cycle method of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public void paint(Graphics g): is used to paint the Applet. It provides Graphics class object that can be used for drawing oval, rectangle, arc etc.</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Who is responsible to manage the life cycle of an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Java Plug-in software.</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________________________________________</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How to run an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There are two ways to run an applet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By html file.</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By appletViewer tool (for testing purpose).</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lastRenderedPageBreak/>
        <w:t>________________________________________</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Simple example of Applet by html file:</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To execute the applet by html file, create an applet and compile it. After that create an html file and place the applet code in html file. Now click the html file.</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//First.java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import java.applet.Applet;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import java.awt.Graphics;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public class First extends Applet{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public void paint(Graphics g){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g.drawString("welcome",150,150);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Note: class must be public because its object is created by Java Plugin software that resides on the browser.</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myapplet.html</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&lt;html&gt;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&lt;body&gt;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&lt;applet code="First.class" width="300" height="300"&gt;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&lt;/applet&gt;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&lt;/body&gt;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&lt;/html&gt;</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________________________________________</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Simple example of Applet by appletviewer tool:</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To execute the applet by appletviewer tool, create an applet that contains applet tag in comment and compile it. After that run it by: appletviewer First.java. Now Html file is not required but it is for testing purpose only.</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//First.java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import java.applet.Applet;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import java.awt.Graphics;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public class First extends Applet{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public void paint(Graphics g){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g.drawString("welcome to applet",150,150);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lastRenderedPageBreak/>
        <w:t xml:space="preserve">}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 xml:space="preserve">/* </w:t>
      </w:r>
    </w:p>
    <w:p w:rsidR="002007AC" w:rsidRPr="0023624C" w:rsidRDefault="002007AC" w:rsidP="002007AC">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&lt;applet code="First.class" width="300" height="30"&gt;</w:t>
      </w:r>
    </w:p>
    <w:p w:rsidR="001E5711" w:rsidRPr="0023624C" w:rsidRDefault="001E5711" w:rsidP="001E5711">
      <w:pPr>
        <w:pStyle w:val="Heading1"/>
        <w:shd w:val="clear" w:color="auto" w:fill="FFFFFF"/>
        <w:spacing w:before="75" w:line="312" w:lineRule="atLeast"/>
        <w:rPr>
          <w:rFonts w:ascii="Times New Roman" w:eastAsia="Times New Roman" w:hAnsi="Times New Roman" w:cs="Times New Roman"/>
          <w:b w:val="0"/>
          <w:bCs w:val="0"/>
          <w:color w:val="auto"/>
          <w:kern w:val="36"/>
          <w:sz w:val="24"/>
          <w:szCs w:val="24"/>
        </w:rPr>
      </w:pPr>
      <w:r w:rsidRPr="0023624C">
        <w:rPr>
          <w:rFonts w:ascii="Times New Roman" w:eastAsia="Times New Roman" w:hAnsi="Times New Roman" w:cs="Times New Roman"/>
          <w:b w:val="0"/>
          <w:bCs w:val="0"/>
          <w:color w:val="auto"/>
          <w:kern w:val="36"/>
          <w:sz w:val="24"/>
          <w:szCs w:val="24"/>
        </w:rPr>
        <w:t>Parameter in Applet</w:t>
      </w:r>
    </w:p>
    <w:p w:rsidR="001E5711" w:rsidRPr="0023624C" w:rsidRDefault="001E5711" w:rsidP="001E571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We can get any information from the HTML file as a parameter. For this purpose, Applet class provides a method named getParameter(). Syntax:</w:t>
      </w:r>
    </w:p>
    <w:p w:rsidR="001E5711" w:rsidRPr="0023624C" w:rsidRDefault="001E5711" w:rsidP="001D6524">
      <w:pPr>
        <w:numPr>
          <w:ilvl w:val="0"/>
          <w:numId w:val="47"/>
        </w:numPr>
        <w:shd w:val="clear" w:color="auto" w:fill="FFFFFF"/>
        <w:spacing w:after="120" w:line="345" w:lineRule="atLeast"/>
        <w:ind w:left="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String getParameter(String parameterName)  </w:t>
      </w:r>
    </w:p>
    <w:p w:rsidR="001E5711" w:rsidRPr="0023624C" w:rsidRDefault="001E5711" w:rsidP="001E5711">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Example of using parameter in Applet:</w:t>
      </w:r>
    </w:p>
    <w:p w:rsidR="001E5711" w:rsidRPr="0023624C" w:rsidRDefault="001E5711" w:rsidP="001E5711">
      <w:pPr>
        <w:shd w:val="clear" w:color="auto" w:fill="FFFFFF"/>
        <w:spacing w:after="0" w:line="240" w:lineRule="auto"/>
        <w:rPr>
          <w:rFonts w:ascii="Times New Roman" w:eastAsia="Times New Roman" w:hAnsi="Times New Roman" w:cs="Times New Roman"/>
          <w:sz w:val="24"/>
          <w:szCs w:val="24"/>
        </w:rPr>
      </w:pP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import</w:t>
      </w:r>
      <w:r w:rsidRPr="0023624C">
        <w:rPr>
          <w:rFonts w:ascii="Times New Roman" w:eastAsia="Times New Roman" w:hAnsi="Times New Roman" w:cs="Times New Roman"/>
          <w:sz w:val="24"/>
          <w:szCs w:val="24"/>
          <w:bdr w:val="none" w:sz="0" w:space="0" w:color="auto" w:frame="1"/>
        </w:rPr>
        <w:t> java.applet.Applet;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import</w:t>
      </w:r>
      <w:r w:rsidRPr="0023624C">
        <w:rPr>
          <w:rFonts w:ascii="Times New Roman" w:eastAsia="Times New Roman" w:hAnsi="Times New Roman" w:cs="Times New Roman"/>
          <w:sz w:val="24"/>
          <w:szCs w:val="24"/>
          <w:bdr w:val="none" w:sz="0" w:space="0" w:color="auto" w:frame="1"/>
        </w:rPr>
        <w:t> java.awt.Graphics;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class</w:t>
      </w:r>
      <w:r w:rsidRPr="0023624C">
        <w:rPr>
          <w:rFonts w:ascii="Times New Roman" w:eastAsia="Times New Roman" w:hAnsi="Times New Roman" w:cs="Times New Roman"/>
          <w:sz w:val="24"/>
          <w:szCs w:val="24"/>
          <w:bdr w:val="none" w:sz="0" w:space="0" w:color="auto" w:frame="1"/>
        </w:rPr>
        <w:t> UseParam </w:t>
      </w:r>
      <w:r w:rsidRPr="0023624C">
        <w:rPr>
          <w:rFonts w:ascii="Times New Roman" w:eastAsia="Times New Roman" w:hAnsi="Times New Roman" w:cs="Times New Roman"/>
          <w:b/>
          <w:bCs/>
          <w:sz w:val="24"/>
          <w:szCs w:val="24"/>
          <w:bdr w:val="none" w:sz="0" w:space="0" w:color="auto" w:frame="1"/>
        </w:rPr>
        <w:t>extends</w:t>
      </w:r>
      <w:r w:rsidRPr="0023624C">
        <w:rPr>
          <w:rFonts w:ascii="Times New Roman" w:eastAsia="Times New Roman" w:hAnsi="Times New Roman" w:cs="Times New Roman"/>
          <w:sz w:val="24"/>
          <w:szCs w:val="24"/>
          <w:bdr w:val="none" w:sz="0" w:space="0" w:color="auto" w:frame="1"/>
        </w:rPr>
        <w:t> Applet{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b/>
          <w:bCs/>
          <w:sz w:val="24"/>
          <w:szCs w:val="24"/>
          <w:bdr w:val="none" w:sz="0" w:space="0" w:color="auto" w:frame="1"/>
        </w:rPr>
        <w:t>public</w:t>
      </w:r>
      <w:r w:rsidRPr="0023624C">
        <w:rPr>
          <w:rFonts w:ascii="Times New Roman" w:eastAsia="Times New Roman" w:hAnsi="Times New Roman" w:cs="Times New Roman"/>
          <w:sz w:val="24"/>
          <w:szCs w:val="24"/>
          <w:bdr w:val="none" w:sz="0" w:space="0" w:color="auto" w:frame="1"/>
        </w:rPr>
        <w:t> </w:t>
      </w:r>
      <w:r w:rsidRPr="0023624C">
        <w:rPr>
          <w:rFonts w:ascii="Times New Roman" w:eastAsia="Times New Roman" w:hAnsi="Times New Roman" w:cs="Times New Roman"/>
          <w:b/>
          <w:bCs/>
          <w:sz w:val="24"/>
          <w:szCs w:val="24"/>
          <w:bdr w:val="none" w:sz="0" w:space="0" w:color="auto" w:frame="1"/>
        </w:rPr>
        <w:t>void</w:t>
      </w:r>
      <w:r w:rsidRPr="0023624C">
        <w:rPr>
          <w:rFonts w:ascii="Times New Roman" w:eastAsia="Times New Roman" w:hAnsi="Times New Roman" w:cs="Times New Roman"/>
          <w:sz w:val="24"/>
          <w:szCs w:val="24"/>
          <w:bdr w:val="none" w:sz="0" w:space="0" w:color="auto" w:frame="1"/>
        </w:rPr>
        <w:t> paint(Graphics g){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String str=getParameter("msg");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g.drawString(str,50, 50);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AA7033">
      <w:pPr>
        <w:shd w:val="clear" w:color="auto" w:fill="FFFFFF"/>
        <w:spacing w:after="12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  </w:t>
      </w:r>
    </w:p>
    <w:p w:rsidR="001E5711" w:rsidRPr="0023624C" w:rsidRDefault="001E5711" w:rsidP="001E5711">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rPr>
        <w:t>myapplet.html</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&lt;html&gt;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&lt;body&gt;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&lt;applet code="UseParam.class" width="300" height="300"&gt;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&lt;param name="msg" value="Welcome to applet"&gt;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&lt;/applet&gt;  </w:t>
      </w:r>
    </w:p>
    <w:p w:rsidR="001E5711" w:rsidRPr="0023624C" w:rsidRDefault="001E5711" w:rsidP="00AA7033">
      <w:pPr>
        <w:shd w:val="clear" w:color="auto" w:fill="FFFFFF"/>
        <w:spacing w:after="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&lt;/body&gt;  </w:t>
      </w:r>
    </w:p>
    <w:p w:rsidR="001E5711" w:rsidRPr="0023624C" w:rsidRDefault="001E5711" w:rsidP="00AA7033">
      <w:pPr>
        <w:shd w:val="clear" w:color="auto" w:fill="FFFFFF"/>
        <w:spacing w:after="120" w:line="345" w:lineRule="atLeast"/>
        <w:ind w:left="720"/>
        <w:rPr>
          <w:rFonts w:ascii="Times New Roman" w:eastAsia="Times New Roman" w:hAnsi="Times New Roman" w:cs="Times New Roman"/>
          <w:sz w:val="24"/>
          <w:szCs w:val="24"/>
        </w:rPr>
      </w:pPr>
      <w:r w:rsidRPr="0023624C">
        <w:rPr>
          <w:rFonts w:ascii="Times New Roman" w:eastAsia="Times New Roman" w:hAnsi="Times New Roman" w:cs="Times New Roman"/>
          <w:sz w:val="24"/>
          <w:szCs w:val="24"/>
          <w:bdr w:val="none" w:sz="0" w:space="0" w:color="auto" w:frame="1"/>
        </w:rPr>
        <w:t>&lt;/html&gt;  </w:t>
      </w:r>
    </w:p>
    <w:p w:rsidR="001E5711" w:rsidRPr="0023624C" w:rsidRDefault="001E5711" w:rsidP="00AA7033">
      <w:pPr>
        <w:rPr>
          <w:ins w:id="1" w:author="Unknown"/>
          <w:rFonts w:ascii="Times New Roman" w:hAnsi="Times New Roman" w:cs="Times New Roman"/>
        </w:rPr>
      </w:pPr>
    </w:p>
    <w:p w:rsidR="001E5711" w:rsidRPr="0023624C" w:rsidRDefault="001E5711" w:rsidP="00AA7033">
      <w:pPr>
        <w:rPr>
          <w:ins w:id="2" w:author="Unknown"/>
          <w:rFonts w:ascii="Times New Roman" w:hAnsi="Times New Roman" w:cs="Times New Roman"/>
        </w:rPr>
      </w:pPr>
      <w:ins w:id="3" w:author="Unknown">
        <w:r w:rsidRPr="0023624C">
          <w:rPr>
            <w:rFonts w:ascii="Times New Roman" w:hAnsi="Times New Roman" w:cs="Times New Roman"/>
          </w:rPr>
          <w:t>&lt;/applet&gt; </w:t>
        </w:r>
      </w:ins>
    </w:p>
    <w:p w:rsidR="001E5711" w:rsidRPr="0023624C" w:rsidRDefault="001E5711" w:rsidP="00AA7033">
      <w:pPr>
        <w:rPr>
          <w:ins w:id="4" w:author="Unknown"/>
          <w:rFonts w:ascii="Times New Roman" w:hAnsi="Times New Roman" w:cs="Times New Roman"/>
        </w:rPr>
      </w:pPr>
      <w:ins w:id="5" w:author="Unknown">
        <w:r w:rsidRPr="0023624C">
          <w:rPr>
            <w:rFonts w:ascii="Times New Roman" w:hAnsi="Times New Roman" w:cs="Times New Roman"/>
          </w:rPr>
          <w:t>*/  </w:t>
        </w:r>
      </w:ins>
    </w:p>
    <w:p w:rsidR="001E5711" w:rsidRPr="0023624C" w:rsidRDefault="001E5711" w:rsidP="00AA7033">
      <w:pPr>
        <w:rPr>
          <w:rFonts w:ascii="Times New Roman" w:hAnsi="Times New Roman" w:cs="Times New Roman"/>
        </w:rPr>
      </w:pPr>
      <w:ins w:id="6" w:author="Unknown">
        <w:r w:rsidRPr="0023624C">
          <w:rPr>
            <w:rFonts w:ascii="Times New Roman" w:hAnsi="Times New Roman" w:cs="Times New Roman"/>
          </w:rPr>
          <w:t>To execute the applet by appletviewer tool, write in com</w:t>
        </w:r>
      </w:ins>
      <w:r w:rsidRPr="0023624C">
        <w:rPr>
          <w:rFonts w:ascii="Times New Roman" w:hAnsi="Times New Roman" w:cs="Times New Roman"/>
        </w:rPr>
        <w:t>Parameter in Applet</w:t>
      </w:r>
    </w:p>
    <w:p w:rsidR="001E5711" w:rsidRPr="0023624C" w:rsidRDefault="001E5711" w:rsidP="001E5711">
      <w:pPr>
        <w:pStyle w:val="NormalWeb"/>
        <w:shd w:val="clear" w:color="auto" w:fill="FFFFFF"/>
      </w:pPr>
      <w:r w:rsidRPr="0023624C">
        <w:t>We can get any information from the HTML file as a parameter. For this purpose, Applet class provides a method named getParameter(). Syntax:</w:t>
      </w:r>
    </w:p>
    <w:p w:rsidR="001E5711" w:rsidRPr="0023624C" w:rsidRDefault="001E5711" w:rsidP="001E5711">
      <w:pPr>
        <w:pStyle w:val="NormalWeb"/>
        <w:shd w:val="clear" w:color="auto" w:fill="FFFFFF"/>
      </w:pPr>
    </w:p>
    <w:p w:rsidR="001E5711" w:rsidRPr="0023624C" w:rsidRDefault="001E5711" w:rsidP="001E5711">
      <w:pPr>
        <w:pStyle w:val="NormalWeb"/>
        <w:shd w:val="clear" w:color="auto" w:fill="FFFFFF"/>
      </w:pPr>
      <w:r w:rsidRPr="0023624C">
        <w:t xml:space="preserve">public String getParameter(String parameterName)  </w:t>
      </w:r>
    </w:p>
    <w:p w:rsidR="001E5711" w:rsidRPr="0023624C" w:rsidRDefault="001E5711" w:rsidP="001E5711">
      <w:pPr>
        <w:pStyle w:val="NormalWeb"/>
        <w:shd w:val="clear" w:color="auto" w:fill="FFFFFF"/>
      </w:pPr>
      <w:r w:rsidRPr="0023624C">
        <w:t>Example of using parameter in Applet:</w:t>
      </w:r>
    </w:p>
    <w:p w:rsidR="001E5711" w:rsidRPr="0023624C" w:rsidRDefault="001E5711" w:rsidP="001E5711">
      <w:pPr>
        <w:pStyle w:val="NormalWeb"/>
        <w:shd w:val="clear" w:color="auto" w:fill="FFFFFF"/>
      </w:pPr>
      <w:r w:rsidRPr="0023624C">
        <w:t xml:space="preserve">import java.applet.Applet;  </w:t>
      </w:r>
    </w:p>
    <w:p w:rsidR="001E5711" w:rsidRPr="0023624C" w:rsidRDefault="001E5711" w:rsidP="001E5711">
      <w:pPr>
        <w:pStyle w:val="NormalWeb"/>
        <w:shd w:val="clear" w:color="auto" w:fill="FFFFFF"/>
      </w:pPr>
      <w:r w:rsidRPr="0023624C">
        <w:t xml:space="preserve">import java.awt.Graphics;  </w:t>
      </w:r>
    </w:p>
    <w:p w:rsidR="001E5711" w:rsidRPr="0023624C" w:rsidRDefault="001E5711" w:rsidP="001E5711">
      <w:pPr>
        <w:pStyle w:val="NormalWeb"/>
        <w:shd w:val="clear" w:color="auto" w:fill="FFFFFF"/>
      </w:pPr>
    </w:p>
    <w:p w:rsidR="001E5711" w:rsidRPr="0023624C" w:rsidRDefault="001E5711" w:rsidP="001E5711">
      <w:pPr>
        <w:pStyle w:val="NormalWeb"/>
        <w:shd w:val="clear" w:color="auto" w:fill="FFFFFF"/>
      </w:pPr>
      <w:r w:rsidRPr="0023624C">
        <w:t xml:space="preserve">public class UseParam extends Applet{  </w:t>
      </w:r>
    </w:p>
    <w:p w:rsidR="001E5711" w:rsidRPr="0023624C" w:rsidRDefault="001E5711" w:rsidP="001E5711">
      <w:pPr>
        <w:pStyle w:val="NormalWeb"/>
        <w:shd w:val="clear" w:color="auto" w:fill="FFFFFF"/>
      </w:pPr>
    </w:p>
    <w:p w:rsidR="001E5711" w:rsidRPr="0023624C" w:rsidRDefault="001E5711" w:rsidP="001E5711">
      <w:pPr>
        <w:pStyle w:val="NormalWeb"/>
        <w:shd w:val="clear" w:color="auto" w:fill="FFFFFF"/>
      </w:pPr>
      <w:r w:rsidRPr="0023624C">
        <w:t xml:space="preserve">public </w:t>
      </w:r>
      <w:r w:rsidRPr="00461DCC">
        <w:rPr>
          <w:rStyle w:val="IntenseEmphasis"/>
        </w:rPr>
        <w:t>void</w:t>
      </w:r>
      <w:r w:rsidRPr="0023624C">
        <w:t xml:space="preserve"> paint(Graphics g){  </w:t>
      </w:r>
    </w:p>
    <w:p w:rsidR="001E5711" w:rsidRPr="0023624C" w:rsidRDefault="001E5711" w:rsidP="001E5711">
      <w:pPr>
        <w:pStyle w:val="NormalWeb"/>
        <w:shd w:val="clear" w:color="auto" w:fill="FFFFFF"/>
      </w:pPr>
      <w:r w:rsidRPr="0023624C">
        <w:t xml:space="preserve">String str=getParameter("msg");  </w:t>
      </w:r>
    </w:p>
    <w:p w:rsidR="001E5711" w:rsidRPr="0023624C" w:rsidRDefault="001E5711" w:rsidP="001E5711">
      <w:pPr>
        <w:pStyle w:val="NormalWeb"/>
        <w:shd w:val="clear" w:color="auto" w:fill="FFFFFF"/>
      </w:pPr>
      <w:r w:rsidRPr="0023624C">
        <w:t xml:space="preserve">g.drawString(str,50, 50);  </w:t>
      </w:r>
    </w:p>
    <w:p w:rsidR="001E5711" w:rsidRPr="0023624C" w:rsidRDefault="001E5711" w:rsidP="001E5711">
      <w:pPr>
        <w:pStyle w:val="NormalWeb"/>
        <w:shd w:val="clear" w:color="auto" w:fill="FFFFFF"/>
      </w:pPr>
      <w:r w:rsidRPr="0023624C">
        <w:t xml:space="preserve">}  </w:t>
      </w:r>
    </w:p>
    <w:p w:rsidR="001E5711" w:rsidRPr="0023624C" w:rsidRDefault="001E5711" w:rsidP="001E5711">
      <w:pPr>
        <w:pStyle w:val="NormalWeb"/>
        <w:shd w:val="clear" w:color="auto" w:fill="FFFFFF"/>
      </w:pPr>
    </w:p>
    <w:p w:rsidR="001E5711" w:rsidRPr="0023624C" w:rsidRDefault="001E5711" w:rsidP="001E5711">
      <w:pPr>
        <w:pStyle w:val="NormalWeb"/>
        <w:shd w:val="clear" w:color="auto" w:fill="FFFFFF"/>
      </w:pPr>
      <w:r w:rsidRPr="0023624C">
        <w:t xml:space="preserve">}  </w:t>
      </w:r>
    </w:p>
    <w:p w:rsidR="001E5711" w:rsidRPr="0023624C" w:rsidRDefault="001E5711" w:rsidP="001E5711">
      <w:pPr>
        <w:pStyle w:val="NormalWeb"/>
        <w:shd w:val="clear" w:color="auto" w:fill="FFFFFF"/>
      </w:pPr>
      <w:r w:rsidRPr="0023624C">
        <w:t>myapplet.html</w:t>
      </w:r>
    </w:p>
    <w:p w:rsidR="001E5711" w:rsidRPr="0023624C" w:rsidRDefault="001E5711" w:rsidP="001E5711">
      <w:pPr>
        <w:pStyle w:val="NormalWeb"/>
        <w:shd w:val="clear" w:color="auto" w:fill="FFFFFF"/>
      </w:pPr>
      <w:r w:rsidRPr="0023624C">
        <w:t>&lt;html&gt;</w:t>
      </w:r>
    </w:p>
    <w:p w:rsidR="001E5711" w:rsidRPr="0023624C" w:rsidRDefault="001E5711" w:rsidP="001E5711">
      <w:pPr>
        <w:pStyle w:val="NormalWeb"/>
        <w:shd w:val="clear" w:color="auto" w:fill="FFFFFF"/>
      </w:pPr>
      <w:r w:rsidRPr="0023624C">
        <w:t>&lt;body&gt;</w:t>
      </w:r>
    </w:p>
    <w:p w:rsidR="001E5711" w:rsidRPr="0023624C" w:rsidRDefault="001E5711" w:rsidP="001E5711">
      <w:pPr>
        <w:pStyle w:val="NormalWeb"/>
        <w:shd w:val="clear" w:color="auto" w:fill="FFFFFF"/>
      </w:pPr>
      <w:r w:rsidRPr="0023624C">
        <w:t>&lt;applet code="UseParam.class" width="300" height="300"&gt;</w:t>
      </w:r>
    </w:p>
    <w:p w:rsidR="001E5711" w:rsidRPr="0023624C" w:rsidRDefault="001E5711" w:rsidP="001E5711">
      <w:pPr>
        <w:pStyle w:val="NormalWeb"/>
        <w:shd w:val="clear" w:color="auto" w:fill="FFFFFF"/>
      </w:pPr>
      <w:r w:rsidRPr="0023624C">
        <w:t>&lt;param name="msg" value="Welcome to applet"&gt;</w:t>
      </w:r>
    </w:p>
    <w:p w:rsidR="001E5711" w:rsidRPr="0023624C" w:rsidRDefault="001E5711" w:rsidP="001E5711">
      <w:pPr>
        <w:pStyle w:val="NormalWeb"/>
        <w:shd w:val="clear" w:color="auto" w:fill="FFFFFF"/>
      </w:pPr>
      <w:r w:rsidRPr="0023624C">
        <w:t>&lt;/applet&gt;</w:t>
      </w:r>
    </w:p>
    <w:p w:rsidR="001E5711" w:rsidRPr="0023624C" w:rsidRDefault="001E5711" w:rsidP="001E5711">
      <w:pPr>
        <w:pStyle w:val="NormalWeb"/>
        <w:shd w:val="clear" w:color="auto" w:fill="FFFFFF"/>
      </w:pPr>
      <w:r w:rsidRPr="0023624C">
        <w:t>&lt;/body&gt;</w:t>
      </w:r>
    </w:p>
    <w:p w:rsidR="001E5711" w:rsidRPr="0023624C" w:rsidRDefault="001E5711" w:rsidP="001E5711">
      <w:pPr>
        <w:pStyle w:val="NormalWeb"/>
        <w:shd w:val="clear" w:color="auto" w:fill="FFFFFF"/>
        <w:rPr>
          <w:ins w:id="7" w:author="Unknown"/>
        </w:rPr>
      </w:pPr>
      <w:r w:rsidRPr="0023624C">
        <w:t>&lt;/html&gt;</w:t>
      </w:r>
      <w:ins w:id="8" w:author="Unknown">
        <w:r w:rsidRPr="0023624C">
          <w:t>mand prompt:</w:t>
        </w:r>
      </w:ins>
    </w:p>
    <w:p w:rsidR="001E5711" w:rsidRPr="0023624C" w:rsidRDefault="001E5711" w:rsidP="001E5711">
      <w:pPr>
        <w:pStyle w:val="HTMLPreformatted"/>
        <w:shd w:val="clear" w:color="auto" w:fill="F9FBF9"/>
        <w:rPr>
          <w:ins w:id="9" w:author="Unknown"/>
          <w:rFonts w:ascii="Times New Roman" w:hAnsi="Times New Roman" w:cs="Times New Roman"/>
          <w:sz w:val="24"/>
          <w:szCs w:val="24"/>
        </w:rPr>
      </w:pPr>
      <w:ins w:id="10" w:author="Unknown">
        <w:r w:rsidRPr="0023624C">
          <w:rPr>
            <w:rStyle w:val="Strong"/>
            <w:rFonts w:ascii="Times New Roman" w:hAnsi="Times New Roman" w:cs="Times New Roman"/>
            <w:sz w:val="24"/>
            <w:szCs w:val="24"/>
          </w:rPr>
          <w:t>c:\&gt;</w:t>
        </w:r>
        <w:r w:rsidRPr="0023624C">
          <w:rPr>
            <w:rFonts w:ascii="Times New Roman" w:hAnsi="Times New Roman" w:cs="Times New Roman"/>
            <w:sz w:val="24"/>
            <w:szCs w:val="24"/>
          </w:rPr>
          <w:t>javac First.java</w:t>
        </w:r>
      </w:ins>
    </w:p>
    <w:p w:rsidR="001E5711" w:rsidRPr="0023624C" w:rsidRDefault="001E5711" w:rsidP="001E5711">
      <w:pPr>
        <w:pStyle w:val="HTMLPreformatted"/>
        <w:shd w:val="clear" w:color="auto" w:fill="F9FBF9"/>
        <w:rPr>
          <w:ins w:id="11" w:author="Unknown"/>
          <w:rFonts w:ascii="Times New Roman" w:hAnsi="Times New Roman" w:cs="Times New Roman"/>
          <w:sz w:val="24"/>
          <w:szCs w:val="24"/>
        </w:rPr>
      </w:pPr>
      <w:ins w:id="12" w:author="Unknown">
        <w:r w:rsidRPr="0023624C">
          <w:rPr>
            <w:rStyle w:val="Strong"/>
            <w:rFonts w:ascii="Times New Roman" w:hAnsi="Times New Roman" w:cs="Times New Roman"/>
            <w:sz w:val="24"/>
            <w:szCs w:val="24"/>
          </w:rPr>
          <w:t>c:\&gt;</w:t>
        </w:r>
        <w:r w:rsidRPr="0023624C">
          <w:rPr>
            <w:rFonts w:ascii="Times New Roman" w:hAnsi="Times New Roman" w:cs="Times New Roman"/>
            <w:sz w:val="24"/>
            <w:szCs w:val="24"/>
          </w:rPr>
          <w:t>appletviewer First.java</w:t>
        </w:r>
      </w:ins>
    </w:p>
    <w:p w:rsidR="001E5711" w:rsidRPr="0023624C" w:rsidRDefault="001E5711" w:rsidP="001E5711">
      <w:pPr>
        <w:pStyle w:val="NormalWeb"/>
        <w:shd w:val="clear" w:color="auto" w:fill="FFFFFF"/>
      </w:pPr>
    </w:p>
    <w:p w:rsidR="001E5711" w:rsidRPr="0023624C" w:rsidRDefault="001E5711" w:rsidP="00AA7033">
      <w:pPr>
        <w:pStyle w:val="Title"/>
        <w:rPr>
          <w:rFonts w:ascii="Times New Roman" w:hAnsi="Times New Roman" w:cs="Times New Roman"/>
          <w:color w:val="auto"/>
        </w:rPr>
      </w:pPr>
      <w:r w:rsidRPr="0023624C">
        <w:rPr>
          <w:rFonts w:ascii="Times New Roman" w:hAnsi="Times New Roman" w:cs="Times New Roman"/>
          <w:color w:val="auto"/>
        </w:rPr>
        <w:lastRenderedPageBreak/>
        <w:t>Java Package</w:t>
      </w:r>
    </w:p>
    <w:p w:rsidR="001E5711" w:rsidRPr="0023624C" w:rsidRDefault="001E5711" w:rsidP="001E5711">
      <w:pPr>
        <w:pStyle w:val="NormalWeb"/>
        <w:shd w:val="clear" w:color="auto" w:fill="FFFFFF"/>
        <w:spacing w:before="0" w:beforeAutospacing="0" w:after="150" w:afterAutospacing="0"/>
      </w:pPr>
      <w:r w:rsidRPr="0023624C">
        <w:t>Package are used in Java, in-order to avoid name conflicts and to control access of class, interface and enumeration etc. A package can be defined as a group of similar types of classes, interface, enumeration or sub-package. Using package it becomes easier to locate the related classes and it also provides a good structure for projects with hundreds of classes and other files.</w:t>
      </w:r>
    </w:p>
    <w:p w:rsidR="001E5711" w:rsidRPr="0023624C" w:rsidRDefault="001E5711" w:rsidP="001E5711">
      <w:pPr>
        <w:spacing w:before="300" w:after="300"/>
        <w:rPr>
          <w:rFonts w:ascii="Times New Roman" w:hAnsi="Times New Roman" w:cs="Times New Roman"/>
          <w:sz w:val="24"/>
          <w:szCs w:val="24"/>
        </w:rPr>
      </w:pPr>
    </w:p>
    <w:p w:rsidR="001E5711" w:rsidRPr="0023624C" w:rsidRDefault="001E5711" w:rsidP="001E5711">
      <w:pPr>
        <w:pStyle w:val="Heading4"/>
        <w:shd w:val="clear" w:color="auto" w:fill="FFFFFF"/>
        <w:spacing w:before="150" w:after="150" w:line="300" w:lineRule="atLeast"/>
        <w:rPr>
          <w:rStyle w:val="IntenseEmphasis"/>
          <w:rFonts w:ascii="Times New Roman" w:hAnsi="Times New Roman" w:cs="Times New Roman"/>
          <w:color w:val="auto"/>
          <w:sz w:val="36"/>
          <w:szCs w:val="36"/>
        </w:rPr>
      </w:pPr>
      <w:r w:rsidRPr="0023624C">
        <w:rPr>
          <w:rStyle w:val="IntenseEmphasis"/>
          <w:rFonts w:ascii="Times New Roman" w:hAnsi="Times New Roman" w:cs="Times New Roman"/>
          <w:color w:val="auto"/>
          <w:sz w:val="36"/>
          <w:szCs w:val="36"/>
        </w:rPr>
        <w:t>Types of Packages: Built-in and User defined</w:t>
      </w:r>
    </w:p>
    <w:p w:rsidR="001E5711" w:rsidRPr="0023624C" w:rsidRDefault="001E5711" w:rsidP="001D6524">
      <w:pPr>
        <w:numPr>
          <w:ilvl w:val="0"/>
          <w:numId w:val="52"/>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b/>
          <w:bCs/>
          <w:sz w:val="24"/>
          <w:szCs w:val="24"/>
        </w:rPr>
        <w:t>Built-in Package:</w:t>
      </w:r>
      <w:r w:rsidRPr="0023624C">
        <w:rPr>
          <w:rFonts w:ascii="Times New Roman" w:hAnsi="Times New Roman" w:cs="Times New Roman"/>
          <w:sz w:val="24"/>
          <w:szCs w:val="24"/>
        </w:rPr>
        <w:t> Existing Java package for example </w:t>
      </w:r>
      <w:r w:rsidRPr="0023624C">
        <w:rPr>
          <w:rStyle w:val="HTMLCode"/>
          <w:rFonts w:ascii="Times New Roman" w:eastAsiaTheme="minorHAnsi" w:hAnsi="Times New Roman" w:cs="Times New Roman"/>
          <w:sz w:val="24"/>
          <w:szCs w:val="24"/>
          <w:shd w:val="clear" w:color="auto" w:fill="F9F2F4"/>
        </w:rPr>
        <w:t>java.lang</w:t>
      </w:r>
      <w:r w:rsidRPr="0023624C">
        <w:rPr>
          <w:rFonts w:ascii="Times New Roman" w:hAnsi="Times New Roman" w:cs="Times New Roman"/>
          <w:sz w:val="24"/>
          <w:szCs w:val="24"/>
        </w:rPr>
        <w:t>, </w:t>
      </w:r>
      <w:r w:rsidRPr="0023624C">
        <w:rPr>
          <w:rStyle w:val="HTMLCode"/>
          <w:rFonts w:ascii="Times New Roman" w:eastAsiaTheme="minorHAnsi" w:hAnsi="Times New Roman" w:cs="Times New Roman"/>
          <w:sz w:val="24"/>
          <w:szCs w:val="24"/>
          <w:shd w:val="clear" w:color="auto" w:fill="F9F2F4"/>
        </w:rPr>
        <w:t>java.util</w:t>
      </w:r>
      <w:r w:rsidRPr="0023624C">
        <w:rPr>
          <w:rFonts w:ascii="Times New Roman" w:hAnsi="Times New Roman" w:cs="Times New Roman"/>
          <w:sz w:val="24"/>
          <w:szCs w:val="24"/>
        </w:rPr>
        <w:t> etc.</w:t>
      </w:r>
    </w:p>
    <w:p w:rsidR="001E5711" w:rsidRPr="0023624C" w:rsidRDefault="001E5711" w:rsidP="001D6524">
      <w:pPr>
        <w:numPr>
          <w:ilvl w:val="0"/>
          <w:numId w:val="52"/>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b/>
          <w:bCs/>
          <w:sz w:val="24"/>
          <w:szCs w:val="24"/>
        </w:rPr>
        <w:t>User-defined-package:</w:t>
      </w:r>
      <w:r w:rsidRPr="0023624C">
        <w:rPr>
          <w:rFonts w:ascii="Times New Roman" w:hAnsi="Times New Roman" w:cs="Times New Roman"/>
          <w:sz w:val="24"/>
          <w:szCs w:val="24"/>
        </w:rPr>
        <w:t> Java package created by user to categorize their project's classes and interface.</w:t>
      </w:r>
    </w:p>
    <w:p w:rsidR="001E5711" w:rsidRPr="0023624C" w:rsidRDefault="001E5711" w:rsidP="001E5711">
      <w:pPr>
        <w:pStyle w:val="center"/>
        <w:shd w:val="clear" w:color="auto" w:fill="FFFFFF"/>
        <w:spacing w:before="0" w:beforeAutospacing="0" w:after="150" w:afterAutospacing="0"/>
      </w:pPr>
      <w:r w:rsidRPr="0023624C">
        <w:rPr>
          <w:noProof/>
        </w:rPr>
        <w:drawing>
          <wp:inline distT="0" distB="0" distL="0" distR="0">
            <wp:extent cx="5238750" cy="3048000"/>
            <wp:effectExtent l="0" t="0" r="0" b="0"/>
            <wp:docPr id="17" name="Picture 17" descr="Packag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ackages in java"/>
                    <pic:cNvPicPr>
                      <a:picLocks noChangeAspect="1" noChangeArrowheads="1"/>
                    </pic:cNvPicPr>
                  </pic:nvPicPr>
                  <pic:blipFill>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3048000"/>
                    </a:xfrm>
                    <a:prstGeom prst="rect">
                      <a:avLst/>
                    </a:prstGeom>
                    <a:noFill/>
                    <a:ln>
                      <a:noFill/>
                    </a:ln>
                  </pic:spPr>
                </pic:pic>
              </a:graphicData>
            </a:graphic>
          </wp:inline>
        </w:drawing>
      </w:r>
    </w:p>
    <w:p w:rsidR="001E5711" w:rsidRPr="0023624C" w:rsidRDefault="008A7291" w:rsidP="001E5711">
      <w:pPr>
        <w:spacing w:before="300" w:after="300"/>
        <w:rPr>
          <w:rFonts w:ascii="Times New Roman" w:hAnsi="Times New Roman" w:cs="Times New Roman"/>
          <w:sz w:val="24"/>
          <w:szCs w:val="24"/>
        </w:rPr>
      </w:pPr>
      <w:r w:rsidRPr="008A7291">
        <w:rPr>
          <w:rFonts w:ascii="Times New Roman" w:hAnsi="Times New Roman" w:cs="Times New Roman"/>
          <w:sz w:val="24"/>
          <w:szCs w:val="24"/>
        </w:rPr>
        <w:pict>
          <v:rect id="_x0000_i1051" style="width:0;height:1.5pt" o:hrstd="t" o:hrnoshade="t" o:hr="t" fillcolor="black" stroked="f"/>
        </w:pict>
      </w:r>
    </w:p>
    <w:p w:rsidR="001E5711" w:rsidRPr="0023624C" w:rsidRDefault="001E5711" w:rsidP="00AA7033">
      <w:pPr>
        <w:pStyle w:val="Subtitle"/>
        <w:rPr>
          <w:rStyle w:val="Emphasis"/>
          <w:rFonts w:ascii="Times New Roman" w:hAnsi="Times New Roman" w:cs="Times New Roman"/>
          <w:color w:val="auto"/>
          <w:sz w:val="40"/>
          <w:szCs w:val="40"/>
          <w:u w:val="single"/>
        </w:rPr>
      </w:pPr>
      <w:r w:rsidRPr="0023624C">
        <w:rPr>
          <w:rStyle w:val="Emphasis"/>
          <w:rFonts w:ascii="Times New Roman" w:hAnsi="Times New Roman" w:cs="Times New Roman"/>
          <w:color w:val="auto"/>
          <w:sz w:val="40"/>
          <w:szCs w:val="40"/>
          <w:u w:val="single"/>
        </w:rPr>
        <w:t>Creating a package</w:t>
      </w:r>
    </w:p>
    <w:p w:rsidR="001E5711" w:rsidRPr="0023624C" w:rsidRDefault="001E5711" w:rsidP="001E5711">
      <w:pPr>
        <w:pStyle w:val="NormalWeb"/>
        <w:shd w:val="clear" w:color="auto" w:fill="FFFFFF"/>
        <w:spacing w:before="0" w:beforeAutospacing="0" w:after="150" w:afterAutospacing="0"/>
      </w:pPr>
      <w:r w:rsidRPr="0023624C">
        <w:t>Creating a package in java is quite easy. Simply include a package command followed by name of the package as the first statement in java source file.</w:t>
      </w:r>
    </w:p>
    <w:p w:rsidR="001E5711" w:rsidRPr="0023624C" w:rsidRDefault="001E5711" w:rsidP="00AA7033">
      <w:pPr>
        <w:rPr>
          <w:rFonts w:ascii="Times New Roman" w:hAnsi="Times New Roman" w:cs="Times New Roman"/>
        </w:rPr>
      </w:pPr>
      <w:r w:rsidRPr="0023624C">
        <w:rPr>
          <w:rFonts w:ascii="Times New Roman" w:hAnsi="Times New Roman" w:cs="Times New Roman"/>
        </w:rPr>
        <w:t>package mypack;</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public class employee </w:t>
      </w:r>
    </w:p>
    <w:p w:rsidR="001E5711" w:rsidRPr="0023624C" w:rsidRDefault="001E5711" w:rsidP="00AA7033">
      <w:pPr>
        <w:rPr>
          <w:rFonts w:ascii="Times New Roman" w:hAnsi="Times New Roman" w:cs="Times New Roman"/>
        </w:rPr>
      </w:pPr>
      <w:r w:rsidRPr="0023624C">
        <w:rPr>
          <w:rFonts w:ascii="Times New Roman" w:hAnsi="Times New Roman" w:cs="Times New Roman"/>
        </w:rPr>
        <w:lastRenderedPageBreak/>
        <w:t>{</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statement; </w:t>
      </w:r>
    </w:p>
    <w:p w:rsidR="001E5711" w:rsidRPr="0023624C" w:rsidRDefault="001E5711" w:rsidP="00AA7033">
      <w:pPr>
        <w:rPr>
          <w:rFonts w:ascii="Times New Roman" w:hAnsi="Times New Roman" w:cs="Times New Roman"/>
        </w:rPr>
      </w:pPr>
      <w:r w:rsidRPr="0023624C">
        <w:rPr>
          <w:rFonts w:ascii="Times New Roman" w:hAnsi="Times New Roman" w:cs="Times New Roman"/>
        </w:rPr>
        <w:t>}</w:t>
      </w:r>
    </w:p>
    <w:p w:rsidR="001E5711" w:rsidRPr="0023624C" w:rsidRDefault="001E5711" w:rsidP="001E5711">
      <w:pPr>
        <w:pStyle w:val="NormalWeb"/>
        <w:shd w:val="clear" w:color="auto" w:fill="FFFFFF"/>
        <w:spacing w:before="0" w:beforeAutospacing="0" w:after="150" w:afterAutospacing="0"/>
      </w:pPr>
      <w:r w:rsidRPr="0023624C">
        <w:t>The above statement will create a package woth name </w:t>
      </w:r>
      <w:r w:rsidRPr="0023624C">
        <w:rPr>
          <w:b/>
          <w:bCs/>
        </w:rPr>
        <w:t>mypack</w:t>
      </w:r>
      <w:r w:rsidRPr="0023624C">
        <w:t> in the project directory.</w:t>
      </w:r>
    </w:p>
    <w:p w:rsidR="001E5711" w:rsidRPr="0023624C" w:rsidRDefault="001E5711" w:rsidP="001E5711">
      <w:pPr>
        <w:pStyle w:val="NormalWeb"/>
        <w:shd w:val="clear" w:color="auto" w:fill="FFFFFF"/>
        <w:spacing w:before="0" w:beforeAutospacing="0" w:after="150" w:afterAutospacing="0"/>
      </w:pPr>
      <w:r w:rsidRPr="0023624C">
        <w:t>Java uses file system directories to store packages. For example the </w:t>
      </w:r>
      <w:r w:rsidRPr="0023624C">
        <w:rPr>
          <w:rStyle w:val="HTMLCode"/>
          <w:rFonts w:ascii="Times New Roman" w:hAnsi="Times New Roman" w:cs="Times New Roman"/>
          <w:sz w:val="24"/>
          <w:szCs w:val="24"/>
          <w:shd w:val="clear" w:color="auto" w:fill="F9F2F4"/>
        </w:rPr>
        <w:t>.java</w:t>
      </w:r>
      <w:r w:rsidRPr="0023624C">
        <w:t> file for any class you define to be part of </w:t>
      </w:r>
      <w:r w:rsidRPr="0023624C">
        <w:rPr>
          <w:b/>
          <w:bCs/>
        </w:rPr>
        <w:t>mypack</w:t>
      </w:r>
      <w:r w:rsidRPr="0023624C">
        <w:t> package must be stored in a </w:t>
      </w:r>
      <w:r w:rsidRPr="0023624C">
        <w:rPr>
          <w:b/>
          <w:bCs/>
        </w:rPr>
        <w:t>directory</w:t>
      </w:r>
      <w:r w:rsidRPr="0023624C">
        <w:t> called </w:t>
      </w:r>
      <w:r w:rsidRPr="0023624C">
        <w:rPr>
          <w:b/>
          <w:bCs/>
        </w:rPr>
        <w:t>mypack</w:t>
      </w:r>
      <w:r w:rsidRPr="0023624C">
        <w:t>.</w:t>
      </w:r>
    </w:p>
    <w:p w:rsidR="001E5711" w:rsidRPr="0023624C" w:rsidRDefault="001E5711" w:rsidP="001E5711">
      <w:pPr>
        <w:pStyle w:val="NormalWeb"/>
        <w:shd w:val="clear" w:color="auto" w:fill="FFFFFF"/>
        <w:spacing w:before="0" w:beforeAutospacing="0" w:after="150" w:afterAutospacing="0"/>
      </w:pPr>
      <w:r w:rsidRPr="0023624C">
        <w:rPr>
          <w:b/>
          <w:bCs/>
        </w:rPr>
        <w:t>Additional points about package:</w:t>
      </w:r>
    </w:p>
    <w:p w:rsidR="001E5711" w:rsidRPr="0023624C" w:rsidRDefault="001E5711" w:rsidP="001D6524">
      <w:pPr>
        <w:numPr>
          <w:ilvl w:val="0"/>
          <w:numId w:val="53"/>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sz w:val="24"/>
          <w:szCs w:val="24"/>
        </w:rPr>
        <w:t>A package is always defined as a separate folder having the same name as the package name.</w:t>
      </w:r>
    </w:p>
    <w:p w:rsidR="001E5711" w:rsidRPr="0023624C" w:rsidRDefault="001E5711" w:rsidP="001D6524">
      <w:pPr>
        <w:numPr>
          <w:ilvl w:val="0"/>
          <w:numId w:val="53"/>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sz w:val="24"/>
          <w:szCs w:val="24"/>
        </w:rPr>
        <w:t>Store all the classes in that package folder.</w:t>
      </w:r>
    </w:p>
    <w:p w:rsidR="001E5711" w:rsidRPr="0023624C" w:rsidRDefault="001E5711" w:rsidP="001D6524">
      <w:pPr>
        <w:numPr>
          <w:ilvl w:val="0"/>
          <w:numId w:val="53"/>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sz w:val="24"/>
          <w:szCs w:val="24"/>
        </w:rPr>
        <w:t>All classes of the package which we wish to access outside the package must be declared public.</w:t>
      </w:r>
    </w:p>
    <w:p w:rsidR="001E5711" w:rsidRPr="0023624C" w:rsidRDefault="001E5711" w:rsidP="001D6524">
      <w:pPr>
        <w:numPr>
          <w:ilvl w:val="0"/>
          <w:numId w:val="53"/>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sz w:val="24"/>
          <w:szCs w:val="24"/>
        </w:rPr>
        <w:t>All classes within the package must have the package statement as its first line.</w:t>
      </w:r>
    </w:p>
    <w:p w:rsidR="001E5711" w:rsidRPr="0023624C" w:rsidRDefault="001E5711" w:rsidP="001D6524">
      <w:pPr>
        <w:numPr>
          <w:ilvl w:val="0"/>
          <w:numId w:val="53"/>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sz w:val="24"/>
          <w:szCs w:val="24"/>
        </w:rPr>
        <w:t>All classes of the package must be compiled before use (So that they are error free)</w:t>
      </w:r>
    </w:p>
    <w:p w:rsidR="001E5711" w:rsidRPr="0023624C" w:rsidRDefault="008A7291" w:rsidP="001E5711">
      <w:pPr>
        <w:spacing w:before="300" w:after="300" w:line="240" w:lineRule="auto"/>
        <w:rPr>
          <w:rFonts w:ascii="Times New Roman" w:hAnsi="Times New Roman" w:cs="Times New Roman"/>
          <w:sz w:val="24"/>
          <w:szCs w:val="24"/>
        </w:rPr>
      </w:pPr>
      <w:r w:rsidRPr="008A7291">
        <w:rPr>
          <w:rFonts w:ascii="Times New Roman" w:hAnsi="Times New Roman" w:cs="Times New Roman"/>
          <w:sz w:val="24"/>
          <w:szCs w:val="24"/>
        </w:rPr>
        <w:pict>
          <v:rect id="_x0000_i1052" style="width:0;height:1.5pt" o:hrstd="t" o:hrnoshade="t" o:hr="t" fillcolor="black" stroked="f"/>
        </w:pict>
      </w:r>
    </w:p>
    <w:p w:rsidR="001E5711" w:rsidRPr="0023624C" w:rsidRDefault="001E5711" w:rsidP="001E5711">
      <w:pPr>
        <w:pStyle w:val="Heading4"/>
        <w:shd w:val="clear" w:color="auto" w:fill="FFFFFF"/>
        <w:spacing w:before="150" w:after="150" w:line="300" w:lineRule="atLeast"/>
        <w:rPr>
          <w:rFonts w:ascii="Times New Roman" w:hAnsi="Times New Roman" w:cs="Times New Roman"/>
          <w:color w:val="auto"/>
          <w:sz w:val="24"/>
          <w:szCs w:val="24"/>
        </w:rPr>
      </w:pPr>
      <w:r w:rsidRPr="0023624C">
        <w:rPr>
          <w:rFonts w:ascii="Times New Roman" w:hAnsi="Times New Roman" w:cs="Times New Roman"/>
          <w:color w:val="auto"/>
          <w:sz w:val="24"/>
          <w:szCs w:val="24"/>
        </w:rPr>
        <w:t>Example of Java packages</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//save as FirstProgram.java  </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package learnjava;  </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public class FirstProgram{  </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public static void main(String args[]) {  </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System.out.println("Welcome to package");  </w:t>
      </w:r>
    </w:p>
    <w:p w:rsidR="001E5711" w:rsidRPr="0023624C" w:rsidRDefault="001E5711" w:rsidP="00AA7033">
      <w:pPr>
        <w:rPr>
          <w:rFonts w:ascii="Times New Roman" w:hAnsi="Times New Roman" w:cs="Times New Roman"/>
        </w:rPr>
      </w:pPr>
      <w:r w:rsidRPr="0023624C">
        <w:rPr>
          <w:rFonts w:ascii="Times New Roman" w:hAnsi="Times New Roman" w:cs="Times New Roman"/>
        </w:rPr>
        <w:t xml:space="preserve">    }  </w:t>
      </w:r>
    </w:p>
    <w:p w:rsidR="001E5711" w:rsidRPr="0023624C" w:rsidRDefault="001E5711" w:rsidP="00AA7033">
      <w:pPr>
        <w:rPr>
          <w:rFonts w:ascii="Times New Roman" w:hAnsi="Times New Roman" w:cs="Times New Roman"/>
        </w:rPr>
      </w:pPr>
      <w:r w:rsidRPr="0023624C">
        <w:rPr>
          <w:rFonts w:ascii="Times New Roman" w:hAnsi="Times New Roman" w:cs="Times New Roman"/>
        </w:rPr>
        <w:t>}</w:t>
      </w:r>
    </w:p>
    <w:p w:rsidR="001E5711" w:rsidRPr="0023624C" w:rsidRDefault="008A7291" w:rsidP="001E5711">
      <w:pPr>
        <w:spacing w:before="300" w:after="300"/>
        <w:rPr>
          <w:rFonts w:ascii="Times New Roman" w:hAnsi="Times New Roman" w:cs="Times New Roman"/>
          <w:sz w:val="24"/>
          <w:szCs w:val="24"/>
        </w:rPr>
      </w:pPr>
      <w:r w:rsidRPr="008A7291">
        <w:rPr>
          <w:rFonts w:ascii="Times New Roman" w:hAnsi="Times New Roman" w:cs="Times New Roman"/>
          <w:sz w:val="24"/>
          <w:szCs w:val="24"/>
        </w:rPr>
        <w:pict>
          <v:rect id="_x0000_i1053" style="width:0;height:1.5pt" o:hrstd="t" o:hrnoshade="t" o:hr="t" fillcolor="black" stroked="f"/>
        </w:pict>
      </w:r>
    </w:p>
    <w:p w:rsidR="001E5711" w:rsidRPr="0023624C" w:rsidRDefault="001E5711" w:rsidP="001E5711">
      <w:pPr>
        <w:pStyle w:val="Heading4"/>
        <w:shd w:val="clear" w:color="auto" w:fill="FFFFFF"/>
        <w:spacing w:before="150" w:after="150" w:line="300" w:lineRule="atLeast"/>
        <w:rPr>
          <w:rFonts w:ascii="Times New Roman" w:hAnsi="Times New Roman" w:cs="Times New Roman"/>
          <w:color w:val="auto"/>
          <w:sz w:val="24"/>
          <w:szCs w:val="24"/>
        </w:rPr>
      </w:pPr>
      <w:r w:rsidRPr="0023624C">
        <w:rPr>
          <w:rFonts w:ascii="Times New Roman" w:hAnsi="Times New Roman" w:cs="Times New Roman"/>
          <w:color w:val="auto"/>
          <w:sz w:val="24"/>
          <w:szCs w:val="24"/>
        </w:rPr>
        <w:t>How to compile Java programs inside packages?</w:t>
      </w:r>
    </w:p>
    <w:p w:rsidR="001E5711" w:rsidRPr="0023624C" w:rsidRDefault="001E5711" w:rsidP="001E5711">
      <w:pPr>
        <w:pStyle w:val="NormalWeb"/>
        <w:shd w:val="clear" w:color="auto" w:fill="FFFFFF"/>
        <w:spacing w:before="0" w:beforeAutospacing="0" w:after="150" w:afterAutospacing="0"/>
      </w:pPr>
      <w:r w:rsidRPr="0023624C">
        <w:t>This is just like compiling a normal java program. If you are not using any IDE, you need to follow the steps given below to successfully compile your packages:</w:t>
      </w:r>
    </w:p>
    <w:p w:rsidR="001E5711" w:rsidRPr="0023624C" w:rsidRDefault="001E5711" w:rsidP="00B03E50">
      <w:pPr>
        <w:rPr>
          <w:rFonts w:ascii="Times New Roman" w:hAnsi="Times New Roman" w:cs="Times New Roman"/>
        </w:rPr>
      </w:pPr>
      <w:r w:rsidRPr="0023624C">
        <w:rPr>
          <w:rFonts w:ascii="Times New Roman" w:hAnsi="Times New Roman" w:cs="Times New Roman"/>
        </w:rPr>
        <w:t>javac -d directory javafilename</w:t>
      </w:r>
    </w:p>
    <w:p w:rsidR="001E5711" w:rsidRPr="0023624C" w:rsidRDefault="001E5711" w:rsidP="00B03E50">
      <w:pPr>
        <w:rPr>
          <w:rFonts w:ascii="Times New Roman" w:hAnsi="Times New Roman" w:cs="Times New Roman"/>
          <w:b/>
          <w:sz w:val="36"/>
          <w:szCs w:val="36"/>
        </w:rPr>
      </w:pPr>
      <w:r w:rsidRPr="0023624C">
        <w:rPr>
          <w:rFonts w:ascii="Times New Roman" w:hAnsi="Times New Roman" w:cs="Times New Roman"/>
          <w:b/>
          <w:sz w:val="36"/>
          <w:szCs w:val="36"/>
        </w:rPr>
        <w:t>Example:</w:t>
      </w:r>
    </w:p>
    <w:p w:rsidR="001E5711" w:rsidRPr="0023624C" w:rsidRDefault="001E5711" w:rsidP="00B03E50">
      <w:pPr>
        <w:rPr>
          <w:rFonts w:ascii="Times New Roman" w:hAnsi="Times New Roman" w:cs="Times New Roman"/>
        </w:rPr>
      </w:pPr>
      <w:r w:rsidRPr="0023624C">
        <w:rPr>
          <w:rFonts w:ascii="Times New Roman" w:hAnsi="Times New Roman" w:cs="Times New Roman"/>
        </w:rPr>
        <w:lastRenderedPageBreak/>
        <w:t>javac -d . FirstProgram</w:t>
      </w:r>
      <w:r w:rsidRPr="0023624C">
        <w:rPr>
          <w:rStyle w:val="token"/>
          <w:rFonts w:ascii="Times New Roman" w:eastAsiaTheme="majorEastAsia" w:hAnsi="Times New Roman" w:cs="Times New Roman"/>
          <w:sz w:val="24"/>
          <w:szCs w:val="24"/>
        </w:rPr>
        <w:t>.</w:t>
      </w:r>
      <w:r w:rsidRPr="0023624C">
        <w:rPr>
          <w:rStyle w:val="HTMLCode"/>
          <w:rFonts w:ascii="Times New Roman" w:eastAsiaTheme="minorHAnsi" w:hAnsi="Times New Roman" w:cs="Times New Roman"/>
          <w:sz w:val="24"/>
          <w:szCs w:val="24"/>
        </w:rPr>
        <w:t>java</w:t>
      </w:r>
    </w:p>
    <w:p w:rsidR="001E5711" w:rsidRPr="0023624C" w:rsidRDefault="001E5711" w:rsidP="001E5711">
      <w:pPr>
        <w:pStyle w:val="NormalWeb"/>
        <w:shd w:val="clear" w:color="auto" w:fill="FFFFFF"/>
        <w:spacing w:before="0" w:beforeAutospacing="0" w:after="150" w:afterAutospacing="0"/>
      </w:pPr>
      <w:r w:rsidRPr="0023624C">
        <w:t>The </w:t>
      </w:r>
      <w:r w:rsidRPr="0023624C">
        <w:rPr>
          <w:rStyle w:val="HTMLCode"/>
          <w:rFonts w:ascii="Times New Roman" w:hAnsi="Times New Roman" w:cs="Times New Roman"/>
          <w:sz w:val="24"/>
          <w:szCs w:val="24"/>
          <w:shd w:val="clear" w:color="auto" w:fill="F9F2F4"/>
        </w:rPr>
        <w:t>-d</w:t>
      </w:r>
      <w:r w:rsidRPr="0023624C">
        <w:t> switch specifies the destination where to put the generated class file. You can use any directory name like </w:t>
      </w:r>
      <w:r w:rsidRPr="0023624C">
        <w:rPr>
          <w:b/>
          <w:bCs/>
        </w:rPr>
        <w:t>d:/abc</w:t>
      </w:r>
      <w:r w:rsidRPr="0023624C">
        <w:t> (in case of windows) etc. If you want to keep the package within the same directory, you can use </w:t>
      </w:r>
      <w:r w:rsidRPr="0023624C">
        <w:rPr>
          <w:rStyle w:val="HTMLCode"/>
          <w:rFonts w:ascii="Times New Roman" w:hAnsi="Times New Roman" w:cs="Times New Roman"/>
          <w:sz w:val="24"/>
          <w:szCs w:val="24"/>
          <w:shd w:val="clear" w:color="auto" w:fill="F9F2F4"/>
        </w:rPr>
        <w:t>.</w:t>
      </w:r>
      <w:r w:rsidRPr="0023624C">
        <w:t> (dot).</w:t>
      </w:r>
    </w:p>
    <w:p w:rsidR="001E5711" w:rsidRPr="0023624C" w:rsidRDefault="001E5711" w:rsidP="001E5711">
      <w:pPr>
        <w:rPr>
          <w:rFonts w:ascii="Times New Roman" w:hAnsi="Times New Roman" w:cs="Times New Roman"/>
          <w:sz w:val="24"/>
          <w:szCs w:val="24"/>
        </w:rPr>
      </w:pPr>
      <w:r w:rsidRPr="0023624C">
        <w:rPr>
          <w:rFonts w:ascii="Times New Roman" w:hAnsi="Times New Roman" w:cs="Times New Roman"/>
          <w:sz w:val="24"/>
          <w:szCs w:val="24"/>
        </w:rPr>
        <w:br/>
      </w:r>
    </w:p>
    <w:p w:rsidR="001E5711" w:rsidRPr="0023624C" w:rsidRDefault="001E5711" w:rsidP="001E5711">
      <w:pPr>
        <w:pStyle w:val="Heading4"/>
        <w:shd w:val="clear" w:color="auto" w:fill="FFFFFF"/>
        <w:spacing w:before="150" w:after="150" w:line="300" w:lineRule="atLeast"/>
        <w:rPr>
          <w:rFonts w:ascii="Times New Roman" w:hAnsi="Times New Roman" w:cs="Times New Roman"/>
          <w:color w:val="auto"/>
          <w:sz w:val="24"/>
          <w:szCs w:val="24"/>
        </w:rPr>
      </w:pPr>
      <w:r w:rsidRPr="0023624C">
        <w:rPr>
          <w:rFonts w:ascii="Times New Roman" w:hAnsi="Times New Roman" w:cs="Times New Roman"/>
          <w:color w:val="auto"/>
          <w:sz w:val="24"/>
          <w:szCs w:val="24"/>
        </w:rPr>
        <w:t>How to run Java package program?</w:t>
      </w:r>
    </w:p>
    <w:p w:rsidR="001E5711" w:rsidRPr="0023624C" w:rsidRDefault="001E5711" w:rsidP="001E5711">
      <w:pPr>
        <w:pStyle w:val="NormalWeb"/>
        <w:shd w:val="clear" w:color="auto" w:fill="FFFFFF"/>
        <w:spacing w:before="0" w:beforeAutospacing="0" w:after="150" w:afterAutospacing="0"/>
      </w:pPr>
      <w:r w:rsidRPr="0023624C">
        <w:t>You need to use fully qualified name e.g. </w:t>
      </w:r>
      <w:r w:rsidRPr="0023624C">
        <w:rPr>
          <w:rStyle w:val="HTMLCode"/>
          <w:rFonts w:ascii="Times New Roman" w:hAnsi="Times New Roman" w:cs="Times New Roman"/>
          <w:sz w:val="24"/>
          <w:szCs w:val="24"/>
          <w:shd w:val="clear" w:color="auto" w:fill="F9F2F4"/>
        </w:rPr>
        <w:t>learnjava.FirstProgram</w:t>
      </w:r>
      <w:r w:rsidRPr="0023624C">
        <w:t> etc to run the class.</w:t>
      </w:r>
    </w:p>
    <w:p w:rsidR="001E5711" w:rsidRPr="0023624C" w:rsidRDefault="001E5711" w:rsidP="001E5711">
      <w:pPr>
        <w:pStyle w:val="NormalWeb"/>
        <w:shd w:val="clear" w:color="auto" w:fill="FFFFFF"/>
        <w:spacing w:before="0" w:beforeAutospacing="0" w:after="150" w:afterAutospacing="0"/>
      </w:pPr>
      <w:r w:rsidRPr="0023624C">
        <w:rPr>
          <w:b/>
          <w:bCs/>
        </w:rPr>
        <w:t>To Compile:</w:t>
      </w:r>
    </w:p>
    <w:p w:rsidR="001E5711" w:rsidRPr="0023624C" w:rsidRDefault="001E5711" w:rsidP="00496719">
      <w:pPr>
        <w:rPr>
          <w:rFonts w:ascii="Times New Roman" w:hAnsi="Times New Roman" w:cs="Times New Roman"/>
        </w:rPr>
      </w:pPr>
      <w:r w:rsidRPr="0023624C">
        <w:rPr>
          <w:rFonts w:ascii="Times New Roman" w:hAnsi="Times New Roman" w:cs="Times New Roman"/>
        </w:rPr>
        <w:t>javac -d . FirstProgram.java</w:t>
      </w:r>
    </w:p>
    <w:p w:rsidR="001E5711" w:rsidRPr="0023624C" w:rsidRDefault="001E5711" w:rsidP="00496719">
      <w:pPr>
        <w:rPr>
          <w:rFonts w:ascii="Times New Roman" w:hAnsi="Times New Roman" w:cs="Times New Roman"/>
        </w:rPr>
      </w:pPr>
      <w:r w:rsidRPr="0023624C">
        <w:rPr>
          <w:rFonts w:ascii="Times New Roman" w:hAnsi="Times New Roman" w:cs="Times New Roman"/>
        </w:rPr>
        <w:t>To Run:</w:t>
      </w:r>
    </w:p>
    <w:p w:rsidR="001E5711" w:rsidRPr="0023624C" w:rsidRDefault="001E5711" w:rsidP="00496719">
      <w:pPr>
        <w:rPr>
          <w:rFonts w:ascii="Times New Roman" w:hAnsi="Times New Roman" w:cs="Times New Roman"/>
        </w:rPr>
      </w:pPr>
      <w:r w:rsidRPr="0023624C">
        <w:rPr>
          <w:rFonts w:ascii="Times New Roman" w:hAnsi="Times New Roman" w:cs="Times New Roman"/>
        </w:rPr>
        <w:t>java learnjava.FirstProgram</w:t>
      </w:r>
    </w:p>
    <w:p w:rsidR="001E5711" w:rsidRPr="0023624C" w:rsidRDefault="001E5711" w:rsidP="001E5711">
      <w:pPr>
        <w:pStyle w:val="NormalWeb"/>
        <w:shd w:val="clear" w:color="auto" w:fill="FFFFFF"/>
        <w:spacing w:before="0" w:beforeAutospacing="0" w:after="150" w:afterAutospacing="0"/>
      </w:pPr>
      <w:r w:rsidRPr="0023624C">
        <w:rPr>
          <w:u w:val="single"/>
        </w:rPr>
        <w:t>Output:</w:t>
      </w:r>
      <w:r w:rsidRPr="0023624C">
        <w:t> Welcome to package</w:t>
      </w:r>
    </w:p>
    <w:p w:rsidR="001E5711" w:rsidRPr="0023624C" w:rsidRDefault="008A7291" w:rsidP="001E5711">
      <w:pPr>
        <w:spacing w:before="300" w:after="300"/>
        <w:rPr>
          <w:rFonts w:ascii="Times New Roman" w:hAnsi="Times New Roman" w:cs="Times New Roman"/>
          <w:sz w:val="24"/>
          <w:szCs w:val="24"/>
        </w:rPr>
      </w:pPr>
      <w:r w:rsidRPr="008A7291">
        <w:rPr>
          <w:rFonts w:ascii="Times New Roman" w:hAnsi="Times New Roman" w:cs="Times New Roman"/>
          <w:sz w:val="24"/>
          <w:szCs w:val="24"/>
        </w:rPr>
        <w:pict>
          <v:rect id="_x0000_i1054" style="width:0;height:1.5pt" o:hrstd="t" o:hrnoshade="t" o:hr="t" fillcolor="black" stroked="f"/>
        </w:pict>
      </w:r>
    </w:p>
    <w:p w:rsidR="001E5711" w:rsidRPr="0023624C" w:rsidRDefault="001E5711" w:rsidP="001E5711">
      <w:pPr>
        <w:pStyle w:val="Heading4"/>
        <w:shd w:val="clear" w:color="auto" w:fill="FFFFFF"/>
        <w:spacing w:before="150" w:after="150" w:line="300" w:lineRule="atLeast"/>
        <w:rPr>
          <w:rFonts w:ascii="Times New Roman" w:hAnsi="Times New Roman" w:cs="Times New Roman"/>
          <w:color w:val="auto"/>
          <w:sz w:val="24"/>
          <w:szCs w:val="24"/>
        </w:rPr>
      </w:pPr>
      <w:r w:rsidRPr="0023624C">
        <w:rPr>
          <w:rFonts w:ascii="Times New Roman" w:hAnsi="Times New Roman" w:cs="Times New Roman"/>
          <w:color w:val="auto"/>
          <w:sz w:val="24"/>
          <w:szCs w:val="24"/>
        </w:rPr>
        <w:t>import keyword</w:t>
      </w:r>
    </w:p>
    <w:p w:rsidR="001E5711" w:rsidRPr="0023624C" w:rsidRDefault="001E5711" w:rsidP="001E5711">
      <w:pPr>
        <w:pStyle w:val="NormalWeb"/>
        <w:shd w:val="clear" w:color="auto" w:fill="FFFFFF"/>
        <w:spacing w:before="0" w:beforeAutospacing="0" w:after="150" w:afterAutospacing="0"/>
      </w:pPr>
      <w:r w:rsidRPr="0023624C">
        <w:rPr>
          <w:rStyle w:val="HTMLCode"/>
          <w:rFonts w:ascii="Times New Roman" w:hAnsi="Times New Roman" w:cs="Times New Roman"/>
          <w:sz w:val="24"/>
          <w:szCs w:val="24"/>
          <w:shd w:val="clear" w:color="auto" w:fill="F9F2F4"/>
        </w:rPr>
        <w:t>import</w:t>
      </w:r>
      <w:r w:rsidRPr="0023624C">
        <w:t> keyword is used to import built-in and user-defined packages into your java source file so that your class can refer to a class that is in another package by directly using its name.</w:t>
      </w:r>
    </w:p>
    <w:p w:rsidR="001E5711" w:rsidRPr="0023624C" w:rsidRDefault="001E5711" w:rsidP="001E5711">
      <w:pPr>
        <w:pStyle w:val="NormalWeb"/>
        <w:shd w:val="clear" w:color="auto" w:fill="FFFFFF"/>
        <w:spacing w:before="0" w:beforeAutospacing="0" w:after="150" w:afterAutospacing="0"/>
      </w:pPr>
      <w:r w:rsidRPr="0023624C">
        <w:t>There are 3 different ways to refer to any class that is present in a different package:</w:t>
      </w:r>
    </w:p>
    <w:p w:rsidR="001E5711" w:rsidRPr="0023624C" w:rsidRDefault="001E5711" w:rsidP="001D6524">
      <w:pPr>
        <w:numPr>
          <w:ilvl w:val="0"/>
          <w:numId w:val="54"/>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b/>
          <w:bCs/>
          <w:sz w:val="24"/>
          <w:szCs w:val="24"/>
        </w:rPr>
        <w:t>Using fully qualified name (But this is not a good practice.)</w:t>
      </w:r>
    </w:p>
    <w:p w:rsidR="001E5711" w:rsidRPr="0023624C" w:rsidRDefault="001E5711" w:rsidP="001E5711">
      <w:pPr>
        <w:pStyle w:val="NormalWeb"/>
        <w:shd w:val="clear" w:color="auto" w:fill="FFFFFF"/>
        <w:spacing w:before="0" w:beforeAutospacing="0" w:after="150" w:afterAutospacing="0" w:line="450" w:lineRule="atLeast"/>
        <w:ind w:left="375"/>
      </w:pPr>
      <w:r w:rsidRPr="0023624C">
        <w:t>If you use fully qualified name to import any class into your program, then only that particular class of the package will be accessible in your program, other classes in the same package will not be accessible. For this approach, there is no need to use the </w:t>
      </w:r>
      <w:r w:rsidRPr="0023624C">
        <w:rPr>
          <w:rStyle w:val="HTMLCode"/>
          <w:rFonts w:ascii="Times New Roman" w:hAnsi="Times New Roman" w:cs="Times New Roman"/>
          <w:sz w:val="24"/>
          <w:szCs w:val="24"/>
          <w:shd w:val="clear" w:color="auto" w:fill="F9F2F4"/>
        </w:rPr>
        <w:t>import</w:t>
      </w:r>
      <w:r w:rsidRPr="0023624C">
        <w:t> statement. But you will have to use the fully qualified name every time you are accessing the class or the interface, which can look a little untidy if the package name is long.</w:t>
      </w:r>
    </w:p>
    <w:p w:rsidR="001E5711" w:rsidRPr="0023624C" w:rsidRDefault="001E5711" w:rsidP="001E5711">
      <w:pPr>
        <w:pStyle w:val="NormalWeb"/>
        <w:shd w:val="clear" w:color="auto" w:fill="FFFFFF"/>
        <w:spacing w:before="0" w:beforeAutospacing="0" w:after="150" w:afterAutospacing="0" w:line="450" w:lineRule="atLeast"/>
        <w:ind w:left="375"/>
      </w:pPr>
      <w:r w:rsidRPr="0023624C">
        <w:t>This is generally used when two packages have classes with same names. For example: </w:t>
      </w:r>
      <w:r w:rsidRPr="0023624C">
        <w:rPr>
          <w:rStyle w:val="HTMLCode"/>
          <w:rFonts w:ascii="Times New Roman" w:hAnsi="Times New Roman" w:cs="Times New Roman"/>
          <w:sz w:val="24"/>
          <w:szCs w:val="24"/>
          <w:shd w:val="clear" w:color="auto" w:fill="F9F2F4"/>
        </w:rPr>
        <w:t>java.util</w:t>
      </w:r>
      <w:r w:rsidRPr="0023624C">
        <w:t> and </w:t>
      </w:r>
      <w:r w:rsidRPr="0023624C">
        <w:rPr>
          <w:rStyle w:val="HTMLCode"/>
          <w:rFonts w:ascii="Times New Roman" w:hAnsi="Times New Roman" w:cs="Times New Roman"/>
          <w:sz w:val="24"/>
          <w:szCs w:val="24"/>
          <w:shd w:val="clear" w:color="auto" w:fill="F9F2F4"/>
        </w:rPr>
        <w:t>java.sql</w:t>
      </w:r>
      <w:r w:rsidRPr="0023624C">
        <w:t> packages contain </w:t>
      </w:r>
      <w:r w:rsidRPr="0023624C">
        <w:rPr>
          <w:rStyle w:val="HTMLCode"/>
          <w:rFonts w:ascii="Times New Roman" w:hAnsi="Times New Roman" w:cs="Times New Roman"/>
          <w:sz w:val="24"/>
          <w:szCs w:val="24"/>
          <w:shd w:val="clear" w:color="auto" w:fill="F9F2F4"/>
        </w:rPr>
        <w:t>Date</w:t>
      </w:r>
      <w:r w:rsidRPr="0023624C">
        <w:t> class.</w:t>
      </w:r>
    </w:p>
    <w:p w:rsidR="001E5711" w:rsidRPr="0023624C" w:rsidRDefault="001E5711" w:rsidP="001E5711">
      <w:pPr>
        <w:pStyle w:val="NormalWeb"/>
        <w:shd w:val="clear" w:color="auto" w:fill="FFFFFF"/>
        <w:spacing w:before="0" w:beforeAutospacing="0" w:after="150" w:afterAutospacing="0" w:line="450" w:lineRule="atLeast"/>
        <w:ind w:left="375"/>
      </w:pPr>
      <w:r w:rsidRPr="0023624C">
        <w:rPr>
          <w:b/>
          <w:bCs/>
        </w:rPr>
        <w:t>Example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//save by A.java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lastRenderedPageBreak/>
        <w:t xml:space="preserve">package pack;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public class A {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public void msg()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System.out.println("Hello");</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    }  </w:t>
      </w:r>
    </w:p>
    <w:p w:rsidR="001E5711" w:rsidRPr="0023624C" w:rsidRDefault="001E5711" w:rsidP="00496719">
      <w:pPr>
        <w:tabs>
          <w:tab w:val="left" w:pos="6538"/>
        </w:tabs>
        <w:ind w:left="720"/>
        <w:rPr>
          <w:rFonts w:ascii="Times New Roman" w:hAnsi="Times New Roman" w:cs="Times New Roman"/>
        </w:rPr>
      </w:pPr>
      <w:r w:rsidRPr="0023624C">
        <w:rPr>
          <w:rFonts w:ascii="Times New Roman" w:hAnsi="Times New Roman" w:cs="Times New Roman"/>
        </w:rPr>
        <w:t xml:space="preserve">}  </w:t>
      </w:r>
      <w:r w:rsidR="00496719" w:rsidRPr="0023624C">
        <w:rPr>
          <w:rFonts w:ascii="Times New Roman" w:hAnsi="Times New Roman" w:cs="Times New Roman"/>
        </w:rPr>
        <w:tab/>
      </w:r>
    </w:p>
    <w:p w:rsidR="001E5711" w:rsidRPr="0023624C" w:rsidRDefault="001E5711" w:rsidP="00496719">
      <w:pPr>
        <w:ind w:left="720"/>
        <w:rPr>
          <w:rFonts w:ascii="Times New Roman" w:hAnsi="Times New Roman" w:cs="Times New Roman"/>
        </w:rPr>
      </w:pP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//save by B.java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package mypack;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class B {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public static void main(String args[]) {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pack.A obj = new pack.A();  //using fully qualified name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obj.msg();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    }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w:t>
      </w:r>
    </w:p>
    <w:p w:rsidR="001E5711" w:rsidRPr="0023624C" w:rsidRDefault="001E5711" w:rsidP="001E5711">
      <w:pPr>
        <w:pStyle w:val="NormalWeb"/>
        <w:shd w:val="clear" w:color="auto" w:fill="FFFFFF"/>
        <w:spacing w:before="0" w:beforeAutospacing="0" w:after="150" w:afterAutospacing="0" w:line="450" w:lineRule="atLeast"/>
        <w:ind w:left="375"/>
      </w:pPr>
      <w:r w:rsidRPr="0023624C">
        <w:rPr>
          <w:b/>
          <w:bCs/>
          <w:u w:val="single"/>
        </w:rPr>
        <w:t>Output:</w:t>
      </w:r>
    </w:p>
    <w:p w:rsidR="001E5711" w:rsidRPr="0023624C" w:rsidRDefault="001E5711" w:rsidP="001E5711">
      <w:pPr>
        <w:pStyle w:val="NormalWeb"/>
        <w:shd w:val="clear" w:color="auto" w:fill="FFFFFF"/>
        <w:spacing w:before="0" w:beforeAutospacing="0" w:after="150" w:afterAutospacing="0" w:line="450" w:lineRule="atLeast"/>
        <w:ind w:left="375"/>
      </w:pPr>
      <w:r w:rsidRPr="0023624C">
        <w:t>Hello</w:t>
      </w:r>
    </w:p>
    <w:p w:rsidR="001E5711" w:rsidRPr="0023624C" w:rsidRDefault="001E5711" w:rsidP="001D6524">
      <w:pPr>
        <w:numPr>
          <w:ilvl w:val="0"/>
          <w:numId w:val="54"/>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b/>
          <w:bCs/>
          <w:sz w:val="24"/>
          <w:szCs w:val="24"/>
        </w:rPr>
        <w:t>To import only the class/classes you want to use</w:t>
      </w:r>
    </w:p>
    <w:p w:rsidR="001E5711" w:rsidRPr="0023624C" w:rsidRDefault="001E5711" w:rsidP="001E5711">
      <w:pPr>
        <w:pStyle w:val="NormalWeb"/>
        <w:shd w:val="clear" w:color="auto" w:fill="FFFFFF"/>
        <w:spacing w:before="0" w:beforeAutospacing="0" w:after="150" w:afterAutospacing="0" w:line="450" w:lineRule="atLeast"/>
        <w:ind w:left="375"/>
      </w:pPr>
      <w:r w:rsidRPr="0023624C">
        <w:t>If you import </w:t>
      </w:r>
      <w:r w:rsidRPr="0023624C">
        <w:rPr>
          <w:rStyle w:val="HTMLCode"/>
          <w:rFonts w:ascii="Times New Roman" w:hAnsi="Times New Roman" w:cs="Times New Roman"/>
          <w:sz w:val="24"/>
          <w:szCs w:val="24"/>
          <w:shd w:val="clear" w:color="auto" w:fill="F9F2F4"/>
        </w:rPr>
        <w:t>packagename.classname</w:t>
      </w:r>
      <w:r w:rsidRPr="0023624C">
        <w:t> then only the class with name </w:t>
      </w:r>
      <w:r w:rsidRPr="0023624C">
        <w:rPr>
          <w:b/>
          <w:bCs/>
        </w:rPr>
        <w:t>classname</w:t>
      </w:r>
      <w:r w:rsidRPr="0023624C">
        <w:t> in the package with name </w:t>
      </w:r>
      <w:r w:rsidRPr="0023624C">
        <w:rPr>
          <w:b/>
          <w:bCs/>
        </w:rPr>
        <w:t>packagename</w:t>
      </w:r>
      <w:r w:rsidRPr="0023624C">
        <w:t> will be available for use.</w:t>
      </w:r>
    </w:p>
    <w:p w:rsidR="001E5711" w:rsidRPr="0023624C" w:rsidRDefault="001E5711" w:rsidP="001E5711">
      <w:pPr>
        <w:pStyle w:val="NormalWeb"/>
        <w:shd w:val="clear" w:color="auto" w:fill="FFFFFF"/>
        <w:spacing w:before="0" w:beforeAutospacing="0" w:after="150" w:afterAutospacing="0" w:line="450" w:lineRule="atLeast"/>
        <w:ind w:left="375"/>
      </w:pPr>
      <w:r w:rsidRPr="0023624C">
        <w:rPr>
          <w:b/>
          <w:bCs/>
        </w:rPr>
        <w:t>Example :</w:t>
      </w:r>
    </w:p>
    <w:p w:rsidR="001E5711" w:rsidRPr="0023624C" w:rsidRDefault="001E5711" w:rsidP="001B5731">
      <w:pPr>
        <w:pStyle w:val="NormalWeb"/>
        <w:shd w:val="clear" w:color="auto" w:fill="FFFFFF"/>
        <w:spacing w:before="0" w:beforeAutospacing="0" w:line="280" w:lineRule="atLeast"/>
        <w:contextualSpacing/>
      </w:pPr>
      <w:r w:rsidRPr="0023624C">
        <w:t xml:space="preserve">//save by A.java  </w:t>
      </w:r>
    </w:p>
    <w:p w:rsidR="001E5711" w:rsidRPr="0023624C" w:rsidRDefault="001E5711" w:rsidP="001B5731">
      <w:pPr>
        <w:pStyle w:val="NormalWeb"/>
        <w:shd w:val="clear" w:color="auto" w:fill="FFFFFF"/>
        <w:spacing w:before="0" w:beforeAutospacing="0" w:line="280" w:lineRule="atLeast"/>
        <w:contextualSpacing/>
      </w:pPr>
      <w:r w:rsidRPr="0023624C">
        <w:t xml:space="preserve">package pack;  </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class A {  </w:t>
      </w:r>
    </w:p>
    <w:p w:rsidR="001E5711" w:rsidRPr="0023624C" w:rsidRDefault="001E5711" w:rsidP="001B5731">
      <w:pPr>
        <w:pStyle w:val="NormalWeb"/>
        <w:shd w:val="clear" w:color="auto" w:fill="FFFFFF"/>
        <w:spacing w:before="0" w:beforeAutospacing="0" w:line="280" w:lineRule="atLeast"/>
        <w:contextualSpacing/>
      </w:pPr>
      <w:r w:rsidRPr="0023624C">
        <w:t>public void msg() {</w:t>
      </w:r>
    </w:p>
    <w:p w:rsidR="001E5711" w:rsidRPr="0023624C" w:rsidRDefault="001E5711" w:rsidP="001B5731">
      <w:pPr>
        <w:pStyle w:val="NormalWeb"/>
        <w:shd w:val="clear" w:color="auto" w:fill="FFFFFF"/>
        <w:spacing w:before="0" w:beforeAutospacing="0" w:line="280" w:lineRule="atLeast"/>
        <w:contextualSpacing/>
      </w:pPr>
      <w:r w:rsidRPr="0023624C">
        <w:t>System.out.println("Hello");</w:t>
      </w:r>
    </w:p>
    <w:p w:rsidR="001E5711" w:rsidRPr="0023624C" w:rsidRDefault="001E5711" w:rsidP="001B5731">
      <w:pPr>
        <w:pStyle w:val="NormalWeb"/>
        <w:shd w:val="clear" w:color="auto" w:fill="FFFFFF"/>
        <w:spacing w:before="0" w:beforeAutospacing="0" w:line="280" w:lineRule="atLeast"/>
        <w:contextualSpacing/>
      </w:pPr>
      <w:r w:rsidRPr="0023624C">
        <w:t xml:space="preserve">    }  </w:t>
      </w:r>
    </w:p>
    <w:p w:rsidR="001E5711" w:rsidRPr="0023624C" w:rsidRDefault="001E5711" w:rsidP="001B5731">
      <w:pPr>
        <w:pStyle w:val="NormalWeb"/>
        <w:shd w:val="clear" w:color="auto" w:fill="FFFFFF"/>
        <w:spacing w:before="0" w:beforeAutospacing="0" w:line="280" w:lineRule="atLeast"/>
        <w:contextualSpacing/>
      </w:pPr>
      <w:r w:rsidRPr="0023624C">
        <w:t xml:space="preserve">}  </w:t>
      </w:r>
    </w:p>
    <w:p w:rsidR="001E5711" w:rsidRPr="0023624C" w:rsidRDefault="001E5711" w:rsidP="001B5731">
      <w:pPr>
        <w:pStyle w:val="NormalWeb"/>
        <w:shd w:val="clear" w:color="auto" w:fill="FFFFFF"/>
        <w:spacing w:before="0" w:beforeAutospacing="0" w:line="280" w:lineRule="atLeast"/>
        <w:contextualSpacing/>
      </w:pPr>
    </w:p>
    <w:p w:rsidR="001E5711" w:rsidRPr="0023624C" w:rsidRDefault="001E5711" w:rsidP="001B5731">
      <w:pPr>
        <w:pStyle w:val="NormalWeb"/>
        <w:shd w:val="clear" w:color="auto" w:fill="FFFFFF"/>
        <w:spacing w:before="0" w:beforeAutospacing="0" w:line="280" w:lineRule="atLeast"/>
        <w:contextualSpacing/>
      </w:pPr>
      <w:r w:rsidRPr="0023624C">
        <w:t xml:space="preserve">//save by B.java  </w:t>
      </w:r>
    </w:p>
    <w:p w:rsidR="001E5711" w:rsidRPr="0023624C" w:rsidRDefault="001E5711" w:rsidP="001B5731">
      <w:pPr>
        <w:pStyle w:val="NormalWeb"/>
        <w:shd w:val="clear" w:color="auto" w:fill="FFFFFF"/>
        <w:spacing w:before="0" w:beforeAutospacing="0" w:line="280" w:lineRule="atLeast"/>
        <w:contextualSpacing/>
      </w:pPr>
      <w:r w:rsidRPr="0023624C">
        <w:t xml:space="preserve">package mypack;  </w:t>
      </w:r>
    </w:p>
    <w:p w:rsidR="001E5711" w:rsidRPr="0023624C" w:rsidRDefault="001E5711" w:rsidP="001B5731">
      <w:pPr>
        <w:pStyle w:val="NormalWeb"/>
        <w:shd w:val="clear" w:color="auto" w:fill="FFFFFF"/>
        <w:spacing w:before="0" w:beforeAutospacing="0" w:line="280" w:lineRule="atLeast"/>
        <w:contextualSpacing/>
      </w:pPr>
      <w:r w:rsidRPr="0023624C">
        <w:lastRenderedPageBreak/>
        <w:t xml:space="preserve">import pack.A;  </w:t>
      </w:r>
    </w:p>
    <w:p w:rsidR="001E5711" w:rsidRPr="0023624C" w:rsidRDefault="001E5711" w:rsidP="001B5731">
      <w:pPr>
        <w:pStyle w:val="NormalWeb"/>
        <w:shd w:val="clear" w:color="auto" w:fill="FFFFFF"/>
        <w:spacing w:before="0" w:beforeAutospacing="0" w:line="280" w:lineRule="atLeast"/>
        <w:contextualSpacing/>
      </w:pPr>
      <w:r w:rsidRPr="0023624C">
        <w:t xml:space="preserve">class B {  </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static void main(String args[]) {  </w:t>
      </w:r>
    </w:p>
    <w:p w:rsidR="001E5711" w:rsidRPr="0023624C" w:rsidRDefault="001E5711" w:rsidP="001B5731">
      <w:pPr>
        <w:pStyle w:val="NormalWeb"/>
        <w:shd w:val="clear" w:color="auto" w:fill="FFFFFF"/>
        <w:spacing w:before="0" w:beforeAutospacing="0" w:line="280" w:lineRule="atLeast"/>
        <w:contextualSpacing/>
      </w:pPr>
      <w:r w:rsidRPr="0023624C">
        <w:t xml:space="preserve">        A obj = new A();  </w:t>
      </w:r>
    </w:p>
    <w:p w:rsidR="001E5711" w:rsidRPr="0023624C" w:rsidRDefault="001E5711" w:rsidP="001B5731">
      <w:pPr>
        <w:pStyle w:val="NormalWeb"/>
        <w:shd w:val="clear" w:color="auto" w:fill="FFFFFF"/>
        <w:spacing w:before="0" w:beforeAutospacing="0" w:line="280" w:lineRule="atLeast"/>
        <w:contextualSpacing/>
      </w:pPr>
      <w:r w:rsidRPr="0023624C">
        <w:t xml:space="preserve">obj.msg();  </w:t>
      </w:r>
    </w:p>
    <w:p w:rsidR="001E5711" w:rsidRPr="0023624C" w:rsidRDefault="001E5711" w:rsidP="001B5731">
      <w:pPr>
        <w:pStyle w:val="NormalWeb"/>
        <w:shd w:val="clear" w:color="auto" w:fill="FFFFFF"/>
        <w:spacing w:before="0" w:beforeAutospacing="0" w:line="280" w:lineRule="atLeast"/>
        <w:contextualSpacing/>
      </w:pPr>
      <w:r w:rsidRPr="0023624C">
        <w:t xml:space="preserve">    }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Output:</w:t>
      </w:r>
    </w:p>
    <w:p w:rsidR="001E5711" w:rsidRPr="0023624C" w:rsidRDefault="001E5711" w:rsidP="001B5731">
      <w:pPr>
        <w:pStyle w:val="NormalWeb"/>
        <w:shd w:val="clear" w:color="auto" w:fill="FFFFFF"/>
        <w:spacing w:before="0" w:beforeAutospacing="0" w:line="280" w:lineRule="atLeast"/>
        <w:contextualSpacing/>
      </w:pPr>
      <w:r w:rsidRPr="0023624C">
        <w:t>Hello</w:t>
      </w:r>
    </w:p>
    <w:p w:rsidR="001E5711" w:rsidRPr="0023624C" w:rsidRDefault="001E5711" w:rsidP="001D6524">
      <w:pPr>
        <w:numPr>
          <w:ilvl w:val="0"/>
          <w:numId w:val="54"/>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b/>
          <w:bCs/>
          <w:sz w:val="24"/>
          <w:szCs w:val="24"/>
        </w:rPr>
        <w:t>To import all the classes from a particular package</w:t>
      </w:r>
    </w:p>
    <w:p w:rsidR="001E5711" w:rsidRPr="0023624C" w:rsidRDefault="001E5711" w:rsidP="001E5711">
      <w:pPr>
        <w:pStyle w:val="NormalWeb"/>
        <w:shd w:val="clear" w:color="auto" w:fill="FFFFFF"/>
        <w:spacing w:before="0" w:beforeAutospacing="0" w:after="150" w:afterAutospacing="0" w:line="450" w:lineRule="atLeast"/>
        <w:ind w:left="375"/>
      </w:pPr>
      <w:r w:rsidRPr="0023624C">
        <w:t>If you use </w:t>
      </w:r>
      <w:r w:rsidRPr="0023624C">
        <w:rPr>
          <w:rStyle w:val="HTMLCode"/>
          <w:rFonts w:ascii="Times New Roman" w:hAnsi="Times New Roman" w:cs="Times New Roman"/>
          <w:sz w:val="24"/>
          <w:szCs w:val="24"/>
          <w:shd w:val="clear" w:color="auto" w:fill="F9F2F4"/>
        </w:rPr>
        <w:t>packagename.*</w:t>
      </w:r>
      <w:r w:rsidRPr="0023624C">
        <w:t>, then all the classes and interfaces of this package will be accessible but the classes and interface inside the subpackages will not be available for use.</w:t>
      </w:r>
    </w:p>
    <w:p w:rsidR="001E5711" w:rsidRPr="0023624C" w:rsidRDefault="001E5711" w:rsidP="001E5711">
      <w:pPr>
        <w:pStyle w:val="NormalWeb"/>
        <w:shd w:val="clear" w:color="auto" w:fill="FFFFFF"/>
        <w:spacing w:before="0" w:beforeAutospacing="0" w:after="150" w:afterAutospacing="0" w:line="450" w:lineRule="atLeast"/>
        <w:ind w:left="375"/>
      </w:pPr>
      <w:r w:rsidRPr="0023624C">
        <w:t>The </w:t>
      </w:r>
      <w:r w:rsidRPr="0023624C">
        <w:rPr>
          <w:rStyle w:val="HTMLCode"/>
          <w:rFonts w:ascii="Times New Roman" w:hAnsi="Times New Roman" w:cs="Times New Roman"/>
          <w:sz w:val="24"/>
          <w:szCs w:val="24"/>
          <w:shd w:val="clear" w:color="auto" w:fill="F9F2F4"/>
        </w:rPr>
        <w:t>import</w:t>
      </w:r>
      <w:r w:rsidRPr="0023624C">
        <w:t> keyword is used to make the classes and interface of another package accessible to the current package.</w:t>
      </w:r>
    </w:p>
    <w:p w:rsidR="001E5711" w:rsidRPr="0023624C" w:rsidRDefault="001E5711" w:rsidP="001E5711">
      <w:pPr>
        <w:pStyle w:val="NormalWeb"/>
        <w:shd w:val="clear" w:color="auto" w:fill="FFFFFF"/>
        <w:spacing w:before="0" w:beforeAutospacing="0" w:after="150" w:afterAutospacing="0" w:line="450" w:lineRule="atLeast"/>
        <w:ind w:left="375"/>
      </w:pPr>
      <w:r w:rsidRPr="0023624C">
        <w:rPr>
          <w:b/>
          <w:bCs/>
        </w:rPr>
        <w:t>Example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//save by First.java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package learnjava;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public class First{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public void msg()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System.out.println("Hello");</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    }  </w:t>
      </w:r>
    </w:p>
    <w:p w:rsidR="001E5711" w:rsidRPr="0023624C" w:rsidRDefault="001E5711" w:rsidP="00496719">
      <w:pPr>
        <w:ind w:left="720"/>
        <w:rPr>
          <w:rFonts w:ascii="Times New Roman" w:hAnsi="Times New Roman" w:cs="Times New Roman"/>
        </w:rPr>
      </w:pPr>
      <w:r w:rsidRPr="0023624C">
        <w:rPr>
          <w:rFonts w:ascii="Times New Roman" w:hAnsi="Times New Roman" w:cs="Times New Roman"/>
        </w:rPr>
        <w:t xml:space="preserve">}  </w:t>
      </w:r>
    </w:p>
    <w:p w:rsidR="001E5711" w:rsidRPr="0023624C" w:rsidRDefault="001E5711" w:rsidP="00496719">
      <w:pPr>
        <w:ind w:left="720"/>
        <w:rPr>
          <w:rFonts w:ascii="Times New Roman" w:hAnsi="Times New Roman" w:cs="Times New Roman"/>
        </w:rPr>
      </w:pPr>
    </w:p>
    <w:p w:rsidR="001E5711" w:rsidRPr="0023624C" w:rsidRDefault="001E5711" w:rsidP="001B5731">
      <w:pPr>
        <w:pStyle w:val="NormalWeb"/>
        <w:shd w:val="clear" w:color="auto" w:fill="FFFFFF"/>
        <w:spacing w:before="0" w:beforeAutospacing="0" w:line="280" w:lineRule="atLeast"/>
        <w:contextualSpacing/>
      </w:pPr>
      <w:r w:rsidRPr="0023624C">
        <w:t xml:space="preserve">//save by Second.java  </w:t>
      </w:r>
    </w:p>
    <w:p w:rsidR="001E5711" w:rsidRPr="0023624C" w:rsidRDefault="001E5711" w:rsidP="001B5731">
      <w:pPr>
        <w:pStyle w:val="NormalWeb"/>
        <w:shd w:val="clear" w:color="auto" w:fill="FFFFFF"/>
        <w:spacing w:before="0" w:beforeAutospacing="0" w:line="280" w:lineRule="atLeast"/>
        <w:contextualSpacing/>
      </w:pPr>
      <w:r w:rsidRPr="0023624C">
        <w:t xml:space="preserve">package Java;  </w:t>
      </w:r>
    </w:p>
    <w:p w:rsidR="001E5711" w:rsidRPr="0023624C" w:rsidRDefault="001E5711" w:rsidP="001B5731">
      <w:pPr>
        <w:pStyle w:val="NormalWeb"/>
        <w:shd w:val="clear" w:color="auto" w:fill="FFFFFF"/>
        <w:spacing w:before="0" w:beforeAutospacing="0" w:line="280" w:lineRule="atLeast"/>
        <w:contextualSpacing/>
      </w:pPr>
      <w:r w:rsidRPr="0023624C">
        <w:t xml:space="preserve">import learnjava.*;    </w:t>
      </w:r>
    </w:p>
    <w:p w:rsidR="001E5711" w:rsidRPr="0023624C" w:rsidRDefault="001E5711" w:rsidP="001B5731">
      <w:pPr>
        <w:pStyle w:val="NormalWeb"/>
        <w:shd w:val="clear" w:color="auto" w:fill="FFFFFF"/>
        <w:spacing w:before="0" w:beforeAutospacing="0" w:line="280" w:lineRule="atLeast"/>
        <w:contextualSpacing/>
      </w:pPr>
      <w:r w:rsidRPr="0023624C">
        <w:t xml:space="preserve">class Second {  </w:t>
      </w:r>
    </w:p>
    <w:p w:rsidR="001E5711" w:rsidRPr="0023624C" w:rsidRDefault="001E5711" w:rsidP="001B5731">
      <w:pPr>
        <w:pStyle w:val="NormalWeb"/>
        <w:shd w:val="clear" w:color="auto" w:fill="FFFFFF"/>
        <w:spacing w:before="0" w:beforeAutospacing="0" w:line="280" w:lineRule="atLeast"/>
        <w:contextualSpacing/>
      </w:pPr>
      <w:r w:rsidRPr="0023624C">
        <w:t xml:space="preserve">public static void main(String args[]) {  </w:t>
      </w:r>
    </w:p>
    <w:p w:rsidR="001E5711" w:rsidRPr="0023624C" w:rsidRDefault="001E5711" w:rsidP="001B5731">
      <w:pPr>
        <w:pStyle w:val="NormalWeb"/>
        <w:shd w:val="clear" w:color="auto" w:fill="FFFFFF"/>
        <w:spacing w:before="0" w:beforeAutospacing="0" w:line="280" w:lineRule="atLeast"/>
        <w:contextualSpacing/>
      </w:pPr>
      <w:r w:rsidRPr="0023624C">
        <w:t xml:space="preserve">        First obj = new First();  </w:t>
      </w:r>
    </w:p>
    <w:p w:rsidR="001E5711" w:rsidRPr="0023624C" w:rsidRDefault="001E5711" w:rsidP="001B5731">
      <w:pPr>
        <w:pStyle w:val="NormalWeb"/>
        <w:shd w:val="clear" w:color="auto" w:fill="FFFFFF"/>
        <w:spacing w:before="0" w:beforeAutospacing="0" w:line="280" w:lineRule="atLeast"/>
        <w:contextualSpacing/>
      </w:pPr>
      <w:r w:rsidRPr="0023624C">
        <w:t xml:space="preserve">obj.msg();  </w:t>
      </w:r>
    </w:p>
    <w:p w:rsidR="001E5711" w:rsidRPr="0023624C" w:rsidRDefault="001E5711" w:rsidP="001B5731">
      <w:pPr>
        <w:pStyle w:val="NormalWeb"/>
        <w:shd w:val="clear" w:color="auto" w:fill="FFFFFF"/>
        <w:spacing w:before="0" w:beforeAutospacing="0" w:line="280" w:lineRule="atLeast"/>
        <w:contextualSpacing/>
      </w:pPr>
      <w:r w:rsidRPr="0023624C">
        <w:t xml:space="preserve">    }  </w:t>
      </w:r>
    </w:p>
    <w:p w:rsidR="001E5711" w:rsidRPr="0023624C" w:rsidRDefault="001E5711" w:rsidP="001B5731">
      <w:pPr>
        <w:pStyle w:val="NormalWeb"/>
        <w:shd w:val="clear" w:color="auto" w:fill="FFFFFF"/>
        <w:spacing w:before="0" w:beforeAutospacing="0" w:line="280" w:lineRule="atLeast"/>
        <w:contextualSpacing/>
      </w:pPr>
      <w:r w:rsidRPr="0023624C">
        <w:t>}</w:t>
      </w:r>
    </w:p>
    <w:p w:rsidR="001E5711" w:rsidRPr="0023624C" w:rsidRDefault="001E5711" w:rsidP="001B5731">
      <w:pPr>
        <w:pStyle w:val="NormalWeb"/>
        <w:shd w:val="clear" w:color="auto" w:fill="FFFFFF"/>
        <w:spacing w:before="0" w:beforeAutospacing="0" w:line="280" w:lineRule="atLeast"/>
        <w:contextualSpacing/>
      </w:pPr>
      <w:r w:rsidRPr="0023624C">
        <w:t>Output:</w:t>
      </w:r>
    </w:p>
    <w:p w:rsidR="001E5711" w:rsidRPr="0023624C" w:rsidRDefault="001E5711" w:rsidP="001B5731">
      <w:pPr>
        <w:pStyle w:val="NormalWeb"/>
        <w:shd w:val="clear" w:color="auto" w:fill="FFFFFF"/>
        <w:spacing w:before="0" w:beforeAutospacing="0" w:line="280" w:lineRule="atLeast"/>
        <w:contextualSpacing/>
      </w:pPr>
      <w:r w:rsidRPr="0023624C">
        <w:t>Hello</w:t>
      </w:r>
    </w:p>
    <w:p w:rsidR="001E5711" w:rsidRPr="0023624C" w:rsidRDefault="008A7291" w:rsidP="001B5731">
      <w:pPr>
        <w:pStyle w:val="NormalWeb"/>
        <w:shd w:val="clear" w:color="auto" w:fill="FFFFFF"/>
        <w:spacing w:before="0" w:beforeAutospacing="0" w:line="280" w:lineRule="atLeast"/>
        <w:contextualSpacing/>
      </w:pPr>
      <w:r>
        <w:lastRenderedPageBreak/>
        <w:pict>
          <v:rect id="_x0000_i1055" style="width:0;height:1.5pt" o:hrstd="t" o:hrnoshade="t" o:hr="t" fillcolor="black" stroked="f"/>
        </w:pict>
      </w:r>
    </w:p>
    <w:p w:rsidR="001E5711" w:rsidRPr="0023624C" w:rsidRDefault="001E5711" w:rsidP="001E5711">
      <w:pPr>
        <w:pStyle w:val="Heading4"/>
        <w:shd w:val="clear" w:color="auto" w:fill="FFFFFF"/>
        <w:spacing w:before="150" w:after="150" w:line="300" w:lineRule="atLeast"/>
        <w:rPr>
          <w:rFonts w:ascii="Times New Roman" w:hAnsi="Times New Roman" w:cs="Times New Roman"/>
          <w:color w:val="auto"/>
          <w:sz w:val="24"/>
          <w:szCs w:val="24"/>
        </w:rPr>
      </w:pPr>
      <w:r w:rsidRPr="0023624C">
        <w:rPr>
          <w:rFonts w:ascii="Times New Roman" w:hAnsi="Times New Roman" w:cs="Times New Roman"/>
          <w:color w:val="auto"/>
          <w:sz w:val="24"/>
          <w:szCs w:val="24"/>
        </w:rPr>
        <w:t>Points to remember</w:t>
      </w:r>
    </w:p>
    <w:p w:rsidR="001E5711" w:rsidRPr="0023624C" w:rsidRDefault="001E5711" w:rsidP="001D6524">
      <w:pPr>
        <w:numPr>
          <w:ilvl w:val="0"/>
          <w:numId w:val="55"/>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sz w:val="24"/>
          <w:szCs w:val="24"/>
        </w:rPr>
        <w:t>When a package name is not specified, the classes are defined into the default package (the current working directory) and the package itself is given no name. That is why, you were able to execute assignments earlier.</w:t>
      </w:r>
    </w:p>
    <w:p w:rsidR="001E5711" w:rsidRPr="0023624C" w:rsidRDefault="001E5711" w:rsidP="001D6524">
      <w:pPr>
        <w:numPr>
          <w:ilvl w:val="0"/>
          <w:numId w:val="55"/>
        </w:numPr>
        <w:shd w:val="clear" w:color="auto" w:fill="FFFFFF"/>
        <w:spacing w:before="100" w:beforeAutospacing="1" w:after="100" w:afterAutospacing="1" w:line="450" w:lineRule="atLeast"/>
        <w:ind w:left="375"/>
        <w:rPr>
          <w:rFonts w:ascii="Times New Roman" w:hAnsi="Times New Roman" w:cs="Times New Roman"/>
          <w:sz w:val="24"/>
          <w:szCs w:val="24"/>
        </w:rPr>
      </w:pPr>
      <w:r w:rsidRPr="0023624C">
        <w:rPr>
          <w:rFonts w:ascii="Times New Roman" w:hAnsi="Times New Roman" w:cs="Times New Roman"/>
          <w:sz w:val="24"/>
          <w:szCs w:val="24"/>
        </w:rPr>
        <w:t>While creating a package, care should be taken that the statement for creating package must be written before any other import statements.</w:t>
      </w:r>
    </w:p>
    <w:p w:rsidR="001E5711" w:rsidRPr="0023624C" w:rsidRDefault="001E5711" w:rsidP="001B5731">
      <w:pPr>
        <w:pStyle w:val="NormalWeb"/>
        <w:shd w:val="clear" w:color="auto" w:fill="FFFFFF"/>
        <w:spacing w:before="0" w:beforeAutospacing="0" w:line="280" w:lineRule="atLeast"/>
        <w:contextualSpacing/>
      </w:pPr>
      <w:r w:rsidRPr="0023624C">
        <w:t>// not allowed</w:t>
      </w:r>
    </w:p>
    <w:p w:rsidR="001E5711" w:rsidRPr="0023624C" w:rsidRDefault="001E5711" w:rsidP="001B5731">
      <w:pPr>
        <w:pStyle w:val="NormalWeb"/>
        <w:shd w:val="clear" w:color="auto" w:fill="FFFFFF"/>
        <w:spacing w:before="0" w:beforeAutospacing="0" w:line="280" w:lineRule="atLeast"/>
        <w:contextualSpacing/>
      </w:pPr>
      <w:r w:rsidRPr="0023624C">
        <w:t>import package p1.*;</w:t>
      </w:r>
    </w:p>
    <w:p w:rsidR="001E5711" w:rsidRPr="0023624C" w:rsidRDefault="001E5711" w:rsidP="001B5731">
      <w:pPr>
        <w:pStyle w:val="NormalWeb"/>
        <w:shd w:val="clear" w:color="auto" w:fill="FFFFFF"/>
        <w:spacing w:before="0" w:beforeAutospacing="0" w:line="280" w:lineRule="atLeast"/>
        <w:contextualSpacing/>
      </w:pPr>
      <w:r w:rsidRPr="0023624C">
        <w:t>package p3;</w:t>
      </w:r>
    </w:p>
    <w:p w:rsidR="001E5711" w:rsidRPr="0023624C" w:rsidRDefault="001E5711" w:rsidP="001B5731">
      <w:pPr>
        <w:pStyle w:val="NormalWeb"/>
        <w:shd w:val="clear" w:color="auto" w:fill="FFFFFF"/>
        <w:spacing w:before="0" w:beforeAutospacing="0" w:line="280" w:lineRule="atLeast"/>
        <w:contextualSpacing/>
      </w:pPr>
      <w:r w:rsidRPr="0023624C">
        <w:t>Below code is correct, while the code mentioned above is incorrect.</w:t>
      </w:r>
    </w:p>
    <w:p w:rsidR="001E5711" w:rsidRPr="0023624C" w:rsidRDefault="001E5711" w:rsidP="001B5731">
      <w:pPr>
        <w:pStyle w:val="NormalWeb"/>
        <w:shd w:val="clear" w:color="auto" w:fill="FFFFFF"/>
        <w:spacing w:before="0" w:beforeAutospacing="0" w:line="280" w:lineRule="atLeast"/>
        <w:contextualSpacing/>
      </w:pPr>
      <w:r w:rsidRPr="0023624C">
        <w:t>//correct syntax</w:t>
      </w:r>
    </w:p>
    <w:p w:rsidR="001E5711" w:rsidRPr="0023624C" w:rsidRDefault="001E5711" w:rsidP="001B5731">
      <w:pPr>
        <w:pStyle w:val="NormalWeb"/>
        <w:shd w:val="clear" w:color="auto" w:fill="FFFFFF"/>
        <w:spacing w:before="0" w:beforeAutospacing="0" w:line="280" w:lineRule="atLeast"/>
        <w:contextualSpacing/>
      </w:pPr>
      <w:r w:rsidRPr="0023624C">
        <w:t>package p3;</w:t>
      </w:r>
    </w:p>
    <w:p w:rsidR="001E5711" w:rsidRPr="0023624C" w:rsidRDefault="001E5711" w:rsidP="001B5731">
      <w:pPr>
        <w:pStyle w:val="NormalWeb"/>
        <w:shd w:val="clear" w:color="auto" w:fill="FFFFFF"/>
        <w:spacing w:before="0" w:beforeAutospacing="0" w:line="280" w:lineRule="atLeast"/>
        <w:contextualSpacing/>
      </w:pPr>
      <w:r w:rsidRPr="0023624C">
        <w:t>import package p1.*;</w:t>
      </w:r>
    </w:p>
    <w:p w:rsidR="001E5711" w:rsidRPr="0023624C" w:rsidRDefault="008A7291" w:rsidP="001B5731">
      <w:pPr>
        <w:pStyle w:val="NormalWeb"/>
        <w:shd w:val="clear" w:color="auto" w:fill="FFFFFF"/>
        <w:spacing w:before="0" w:beforeAutospacing="0" w:line="280" w:lineRule="atLeast"/>
        <w:contextualSpacing/>
      </w:pPr>
      <w:r>
        <w:pict>
          <v:rect id="_x0000_i1056" style="width:0;height:1.5pt" o:hrstd="t" o:hrnoshade="t" o:hr="t" fillcolor="black" stroked="f"/>
        </w:pict>
      </w:r>
    </w:p>
    <w:p w:rsidR="001E5711" w:rsidRPr="0023624C" w:rsidRDefault="001E5711" w:rsidP="001E5711">
      <w:pPr>
        <w:pStyle w:val="NormalWeb"/>
        <w:shd w:val="clear" w:color="auto" w:fill="FFFFFF"/>
      </w:pPr>
    </w:p>
    <w:p w:rsidR="00D32226" w:rsidRPr="0023624C" w:rsidRDefault="00D32226" w:rsidP="001E5711">
      <w:pPr>
        <w:rPr>
          <w:rFonts w:ascii="Times New Roman" w:hAnsi="Times New Roman" w:cs="Times New Roman"/>
          <w:sz w:val="24"/>
          <w:szCs w:val="24"/>
        </w:rPr>
      </w:pPr>
    </w:p>
    <w:sectPr w:rsidR="00D32226" w:rsidRPr="0023624C" w:rsidSect="001F6694">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7F2" w:rsidRDefault="00CD07F2" w:rsidP="00EE7431">
      <w:pPr>
        <w:spacing w:after="0" w:line="240" w:lineRule="auto"/>
      </w:pPr>
      <w:r>
        <w:separator/>
      </w:r>
    </w:p>
  </w:endnote>
  <w:endnote w:type="continuationSeparator" w:id="1">
    <w:p w:rsidR="00CD07F2" w:rsidRDefault="00CD07F2" w:rsidP="00EE74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97F" w:rsidRDefault="004429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97F" w:rsidRDefault="004429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97F" w:rsidRDefault="004429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7F2" w:rsidRDefault="00CD07F2" w:rsidP="00EE7431">
      <w:pPr>
        <w:spacing w:after="0" w:line="240" w:lineRule="auto"/>
      </w:pPr>
      <w:r>
        <w:separator/>
      </w:r>
    </w:p>
  </w:footnote>
  <w:footnote w:type="continuationSeparator" w:id="1">
    <w:p w:rsidR="00CD07F2" w:rsidRDefault="00CD07F2" w:rsidP="00EE74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97F" w:rsidRDefault="004429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656511"/>
      <w:docPartObj>
        <w:docPartGallery w:val="Watermarks"/>
        <w:docPartUnique/>
      </w:docPartObj>
    </w:sdtPr>
    <w:sdtContent>
      <w:p w:rsidR="0044297F" w:rsidRDefault="008A729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04588" o:spid="_x0000_s2049" type="#_x0000_t136" style="position:absolute;margin-left:0;margin-top:0;width:556.75pt;height:79.5pt;rotation:315;z-index:-251658752;mso-position-horizontal:center;mso-position-horizontal-relative:margin;mso-position-vertical:center;mso-position-vertical-relative:margin" o:allowincell="f" fillcolor="silver" stroked="f">
              <v:fill opacity=".5"/>
              <v:textpath style="font-family:&quot;Calibri&quot;;font-size:1pt" string="Disha Computer Institut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97F" w:rsidRDefault="004429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845"/>
    <w:multiLevelType w:val="multilevel"/>
    <w:tmpl w:val="BE34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26929"/>
    <w:multiLevelType w:val="multilevel"/>
    <w:tmpl w:val="0C66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9258F"/>
    <w:multiLevelType w:val="multilevel"/>
    <w:tmpl w:val="53B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D7039"/>
    <w:multiLevelType w:val="multilevel"/>
    <w:tmpl w:val="31EE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47153"/>
    <w:multiLevelType w:val="multilevel"/>
    <w:tmpl w:val="A96CF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9DA1C06"/>
    <w:multiLevelType w:val="multilevel"/>
    <w:tmpl w:val="869C7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BFD1B7A"/>
    <w:multiLevelType w:val="multilevel"/>
    <w:tmpl w:val="97E80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DD30DEC"/>
    <w:multiLevelType w:val="multilevel"/>
    <w:tmpl w:val="79BC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3868C3"/>
    <w:multiLevelType w:val="multilevel"/>
    <w:tmpl w:val="9594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B7366C"/>
    <w:multiLevelType w:val="multilevel"/>
    <w:tmpl w:val="F7C4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FA5D4C"/>
    <w:multiLevelType w:val="multilevel"/>
    <w:tmpl w:val="FB28D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55F130E"/>
    <w:multiLevelType w:val="multilevel"/>
    <w:tmpl w:val="51383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5AF1414"/>
    <w:multiLevelType w:val="multilevel"/>
    <w:tmpl w:val="F384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FD4E3E"/>
    <w:multiLevelType w:val="multilevel"/>
    <w:tmpl w:val="C49C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0E19B2"/>
    <w:multiLevelType w:val="multilevel"/>
    <w:tmpl w:val="E762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0E4316"/>
    <w:multiLevelType w:val="multilevel"/>
    <w:tmpl w:val="AB5C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7829F0"/>
    <w:multiLevelType w:val="multilevel"/>
    <w:tmpl w:val="0B38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025A01"/>
    <w:multiLevelType w:val="multilevel"/>
    <w:tmpl w:val="6306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0666AB"/>
    <w:multiLevelType w:val="multilevel"/>
    <w:tmpl w:val="E41A7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1D3D68D3"/>
    <w:multiLevelType w:val="multilevel"/>
    <w:tmpl w:val="50AEB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DB9767A"/>
    <w:multiLevelType w:val="hybridMultilevel"/>
    <w:tmpl w:val="0302C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EC94E1B"/>
    <w:multiLevelType w:val="multilevel"/>
    <w:tmpl w:val="385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4D52F7"/>
    <w:multiLevelType w:val="multilevel"/>
    <w:tmpl w:val="38CA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551D2E"/>
    <w:multiLevelType w:val="hybridMultilevel"/>
    <w:tmpl w:val="466C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5D707A"/>
    <w:multiLevelType w:val="multilevel"/>
    <w:tmpl w:val="8DD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986C01"/>
    <w:multiLevelType w:val="multilevel"/>
    <w:tmpl w:val="8842E61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2945032C"/>
    <w:multiLevelType w:val="multilevel"/>
    <w:tmpl w:val="CBBA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CB023C"/>
    <w:multiLevelType w:val="multilevel"/>
    <w:tmpl w:val="F27E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D60873"/>
    <w:multiLevelType w:val="multilevel"/>
    <w:tmpl w:val="8922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FB67A6"/>
    <w:multiLevelType w:val="multilevel"/>
    <w:tmpl w:val="3C06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E82C5A"/>
    <w:multiLevelType w:val="multilevel"/>
    <w:tmpl w:val="529A3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F4B075E"/>
    <w:multiLevelType w:val="multilevel"/>
    <w:tmpl w:val="A9A6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0514CB8"/>
    <w:multiLevelType w:val="multilevel"/>
    <w:tmpl w:val="C89E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FC784D"/>
    <w:multiLevelType w:val="multilevel"/>
    <w:tmpl w:val="08F0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49128B"/>
    <w:multiLevelType w:val="hybridMultilevel"/>
    <w:tmpl w:val="46B62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527735"/>
    <w:multiLevelType w:val="multilevel"/>
    <w:tmpl w:val="11C4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4B0730E"/>
    <w:multiLevelType w:val="multilevel"/>
    <w:tmpl w:val="526C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876D0F"/>
    <w:multiLevelType w:val="multilevel"/>
    <w:tmpl w:val="3A54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B104F9"/>
    <w:multiLevelType w:val="multilevel"/>
    <w:tmpl w:val="D6CC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995E8E"/>
    <w:multiLevelType w:val="multilevel"/>
    <w:tmpl w:val="74DA7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40897FD4"/>
    <w:multiLevelType w:val="multilevel"/>
    <w:tmpl w:val="9B5CB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41274836"/>
    <w:multiLevelType w:val="hybridMultilevel"/>
    <w:tmpl w:val="09F0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8602F5"/>
    <w:multiLevelType w:val="multilevel"/>
    <w:tmpl w:val="391C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23E7A39"/>
    <w:multiLevelType w:val="multilevel"/>
    <w:tmpl w:val="8502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7F1884"/>
    <w:multiLevelType w:val="multilevel"/>
    <w:tmpl w:val="5D2E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901C3D"/>
    <w:multiLevelType w:val="multilevel"/>
    <w:tmpl w:val="06BC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D56269B"/>
    <w:multiLevelType w:val="multilevel"/>
    <w:tmpl w:val="7B28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D63039C"/>
    <w:multiLevelType w:val="multilevel"/>
    <w:tmpl w:val="3934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F041CF1"/>
    <w:multiLevelType w:val="multilevel"/>
    <w:tmpl w:val="222C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72E4097"/>
    <w:multiLevelType w:val="multilevel"/>
    <w:tmpl w:val="3D50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BE6552"/>
    <w:multiLevelType w:val="multilevel"/>
    <w:tmpl w:val="8E18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35C7B47"/>
    <w:multiLevelType w:val="multilevel"/>
    <w:tmpl w:val="5F78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695314B"/>
    <w:multiLevelType w:val="multilevel"/>
    <w:tmpl w:val="87F2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4544FA"/>
    <w:multiLevelType w:val="multilevel"/>
    <w:tmpl w:val="CA84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3F3327"/>
    <w:multiLevelType w:val="multilevel"/>
    <w:tmpl w:val="32DA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E5631F"/>
    <w:multiLevelType w:val="multilevel"/>
    <w:tmpl w:val="CA48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C01790E"/>
    <w:multiLevelType w:val="hybridMultilevel"/>
    <w:tmpl w:val="A050C9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7">
    <w:nsid w:val="7DD23D05"/>
    <w:multiLevelType w:val="multilevel"/>
    <w:tmpl w:val="3F56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E445D14"/>
    <w:multiLevelType w:val="multilevel"/>
    <w:tmpl w:val="2DB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E6E1231"/>
    <w:multiLevelType w:val="multilevel"/>
    <w:tmpl w:val="3236B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32"/>
  </w:num>
  <w:num w:numId="3">
    <w:abstractNumId w:val="29"/>
  </w:num>
  <w:num w:numId="4">
    <w:abstractNumId w:val="50"/>
  </w:num>
  <w:num w:numId="5">
    <w:abstractNumId w:val="58"/>
  </w:num>
  <w:num w:numId="6">
    <w:abstractNumId w:val="52"/>
  </w:num>
  <w:num w:numId="7">
    <w:abstractNumId w:val="54"/>
  </w:num>
  <w:num w:numId="8">
    <w:abstractNumId w:val="10"/>
  </w:num>
  <w:num w:numId="9">
    <w:abstractNumId w:val="8"/>
  </w:num>
  <w:num w:numId="10">
    <w:abstractNumId w:val="4"/>
  </w:num>
  <w:num w:numId="11">
    <w:abstractNumId w:val="25"/>
  </w:num>
  <w:num w:numId="12">
    <w:abstractNumId w:val="9"/>
  </w:num>
  <w:num w:numId="13">
    <w:abstractNumId w:val="39"/>
  </w:num>
  <w:num w:numId="14">
    <w:abstractNumId w:val="48"/>
  </w:num>
  <w:num w:numId="15">
    <w:abstractNumId w:val="45"/>
  </w:num>
  <w:num w:numId="16">
    <w:abstractNumId w:val="3"/>
  </w:num>
  <w:num w:numId="17">
    <w:abstractNumId w:val="35"/>
  </w:num>
  <w:num w:numId="18">
    <w:abstractNumId w:val="46"/>
  </w:num>
  <w:num w:numId="19">
    <w:abstractNumId w:val="16"/>
  </w:num>
  <w:num w:numId="20">
    <w:abstractNumId w:val="47"/>
  </w:num>
  <w:num w:numId="21">
    <w:abstractNumId w:val="1"/>
  </w:num>
  <w:num w:numId="22">
    <w:abstractNumId w:val="28"/>
  </w:num>
  <w:num w:numId="23">
    <w:abstractNumId w:val="11"/>
  </w:num>
  <w:num w:numId="24">
    <w:abstractNumId w:val="42"/>
  </w:num>
  <w:num w:numId="25">
    <w:abstractNumId w:val="26"/>
  </w:num>
  <w:num w:numId="26">
    <w:abstractNumId w:val="53"/>
  </w:num>
  <w:num w:numId="27">
    <w:abstractNumId w:val="30"/>
  </w:num>
  <w:num w:numId="28">
    <w:abstractNumId w:val="19"/>
  </w:num>
  <w:num w:numId="29">
    <w:abstractNumId w:val="18"/>
  </w:num>
  <w:num w:numId="30">
    <w:abstractNumId w:val="31"/>
  </w:num>
  <w:num w:numId="31">
    <w:abstractNumId w:val="22"/>
  </w:num>
  <w:num w:numId="32">
    <w:abstractNumId w:val="51"/>
  </w:num>
  <w:num w:numId="33">
    <w:abstractNumId w:val="37"/>
  </w:num>
  <w:num w:numId="34">
    <w:abstractNumId w:val="13"/>
  </w:num>
  <w:num w:numId="35">
    <w:abstractNumId w:val="44"/>
  </w:num>
  <w:num w:numId="36">
    <w:abstractNumId w:val="38"/>
  </w:num>
  <w:num w:numId="37">
    <w:abstractNumId w:val="0"/>
  </w:num>
  <w:num w:numId="38">
    <w:abstractNumId w:val="59"/>
  </w:num>
  <w:num w:numId="39">
    <w:abstractNumId w:val="40"/>
  </w:num>
  <w:num w:numId="40">
    <w:abstractNumId w:val="49"/>
  </w:num>
  <w:num w:numId="41">
    <w:abstractNumId w:val="43"/>
  </w:num>
  <w:num w:numId="42">
    <w:abstractNumId w:val="12"/>
  </w:num>
  <w:num w:numId="43">
    <w:abstractNumId w:val="33"/>
  </w:num>
  <w:num w:numId="44">
    <w:abstractNumId w:val="7"/>
  </w:num>
  <w:num w:numId="45">
    <w:abstractNumId w:val="57"/>
  </w:num>
  <w:num w:numId="46">
    <w:abstractNumId w:val="36"/>
  </w:num>
  <w:num w:numId="47">
    <w:abstractNumId w:val="15"/>
  </w:num>
  <w:num w:numId="48">
    <w:abstractNumId w:val="14"/>
  </w:num>
  <w:num w:numId="49">
    <w:abstractNumId w:val="55"/>
  </w:num>
  <w:num w:numId="50">
    <w:abstractNumId w:val="5"/>
  </w:num>
  <w:num w:numId="51">
    <w:abstractNumId w:val="6"/>
  </w:num>
  <w:num w:numId="52">
    <w:abstractNumId w:val="2"/>
  </w:num>
  <w:num w:numId="53">
    <w:abstractNumId w:val="24"/>
  </w:num>
  <w:num w:numId="54">
    <w:abstractNumId w:val="17"/>
  </w:num>
  <w:num w:numId="55">
    <w:abstractNumId w:val="27"/>
  </w:num>
  <w:num w:numId="56">
    <w:abstractNumId w:val="23"/>
  </w:num>
  <w:num w:numId="57">
    <w:abstractNumId w:val="20"/>
  </w:num>
  <w:num w:numId="58">
    <w:abstractNumId w:val="56"/>
  </w:num>
  <w:num w:numId="59">
    <w:abstractNumId w:val="41"/>
  </w:num>
  <w:num w:numId="60">
    <w:abstractNumId w:val="3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E5711"/>
    <w:rsid w:val="00023362"/>
    <w:rsid w:val="00034710"/>
    <w:rsid w:val="00034782"/>
    <w:rsid w:val="00154A4B"/>
    <w:rsid w:val="001A2E18"/>
    <w:rsid w:val="001B5731"/>
    <w:rsid w:val="001D517A"/>
    <w:rsid w:val="001D5326"/>
    <w:rsid w:val="001D6524"/>
    <w:rsid w:val="001E5711"/>
    <w:rsid w:val="001F6694"/>
    <w:rsid w:val="002007AC"/>
    <w:rsid w:val="0023624C"/>
    <w:rsid w:val="002500FB"/>
    <w:rsid w:val="0025053B"/>
    <w:rsid w:val="002741F2"/>
    <w:rsid w:val="00282644"/>
    <w:rsid w:val="00363FA3"/>
    <w:rsid w:val="0044297F"/>
    <w:rsid w:val="00461DCC"/>
    <w:rsid w:val="00496719"/>
    <w:rsid w:val="004B40C8"/>
    <w:rsid w:val="004E785C"/>
    <w:rsid w:val="00501F95"/>
    <w:rsid w:val="00585920"/>
    <w:rsid w:val="006824AB"/>
    <w:rsid w:val="006E150A"/>
    <w:rsid w:val="006F1F52"/>
    <w:rsid w:val="00703BFF"/>
    <w:rsid w:val="0070419C"/>
    <w:rsid w:val="00706C2A"/>
    <w:rsid w:val="00735FDB"/>
    <w:rsid w:val="007B15B5"/>
    <w:rsid w:val="007C5FD2"/>
    <w:rsid w:val="007F34BF"/>
    <w:rsid w:val="00807FBD"/>
    <w:rsid w:val="00813AB9"/>
    <w:rsid w:val="00875C85"/>
    <w:rsid w:val="008A7291"/>
    <w:rsid w:val="008B670A"/>
    <w:rsid w:val="008D4CB2"/>
    <w:rsid w:val="008E6EC1"/>
    <w:rsid w:val="008F569A"/>
    <w:rsid w:val="00913C2E"/>
    <w:rsid w:val="009769CC"/>
    <w:rsid w:val="009E2A59"/>
    <w:rsid w:val="009F515B"/>
    <w:rsid w:val="00A3228C"/>
    <w:rsid w:val="00AA7033"/>
    <w:rsid w:val="00B03E50"/>
    <w:rsid w:val="00B42D99"/>
    <w:rsid w:val="00B54135"/>
    <w:rsid w:val="00B9128A"/>
    <w:rsid w:val="00C02C5C"/>
    <w:rsid w:val="00C14B86"/>
    <w:rsid w:val="00CD07F2"/>
    <w:rsid w:val="00CE02A1"/>
    <w:rsid w:val="00CF1EF7"/>
    <w:rsid w:val="00D32226"/>
    <w:rsid w:val="00D505BC"/>
    <w:rsid w:val="00D60D08"/>
    <w:rsid w:val="00DE5A31"/>
    <w:rsid w:val="00EE691E"/>
    <w:rsid w:val="00EE7431"/>
    <w:rsid w:val="00EF24F9"/>
    <w:rsid w:val="00F16949"/>
    <w:rsid w:val="00F32B8B"/>
    <w:rsid w:val="00F81D86"/>
    <w:rsid w:val="00F90B5E"/>
    <w:rsid w:val="00F95C6E"/>
    <w:rsid w:val="00FC4F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11"/>
  </w:style>
  <w:style w:type="paragraph" w:styleId="Heading1">
    <w:name w:val="heading 1"/>
    <w:basedOn w:val="Normal"/>
    <w:next w:val="Normal"/>
    <w:link w:val="Heading1Char"/>
    <w:uiPriority w:val="9"/>
    <w:qFormat/>
    <w:rsid w:val="001E5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5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7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57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57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57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571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5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711"/>
  </w:style>
  <w:style w:type="paragraph" w:styleId="Footer">
    <w:name w:val="footer"/>
    <w:basedOn w:val="Normal"/>
    <w:link w:val="FooterChar"/>
    <w:uiPriority w:val="99"/>
    <w:unhideWhenUsed/>
    <w:rsid w:val="001E5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711"/>
  </w:style>
  <w:style w:type="character" w:styleId="Strong">
    <w:name w:val="Strong"/>
    <w:basedOn w:val="DefaultParagraphFont"/>
    <w:uiPriority w:val="22"/>
    <w:qFormat/>
    <w:rsid w:val="001E5711"/>
    <w:rPr>
      <w:b/>
      <w:bCs/>
    </w:rPr>
  </w:style>
  <w:style w:type="paragraph" w:styleId="HTMLPreformatted">
    <w:name w:val="HTML Preformatted"/>
    <w:basedOn w:val="Normal"/>
    <w:link w:val="HTMLPreformattedChar"/>
    <w:uiPriority w:val="99"/>
    <w:semiHidden/>
    <w:unhideWhenUsed/>
    <w:rsid w:val="001E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711"/>
    <w:rPr>
      <w:rFonts w:ascii="Courier New" w:eastAsia="Times New Roman" w:hAnsi="Courier New" w:cs="Courier New"/>
      <w:sz w:val="20"/>
      <w:szCs w:val="20"/>
    </w:rPr>
  </w:style>
  <w:style w:type="character" w:customStyle="1" w:styleId="kwd">
    <w:name w:val="kwd"/>
    <w:basedOn w:val="DefaultParagraphFont"/>
    <w:rsid w:val="001E5711"/>
  </w:style>
  <w:style w:type="character" w:customStyle="1" w:styleId="pln">
    <w:name w:val="pln"/>
    <w:basedOn w:val="DefaultParagraphFont"/>
    <w:rsid w:val="001E5711"/>
  </w:style>
  <w:style w:type="character" w:customStyle="1" w:styleId="pun">
    <w:name w:val="pun"/>
    <w:basedOn w:val="DefaultParagraphFont"/>
    <w:rsid w:val="001E5711"/>
  </w:style>
  <w:style w:type="paragraph" w:styleId="NoSpacing">
    <w:name w:val="No Spacing"/>
    <w:uiPriority w:val="1"/>
    <w:qFormat/>
    <w:rsid w:val="001E5711"/>
    <w:pPr>
      <w:spacing w:after="0" w:line="240" w:lineRule="auto"/>
    </w:pPr>
  </w:style>
  <w:style w:type="paragraph" w:styleId="Title">
    <w:name w:val="Title"/>
    <w:basedOn w:val="Normal"/>
    <w:next w:val="Normal"/>
    <w:link w:val="TitleChar"/>
    <w:uiPriority w:val="10"/>
    <w:qFormat/>
    <w:rsid w:val="001E57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571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5711"/>
    <w:rPr>
      <w:color w:val="0000FF"/>
      <w:u w:val="single"/>
    </w:rPr>
  </w:style>
  <w:style w:type="paragraph" w:styleId="BalloonText">
    <w:name w:val="Balloon Text"/>
    <w:basedOn w:val="Normal"/>
    <w:link w:val="BalloonTextChar"/>
    <w:uiPriority w:val="99"/>
    <w:semiHidden/>
    <w:unhideWhenUsed/>
    <w:rsid w:val="001E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11"/>
    <w:rPr>
      <w:rFonts w:ascii="Tahoma" w:hAnsi="Tahoma" w:cs="Tahoma"/>
      <w:sz w:val="16"/>
      <w:szCs w:val="16"/>
    </w:rPr>
  </w:style>
  <w:style w:type="paragraph" w:styleId="Subtitle">
    <w:name w:val="Subtitle"/>
    <w:basedOn w:val="Normal"/>
    <w:next w:val="Normal"/>
    <w:link w:val="SubtitleChar"/>
    <w:uiPriority w:val="11"/>
    <w:qFormat/>
    <w:rsid w:val="001E5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5711"/>
    <w:rPr>
      <w:rFonts w:asciiTheme="majorHAnsi" w:eastAsiaTheme="majorEastAsia" w:hAnsiTheme="majorHAnsi" w:cstheme="majorBidi"/>
      <w:i/>
      <w:iCs/>
      <w:color w:val="4F81BD" w:themeColor="accent1"/>
      <w:spacing w:val="15"/>
      <w:sz w:val="24"/>
      <w:szCs w:val="24"/>
    </w:rPr>
  </w:style>
  <w:style w:type="character" w:customStyle="1" w:styleId="typ">
    <w:name w:val="typ"/>
    <w:basedOn w:val="DefaultParagraphFont"/>
    <w:rsid w:val="001E5711"/>
  </w:style>
  <w:style w:type="character" w:customStyle="1" w:styleId="com">
    <w:name w:val="com"/>
    <w:basedOn w:val="DefaultParagraphFont"/>
    <w:rsid w:val="001E5711"/>
  </w:style>
  <w:style w:type="character" w:customStyle="1" w:styleId="str">
    <w:name w:val="str"/>
    <w:basedOn w:val="DefaultParagraphFont"/>
    <w:rsid w:val="001E5711"/>
  </w:style>
  <w:style w:type="paragraph" w:customStyle="1" w:styleId="comment-author">
    <w:name w:val="comment-author"/>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1E5711"/>
  </w:style>
  <w:style w:type="paragraph" w:customStyle="1" w:styleId="comment-meta">
    <w:name w:val="comment-meta"/>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E57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5711"/>
    <w:rPr>
      <w:rFonts w:ascii="Arial" w:eastAsia="Times New Roman" w:hAnsi="Arial" w:cs="Arial"/>
      <w:vanish/>
      <w:sz w:val="16"/>
      <w:szCs w:val="16"/>
    </w:rPr>
  </w:style>
  <w:style w:type="paragraph" w:customStyle="1" w:styleId="comment-notes">
    <w:name w:val="comment-notes"/>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1E5711"/>
  </w:style>
  <w:style w:type="paragraph" w:customStyle="1" w:styleId="comment-form-comment">
    <w:name w:val="comment-form-comment"/>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E57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5711"/>
    <w:rPr>
      <w:rFonts w:ascii="Arial" w:eastAsia="Times New Roman" w:hAnsi="Arial" w:cs="Arial"/>
      <w:vanish/>
      <w:sz w:val="16"/>
      <w:szCs w:val="16"/>
    </w:rPr>
  </w:style>
  <w:style w:type="character" w:customStyle="1" w:styleId="keyword">
    <w:name w:val="keyword"/>
    <w:basedOn w:val="DefaultParagraphFont"/>
    <w:rsid w:val="001E5711"/>
  </w:style>
  <w:style w:type="character" w:customStyle="1" w:styleId="comment">
    <w:name w:val="comment"/>
    <w:basedOn w:val="DefaultParagraphFont"/>
    <w:rsid w:val="001E5711"/>
  </w:style>
  <w:style w:type="character" w:customStyle="1" w:styleId="string">
    <w:name w:val="string"/>
    <w:basedOn w:val="DefaultParagraphFont"/>
    <w:rsid w:val="001E5711"/>
  </w:style>
  <w:style w:type="character" w:customStyle="1" w:styleId="number">
    <w:name w:val="number"/>
    <w:basedOn w:val="DefaultParagraphFont"/>
    <w:rsid w:val="001E5711"/>
  </w:style>
  <w:style w:type="character" w:customStyle="1" w:styleId="testit">
    <w:name w:val="testit"/>
    <w:basedOn w:val="DefaultParagraphFont"/>
    <w:rsid w:val="001E5711"/>
  </w:style>
  <w:style w:type="character" w:styleId="HTMLCode">
    <w:name w:val="HTML Code"/>
    <w:basedOn w:val="DefaultParagraphFont"/>
    <w:uiPriority w:val="99"/>
    <w:semiHidden/>
    <w:unhideWhenUsed/>
    <w:rsid w:val="001E5711"/>
    <w:rPr>
      <w:rFonts w:ascii="Courier New" w:eastAsia="Times New Roman" w:hAnsi="Courier New" w:cs="Courier New"/>
      <w:sz w:val="20"/>
      <w:szCs w:val="20"/>
    </w:rPr>
  </w:style>
  <w:style w:type="character" w:styleId="Emphasis">
    <w:name w:val="Emphasis"/>
    <w:basedOn w:val="DefaultParagraphFont"/>
    <w:uiPriority w:val="20"/>
    <w:qFormat/>
    <w:rsid w:val="001E5711"/>
    <w:rPr>
      <w:i/>
      <w:iCs/>
    </w:rPr>
  </w:style>
  <w:style w:type="paragraph" w:customStyle="1" w:styleId="filename">
    <w:name w:val="filename"/>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1E5711"/>
  </w:style>
  <w:style w:type="character" w:customStyle="1" w:styleId="nexttopiclink">
    <w:name w:val="nexttopiclink"/>
    <w:basedOn w:val="DefaultParagraphFont"/>
    <w:rsid w:val="001E5711"/>
  </w:style>
  <w:style w:type="paragraph" w:styleId="ListParagraph">
    <w:name w:val="List Paragraph"/>
    <w:basedOn w:val="Normal"/>
    <w:uiPriority w:val="34"/>
    <w:qFormat/>
    <w:rsid w:val="001E5711"/>
    <w:pPr>
      <w:ind w:left="720"/>
      <w:contextualSpacing/>
    </w:pPr>
  </w:style>
  <w:style w:type="paragraph" w:customStyle="1" w:styleId="center">
    <w:name w:val="center"/>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1E5711"/>
  </w:style>
  <w:style w:type="character" w:styleId="SubtleEmphasis">
    <w:name w:val="Subtle Emphasis"/>
    <w:basedOn w:val="DefaultParagraphFont"/>
    <w:uiPriority w:val="19"/>
    <w:qFormat/>
    <w:rsid w:val="00023362"/>
    <w:rPr>
      <w:i/>
      <w:iCs/>
      <w:color w:val="808080" w:themeColor="text1" w:themeTint="7F"/>
    </w:rPr>
  </w:style>
  <w:style w:type="character" w:styleId="IntenseEmphasis">
    <w:name w:val="Intense Emphasis"/>
    <w:basedOn w:val="DefaultParagraphFont"/>
    <w:uiPriority w:val="21"/>
    <w:qFormat/>
    <w:rsid w:val="00AA703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11"/>
  </w:style>
  <w:style w:type="paragraph" w:styleId="Heading1">
    <w:name w:val="heading 1"/>
    <w:basedOn w:val="Normal"/>
    <w:next w:val="Normal"/>
    <w:link w:val="Heading1Char"/>
    <w:uiPriority w:val="9"/>
    <w:qFormat/>
    <w:rsid w:val="001E5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5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7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57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57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57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571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5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711"/>
  </w:style>
  <w:style w:type="paragraph" w:styleId="Footer">
    <w:name w:val="footer"/>
    <w:basedOn w:val="Normal"/>
    <w:link w:val="FooterChar"/>
    <w:uiPriority w:val="99"/>
    <w:unhideWhenUsed/>
    <w:rsid w:val="001E5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711"/>
  </w:style>
  <w:style w:type="character" w:styleId="Strong">
    <w:name w:val="Strong"/>
    <w:basedOn w:val="DefaultParagraphFont"/>
    <w:uiPriority w:val="22"/>
    <w:qFormat/>
    <w:rsid w:val="001E5711"/>
    <w:rPr>
      <w:b/>
      <w:bCs/>
    </w:rPr>
  </w:style>
  <w:style w:type="paragraph" w:styleId="HTMLPreformatted">
    <w:name w:val="HTML Preformatted"/>
    <w:basedOn w:val="Normal"/>
    <w:link w:val="HTMLPreformattedChar"/>
    <w:uiPriority w:val="99"/>
    <w:semiHidden/>
    <w:unhideWhenUsed/>
    <w:rsid w:val="001E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711"/>
    <w:rPr>
      <w:rFonts w:ascii="Courier New" w:eastAsia="Times New Roman" w:hAnsi="Courier New" w:cs="Courier New"/>
      <w:sz w:val="20"/>
      <w:szCs w:val="20"/>
    </w:rPr>
  </w:style>
  <w:style w:type="character" w:customStyle="1" w:styleId="kwd">
    <w:name w:val="kwd"/>
    <w:basedOn w:val="DefaultParagraphFont"/>
    <w:rsid w:val="001E5711"/>
  </w:style>
  <w:style w:type="character" w:customStyle="1" w:styleId="pln">
    <w:name w:val="pln"/>
    <w:basedOn w:val="DefaultParagraphFont"/>
    <w:rsid w:val="001E5711"/>
  </w:style>
  <w:style w:type="character" w:customStyle="1" w:styleId="pun">
    <w:name w:val="pun"/>
    <w:basedOn w:val="DefaultParagraphFont"/>
    <w:rsid w:val="001E5711"/>
  </w:style>
  <w:style w:type="paragraph" w:styleId="NoSpacing">
    <w:name w:val="No Spacing"/>
    <w:uiPriority w:val="1"/>
    <w:qFormat/>
    <w:rsid w:val="001E5711"/>
    <w:pPr>
      <w:spacing w:after="0" w:line="240" w:lineRule="auto"/>
    </w:pPr>
  </w:style>
  <w:style w:type="paragraph" w:styleId="Title">
    <w:name w:val="Title"/>
    <w:basedOn w:val="Normal"/>
    <w:next w:val="Normal"/>
    <w:link w:val="TitleChar"/>
    <w:uiPriority w:val="10"/>
    <w:qFormat/>
    <w:rsid w:val="001E57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571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5711"/>
    <w:rPr>
      <w:color w:val="0000FF"/>
      <w:u w:val="single"/>
    </w:rPr>
  </w:style>
  <w:style w:type="paragraph" w:styleId="BalloonText">
    <w:name w:val="Balloon Text"/>
    <w:basedOn w:val="Normal"/>
    <w:link w:val="BalloonTextChar"/>
    <w:uiPriority w:val="99"/>
    <w:semiHidden/>
    <w:unhideWhenUsed/>
    <w:rsid w:val="001E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11"/>
    <w:rPr>
      <w:rFonts w:ascii="Tahoma" w:hAnsi="Tahoma" w:cs="Tahoma"/>
      <w:sz w:val="16"/>
      <w:szCs w:val="16"/>
    </w:rPr>
  </w:style>
  <w:style w:type="paragraph" w:styleId="Subtitle">
    <w:name w:val="Subtitle"/>
    <w:basedOn w:val="Normal"/>
    <w:next w:val="Normal"/>
    <w:link w:val="SubtitleChar"/>
    <w:uiPriority w:val="11"/>
    <w:qFormat/>
    <w:rsid w:val="001E5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5711"/>
    <w:rPr>
      <w:rFonts w:asciiTheme="majorHAnsi" w:eastAsiaTheme="majorEastAsia" w:hAnsiTheme="majorHAnsi" w:cstheme="majorBidi"/>
      <w:i/>
      <w:iCs/>
      <w:color w:val="4F81BD" w:themeColor="accent1"/>
      <w:spacing w:val="15"/>
      <w:sz w:val="24"/>
      <w:szCs w:val="24"/>
    </w:rPr>
  </w:style>
  <w:style w:type="character" w:customStyle="1" w:styleId="typ">
    <w:name w:val="typ"/>
    <w:basedOn w:val="DefaultParagraphFont"/>
    <w:rsid w:val="001E5711"/>
  </w:style>
  <w:style w:type="character" w:customStyle="1" w:styleId="com">
    <w:name w:val="com"/>
    <w:basedOn w:val="DefaultParagraphFont"/>
    <w:rsid w:val="001E5711"/>
  </w:style>
  <w:style w:type="character" w:customStyle="1" w:styleId="str">
    <w:name w:val="str"/>
    <w:basedOn w:val="DefaultParagraphFont"/>
    <w:rsid w:val="001E5711"/>
  </w:style>
  <w:style w:type="paragraph" w:customStyle="1" w:styleId="comment-author">
    <w:name w:val="comment-author"/>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1E5711"/>
  </w:style>
  <w:style w:type="paragraph" w:customStyle="1" w:styleId="comment-meta">
    <w:name w:val="comment-meta"/>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E57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5711"/>
    <w:rPr>
      <w:rFonts w:ascii="Arial" w:eastAsia="Times New Roman" w:hAnsi="Arial" w:cs="Arial"/>
      <w:vanish/>
      <w:sz w:val="16"/>
      <w:szCs w:val="16"/>
    </w:rPr>
  </w:style>
  <w:style w:type="paragraph" w:customStyle="1" w:styleId="comment-notes">
    <w:name w:val="comment-notes"/>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1E5711"/>
  </w:style>
  <w:style w:type="paragraph" w:customStyle="1" w:styleId="comment-form-comment">
    <w:name w:val="comment-form-comment"/>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E57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5711"/>
    <w:rPr>
      <w:rFonts w:ascii="Arial" w:eastAsia="Times New Roman" w:hAnsi="Arial" w:cs="Arial"/>
      <w:vanish/>
      <w:sz w:val="16"/>
      <w:szCs w:val="16"/>
    </w:rPr>
  </w:style>
  <w:style w:type="character" w:customStyle="1" w:styleId="keyword">
    <w:name w:val="keyword"/>
    <w:basedOn w:val="DefaultParagraphFont"/>
    <w:rsid w:val="001E5711"/>
  </w:style>
  <w:style w:type="character" w:customStyle="1" w:styleId="comment">
    <w:name w:val="comment"/>
    <w:basedOn w:val="DefaultParagraphFont"/>
    <w:rsid w:val="001E5711"/>
  </w:style>
  <w:style w:type="character" w:customStyle="1" w:styleId="string">
    <w:name w:val="string"/>
    <w:basedOn w:val="DefaultParagraphFont"/>
    <w:rsid w:val="001E5711"/>
  </w:style>
  <w:style w:type="character" w:customStyle="1" w:styleId="number">
    <w:name w:val="number"/>
    <w:basedOn w:val="DefaultParagraphFont"/>
    <w:rsid w:val="001E5711"/>
  </w:style>
  <w:style w:type="character" w:customStyle="1" w:styleId="testit">
    <w:name w:val="testit"/>
    <w:basedOn w:val="DefaultParagraphFont"/>
    <w:rsid w:val="001E5711"/>
  </w:style>
  <w:style w:type="character" w:styleId="HTMLCode">
    <w:name w:val="HTML Code"/>
    <w:basedOn w:val="DefaultParagraphFont"/>
    <w:uiPriority w:val="99"/>
    <w:semiHidden/>
    <w:unhideWhenUsed/>
    <w:rsid w:val="001E5711"/>
    <w:rPr>
      <w:rFonts w:ascii="Courier New" w:eastAsia="Times New Roman" w:hAnsi="Courier New" w:cs="Courier New"/>
      <w:sz w:val="20"/>
      <w:szCs w:val="20"/>
    </w:rPr>
  </w:style>
  <w:style w:type="character" w:styleId="Emphasis">
    <w:name w:val="Emphasis"/>
    <w:basedOn w:val="DefaultParagraphFont"/>
    <w:uiPriority w:val="20"/>
    <w:qFormat/>
    <w:rsid w:val="001E5711"/>
    <w:rPr>
      <w:i/>
      <w:iCs/>
    </w:rPr>
  </w:style>
  <w:style w:type="paragraph" w:customStyle="1" w:styleId="filename">
    <w:name w:val="filename"/>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1E5711"/>
  </w:style>
  <w:style w:type="character" w:customStyle="1" w:styleId="nexttopiclink">
    <w:name w:val="nexttopiclink"/>
    <w:basedOn w:val="DefaultParagraphFont"/>
    <w:rsid w:val="001E5711"/>
  </w:style>
  <w:style w:type="paragraph" w:styleId="ListParagraph">
    <w:name w:val="List Paragraph"/>
    <w:basedOn w:val="Normal"/>
    <w:uiPriority w:val="34"/>
    <w:qFormat/>
    <w:rsid w:val="001E5711"/>
    <w:pPr>
      <w:ind w:left="720"/>
      <w:contextualSpacing/>
    </w:pPr>
  </w:style>
  <w:style w:type="paragraph" w:customStyle="1" w:styleId="center">
    <w:name w:val="center"/>
    <w:basedOn w:val="Normal"/>
    <w:rsid w:val="001E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1E5711"/>
  </w:style>
  <w:style w:type="character" w:styleId="SubtleEmphasis">
    <w:name w:val="Subtle Emphasis"/>
    <w:basedOn w:val="DefaultParagraphFont"/>
    <w:uiPriority w:val="19"/>
    <w:qFormat/>
    <w:rsid w:val="00023362"/>
    <w:rPr>
      <w:i/>
      <w:iCs/>
      <w:color w:val="808080" w:themeColor="text1" w:themeTint="7F"/>
    </w:rPr>
  </w:style>
  <w:style w:type="character" w:styleId="IntenseEmphasis">
    <w:name w:val="Intense Emphasis"/>
    <w:basedOn w:val="DefaultParagraphFont"/>
    <w:uiPriority w:val="21"/>
    <w:qFormat/>
    <w:rsid w:val="00AA703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491887">
      <w:bodyDiv w:val="1"/>
      <w:marLeft w:val="0"/>
      <w:marRight w:val="0"/>
      <w:marTop w:val="0"/>
      <w:marBottom w:val="0"/>
      <w:divBdr>
        <w:top w:val="none" w:sz="0" w:space="0" w:color="auto"/>
        <w:left w:val="none" w:sz="0" w:space="0" w:color="auto"/>
        <w:bottom w:val="none" w:sz="0" w:space="0" w:color="auto"/>
        <w:right w:val="none" w:sz="0" w:space="0" w:color="auto"/>
      </w:divBdr>
      <w:divsChild>
        <w:div w:id="342123659">
          <w:marLeft w:val="0"/>
          <w:marRight w:val="0"/>
          <w:marTop w:val="0"/>
          <w:marBottom w:val="120"/>
          <w:divBdr>
            <w:top w:val="single" w:sz="6" w:space="0" w:color="D5DDC6"/>
            <w:left w:val="single" w:sz="24" w:space="0" w:color="66BB55"/>
            <w:bottom w:val="single" w:sz="6" w:space="0" w:color="D5DDC6"/>
            <w:right w:val="single" w:sz="6" w:space="0" w:color="D5DDC6"/>
          </w:divBdr>
        </w:div>
        <w:div w:id="13123703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715725">
      <w:bodyDiv w:val="1"/>
      <w:marLeft w:val="0"/>
      <w:marRight w:val="0"/>
      <w:marTop w:val="0"/>
      <w:marBottom w:val="0"/>
      <w:divBdr>
        <w:top w:val="none" w:sz="0" w:space="0" w:color="auto"/>
        <w:left w:val="none" w:sz="0" w:space="0" w:color="auto"/>
        <w:bottom w:val="none" w:sz="0" w:space="0" w:color="auto"/>
        <w:right w:val="none" w:sz="0" w:space="0" w:color="auto"/>
      </w:divBdr>
    </w:div>
    <w:div w:id="364066818">
      <w:bodyDiv w:val="1"/>
      <w:marLeft w:val="0"/>
      <w:marRight w:val="0"/>
      <w:marTop w:val="0"/>
      <w:marBottom w:val="0"/>
      <w:divBdr>
        <w:top w:val="none" w:sz="0" w:space="0" w:color="auto"/>
        <w:left w:val="none" w:sz="0" w:space="0" w:color="auto"/>
        <w:bottom w:val="none" w:sz="0" w:space="0" w:color="auto"/>
        <w:right w:val="none" w:sz="0" w:space="0" w:color="auto"/>
      </w:divBdr>
    </w:div>
    <w:div w:id="412435670">
      <w:bodyDiv w:val="1"/>
      <w:marLeft w:val="0"/>
      <w:marRight w:val="0"/>
      <w:marTop w:val="0"/>
      <w:marBottom w:val="0"/>
      <w:divBdr>
        <w:top w:val="none" w:sz="0" w:space="0" w:color="auto"/>
        <w:left w:val="none" w:sz="0" w:space="0" w:color="auto"/>
        <w:bottom w:val="none" w:sz="0" w:space="0" w:color="auto"/>
        <w:right w:val="none" w:sz="0" w:space="0" w:color="auto"/>
      </w:divBdr>
      <w:divsChild>
        <w:div w:id="218370829">
          <w:marLeft w:val="0"/>
          <w:marRight w:val="0"/>
          <w:marTop w:val="0"/>
          <w:marBottom w:val="0"/>
          <w:divBdr>
            <w:top w:val="none" w:sz="0" w:space="0" w:color="auto"/>
            <w:left w:val="none" w:sz="0" w:space="0" w:color="auto"/>
            <w:bottom w:val="none" w:sz="0" w:space="0" w:color="auto"/>
            <w:right w:val="none" w:sz="0" w:space="0" w:color="auto"/>
          </w:divBdr>
        </w:div>
        <w:div w:id="1883904129">
          <w:marLeft w:val="0"/>
          <w:marRight w:val="0"/>
          <w:marTop w:val="0"/>
          <w:marBottom w:val="0"/>
          <w:divBdr>
            <w:top w:val="none" w:sz="0" w:space="0" w:color="auto"/>
            <w:left w:val="none" w:sz="0" w:space="0" w:color="auto"/>
            <w:bottom w:val="none" w:sz="0" w:space="0" w:color="auto"/>
            <w:right w:val="none" w:sz="0" w:space="0" w:color="auto"/>
          </w:divBdr>
        </w:div>
      </w:divsChild>
    </w:div>
    <w:div w:id="514684889">
      <w:bodyDiv w:val="1"/>
      <w:marLeft w:val="0"/>
      <w:marRight w:val="0"/>
      <w:marTop w:val="0"/>
      <w:marBottom w:val="0"/>
      <w:divBdr>
        <w:top w:val="none" w:sz="0" w:space="0" w:color="auto"/>
        <w:left w:val="none" w:sz="0" w:space="0" w:color="auto"/>
        <w:bottom w:val="none" w:sz="0" w:space="0" w:color="auto"/>
        <w:right w:val="none" w:sz="0" w:space="0" w:color="auto"/>
      </w:divBdr>
      <w:divsChild>
        <w:div w:id="304314667">
          <w:marLeft w:val="0"/>
          <w:marRight w:val="0"/>
          <w:marTop w:val="0"/>
          <w:marBottom w:val="120"/>
          <w:divBdr>
            <w:top w:val="single" w:sz="6" w:space="0" w:color="D5DDC6"/>
            <w:left w:val="single" w:sz="24" w:space="0" w:color="66BB55"/>
            <w:bottom w:val="single" w:sz="6" w:space="0" w:color="D5DDC6"/>
            <w:right w:val="single" w:sz="6" w:space="0" w:color="D5DDC6"/>
          </w:divBdr>
        </w:div>
        <w:div w:id="779909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3945439">
      <w:bodyDiv w:val="1"/>
      <w:marLeft w:val="0"/>
      <w:marRight w:val="0"/>
      <w:marTop w:val="0"/>
      <w:marBottom w:val="0"/>
      <w:divBdr>
        <w:top w:val="none" w:sz="0" w:space="0" w:color="auto"/>
        <w:left w:val="none" w:sz="0" w:space="0" w:color="auto"/>
        <w:bottom w:val="none" w:sz="0" w:space="0" w:color="auto"/>
        <w:right w:val="none" w:sz="0" w:space="0" w:color="auto"/>
      </w:divBdr>
    </w:div>
    <w:div w:id="1645893075">
      <w:bodyDiv w:val="1"/>
      <w:marLeft w:val="0"/>
      <w:marRight w:val="0"/>
      <w:marTop w:val="0"/>
      <w:marBottom w:val="0"/>
      <w:divBdr>
        <w:top w:val="none" w:sz="0" w:space="0" w:color="auto"/>
        <w:left w:val="none" w:sz="0" w:space="0" w:color="auto"/>
        <w:bottom w:val="none" w:sz="0" w:space="0" w:color="auto"/>
        <w:right w:val="none" w:sz="0" w:space="0" w:color="auto"/>
      </w:divBdr>
    </w:div>
    <w:div w:id="1659115629">
      <w:bodyDiv w:val="1"/>
      <w:marLeft w:val="0"/>
      <w:marRight w:val="0"/>
      <w:marTop w:val="0"/>
      <w:marBottom w:val="0"/>
      <w:divBdr>
        <w:top w:val="none" w:sz="0" w:space="0" w:color="auto"/>
        <w:left w:val="none" w:sz="0" w:space="0" w:color="auto"/>
        <w:bottom w:val="none" w:sz="0" w:space="0" w:color="auto"/>
        <w:right w:val="none" w:sz="0" w:space="0" w:color="auto"/>
      </w:divBdr>
      <w:divsChild>
        <w:div w:id="1812870684">
          <w:marLeft w:val="0"/>
          <w:marRight w:val="0"/>
          <w:marTop w:val="0"/>
          <w:marBottom w:val="120"/>
          <w:divBdr>
            <w:top w:val="single" w:sz="6" w:space="0" w:color="D5DDC6"/>
            <w:left w:val="single" w:sz="24" w:space="0" w:color="66BB55"/>
            <w:bottom w:val="single" w:sz="6" w:space="0" w:color="D5DDC6"/>
            <w:right w:val="single" w:sz="6" w:space="0" w:color="D5DDC6"/>
          </w:divBdr>
        </w:div>
        <w:div w:id="245578159">
          <w:marLeft w:val="0"/>
          <w:marRight w:val="0"/>
          <w:marTop w:val="0"/>
          <w:marBottom w:val="120"/>
          <w:divBdr>
            <w:top w:val="single" w:sz="6" w:space="0" w:color="D5DDC6"/>
            <w:left w:val="single" w:sz="24" w:space="0" w:color="66BB55"/>
            <w:bottom w:val="single" w:sz="6" w:space="0" w:color="D5DDC6"/>
            <w:right w:val="single" w:sz="6" w:space="0" w:color="D5DDC6"/>
          </w:divBdr>
        </w:div>
        <w:div w:id="215439369">
          <w:marLeft w:val="0"/>
          <w:marRight w:val="0"/>
          <w:marTop w:val="0"/>
          <w:marBottom w:val="120"/>
          <w:divBdr>
            <w:top w:val="single" w:sz="6" w:space="0" w:color="D5DDC6"/>
            <w:left w:val="single" w:sz="24" w:space="0" w:color="66BB55"/>
            <w:bottom w:val="single" w:sz="6" w:space="0" w:color="D5DDC6"/>
            <w:right w:val="single" w:sz="6" w:space="0" w:color="D5DDC6"/>
          </w:divBdr>
        </w:div>
        <w:div w:id="1241479820">
          <w:marLeft w:val="0"/>
          <w:marRight w:val="0"/>
          <w:marTop w:val="0"/>
          <w:marBottom w:val="120"/>
          <w:divBdr>
            <w:top w:val="single" w:sz="6" w:space="0" w:color="D5DDC6"/>
            <w:left w:val="single" w:sz="24" w:space="0" w:color="66BB55"/>
            <w:bottom w:val="single" w:sz="6" w:space="0" w:color="D5DDC6"/>
            <w:right w:val="single" w:sz="6" w:space="0" w:color="D5DDC6"/>
          </w:divBdr>
        </w:div>
        <w:div w:id="1514030136">
          <w:marLeft w:val="0"/>
          <w:marRight w:val="0"/>
          <w:marTop w:val="0"/>
          <w:marBottom w:val="120"/>
          <w:divBdr>
            <w:top w:val="single" w:sz="6" w:space="0" w:color="D5DDC6"/>
            <w:left w:val="single" w:sz="24" w:space="0" w:color="66BB55"/>
            <w:bottom w:val="single" w:sz="6" w:space="0" w:color="D5DDC6"/>
            <w:right w:val="single" w:sz="6" w:space="0" w:color="D5DDC6"/>
          </w:divBdr>
        </w:div>
        <w:div w:id="1218323023">
          <w:marLeft w:val="0"/>
          <w:marRight w:val="0"/>
          <w:marTop w:val="0"/>
          <w:marBottom w:val="120"/>
          <w:divBdr>
            <w:top w:val="single" w:sz="6" w:space="0" w:color="D5DDC6"/>
            <w:left w:val="single" w:sz="24" w:space="0" w:color="66BB55"/>
            <w:bottom w:val="single" w:sz="6" w:space="0" w:color="D5DDC6"/>
            <w:right w:val="single" w:sz="6" w:space="0" w:color="D5DDC6"/>
          </w:divBdr>
        </w:div>
        <w:div w:id="9603091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hyperlink" Target="http://www.javatpoint.com/opr/test.jsp?filename=StringExample" TargetMode="External"/><Relationship Id="rId42" Type="http://schemas.openxmlformats.org/officeDocument/2006/relationships/hyperlink" Target="https://www.javatpoint.com/java-string-join" TargetMode="External"/><Relationship Id="rId47" Type="http://schemas.openxmlformats.org/officeDocument/2006/relationships/hyperlink" Target="https://www.javatpoint.com/java-string-replace" TargetMode="External"/><Relationship Id="rId50" Type="http://schemas.openxmlformats.org/officeDocument/2006/relationships/hyperlink" Target="https://www.javatpoint.com/java-string-split" TargetMode="External"/><Relationship Id="rId55" Type="http://schemas.openxmlformats.org/officeDocument/2006/relationships/hyperlink" Target="https://www.javatpoint.com/java-string-indexof" TargetMode="External"/><Relationship Id="rId63" Type="http://schemas.openxmlformats.org/officeDocument/2006/relationships/hyperlink" Target="https://www.javatpoint.com/interface-in-java" TargetMode="External"/><Relationship Id="rId68" Type="http://schemas.openxmlformats.org/officeDocument/2006/relationships/hyperlink" Target="https://www.javatpoint.com/nested-interface" TargetMode="External"/><Relationship Id="rId76" Type="http://schemas.openxmlformats.org/officeDocument/2006/relationships/hyperlink" Target="https://www.javatpoint.com/exception-handling-in-java" TargetMode="External"/><Relationship Id="rId84" Type="http://schemas.openxmlformats.org/officeDocument/2006/relationships/hyperlink" Target="https://www.javatpoint.com/multithreading-in-java" TargetMode="External"/><Relationship Id="rId89" Type="http://schemas.openxmlformats.org/officeDocument/2006/relationships/hyperlink" Target="https://www.javatpoint.com/java-thread-sleep-method" TargetMode="External"/><Relationship Id="rId97" Type="http://schemas.openxmlformats.org/officeDocument/2006/relationships/hyperlink" Target="https://www.javatpoint.com/java-thread-isalive-method" TargetMode="External"/><Relationship Id="rId7" Type="http://schemas.openxmlformats.org/officeDocument/2006/relationships/endnotes" Target="endnotes.xml"/><Relationship Id="rId71" Type="http://schemas.openxmlformats.org/officeDocument/2006/relationships/hyperlink" Target="https://www.javatpoint.com/member-inner-class" TargetMode="External"/><Relationship Id="rId92" Type="http://schemas.openxmlformats.org/officeDocument/2006/relationships/hyperlink" Target="https://www.javatpoint.com/java-thread-getpriority-method" TargetMode="Externa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footer" Target="footer2.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9.jpeg"/><Relationship Id="rId37" Type="http://schemas.openxmlformats.org/officeDocument/2006/relationships/hyperlink" Target="https://www.javatpoint.com/java-string-format" TargetMode="External"/><Relationship Id="rId40" Type="http://schemas.openxmlformats.org/officeDocument/2006/relationships/hyperlink" Target="https://www.javatpoint.com/java-string-substring" TargetMode="External"/><Relationship Id="rId45" Type="http://schemas.openxmlformats.org/officeDocument/2006/relationships/hyperlink" Target="https://www.javatpoint.com/java-string-isempty" TargetMode="External"/><Relationship Id="rId53" Type="http://schemas.openxmlformats.org/officeDocument/2006/relationships/hyperlink" Target="https://www.javatpoint.com/java-string-indexof" TargetMode="External"/><Relationship Id="rId58" Type="http://schemas.openxmlformats.org/officeDocument/2006/relationships/hyperlink" Target="https://www.javatpoint.com/java-string-tolowercase" TargetMode="External"/><Relationship Id="rId66" Type="http://schemas.openxmlformats.org/officeDocument/2006/relationships/hyperlink" Target="https://www.javatpoint.com/interface-in-java" TargetMode="External"/><Relationship Id="rId74" Type="http://schemas.openxmlformats.org/officeDocument/2006/relationships/hyperlink" Target="https://www.javatpoint.com/static-nested-class" TargetMode="External"/><Relationship Id="rId79" Type="http://schemas.openxmlformats.org/officeDocument/2006/relationships/hyperlink" Target="https://www.javatpoint.com/exception-handling-in-java" TargetMode="External"/><Relationship Id="rId87" Type="http://schemas.openxmlformats.org/officeDocument/2006/relationships/hyperlink" Target="https://www.javatpoint.com/java-thread-start-method" TargetMode="External"/><Relationship Id="rId5" Type="http://schemas.openxmlformats.org/officeDocument/2006/relationships/webSettings" Target="webSettings.xml"/><Relationship Id="rId61" Type="http://schemas.openxmlformats.org/officeDocument/2006/relationships/hyperlink" Target="https://www.javatpoint.com/java-string-trim" TargetMode="External"/><Relationship Id="rId82" Type="http://schemas.openxmlformats.org/officeDocument/2006/relationships/hyperlink" Target="https://www.javatpoint.com/multithreading-in-java" TargetMode="External"/><Relationship Id="rId90" Type="http://schemas.openxmlformats.org/officeDocument/2006/relationships/hyperlink" Target="https://www.javatpoint.com/java-thread-currentthread-method" TargetMode="External"/><Relationship Id="rId95" Type="http://schemas.openxmlformats.org/officeDocument/2006/relationships/hyperlink" Target="https://www.javatpoint.com/java-thread-setname-method" TargetMode="External"/><Relationship Id="rId19" Type="http://schemas.microsoft.com/office/2007/relationships/hdphoto" Target="media/hdphoto2.wdp"/><Relationship Id="rId14" Type="http://schemas.openxmlformats.org/officeDocument/2006/relationships/image" Target="media/image5.png"/><Relationship Id="rId22" Type="http://schemas.microsoft.com/office/2007/relationships/hdphoto" Target="media/hdphoto3.wdp"/><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https://www.javatpoint.com/java-string-charat" TargetMode="External"/><Relationship Id="rId43" Type="http://schemas.openxmlformats.org/officeDocument/2006/relationships/hyperlink" Target="https://www.javatpoint.com/java-string-join" TargetMode="External"/><Relationship Id="rId48" Type="http://schemas.openxmlformats.org/officeDocument/2006/relationships/hyperlink" Target="https://www.javatpoint.com/java-string-replace" TargetMode="External"/><Relationship Id="rId56" Type="http://schemas.openxmlformats.org/officeDocument/2006/relationships/hyperlink" Target="https://www.javatpoint.com/java-string-indexof" TargetMode="External"/><Relationship Id="rId64" Type="http://schemas.openxmlformats.org/officeDocument/2006/relationships/hyperlink" Target="https://www.javatpoint.com/interface-in-java" TargetMode="External"/><Relationship Id="rId69" Type="http://schemas.openxmlformats.org/officeDocument/2006/relationships/image" Target="media/image11.png"/><Relationship Id="rId77" Type="http://schemas.openxmlformats.org/officeDocument/2006/relationships/hyperlink" Target="https://www.javatpoint.com/exception-handling-in-java" TargetMode="External"/><Relationship Id="rId100"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www.javatpoint.com/java-string-split" TargetMode="External"/><Relationship Id="rId72" Type="http://schemas.openxmlformats.org/officeDocument/2006/relationships/hyperlink" Target="https://www.javatpoint.com/anonymous-inner-class" TargetMode="External"/><Relationship Id="rId80" Type="http://schemas.openxmlformats.org/officeDocument/2006/relationships/hyperlink" Target="https://www.javatpoint.com/exception-handling-in-java" TargetMode="External"/><Relationship Id="rId85" Type="http://schemas.openxmlformats.org/officeDocument/2006/relationships/hyperlink" Target="https://www.javatpoint.com/multithreading-in-java" TargetMode="External"/><Relationship Id="rId93" Type="http://schemas.openxmlformats.org/officeDocument/2006/relationships/hyperlink" Target="https://www.javatpoint.com/java-thread-setpriority-method" TargetMode="External"/><Relationship Id="rId98" Type="http://schemas.openxmlformats.org/officeDocument/2006/relationships/image" Target="media/image13.jpeg"/><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s://beginnersbook.com/2013/12/multilevel-inheritance-in-java-with-example/" TargetMode="External"/><Relationship Id="rId25" Type="http://schemas.microsoft.com/office/2007/relationships/hdphoto" Target="media/hdphoto4.wdp"/><Relationship Id="rId33" Type="http://schemas.openxmlformats.org/officeDocument/2006/relationships/image" Target="media/image10.jpeg"/><Relationship Id="rId38" Type="http://schemas.openxmlformats.org/officeDocument/2006/relationships/hyperlink" Target="https://www.javatpoint.com/java-string-format" TargetMode="External"/><Relationship Id="rId46" Type="http://schemas.openxmlformats.org/officeDocument/2006/relationships/hyperlink" Target="https://www.javatpoint.com/java-string-concat" TargetMode="External"/><Relationship Id="rId59" Type="http://schemas.openxmlformats.org/officeDocument/2006/relationships/hyperlink" Target="https://www.javatpoint.com/java-string-touppercase" TargetMode="External"/><Relationship Id="rId67" Type="http://schemas.openxmlformats.org/officeDocument/2006/relationships/hyperlink" Target="https://www.javatpoint.com/interface-in-java" TargetMode="External"/><Relationship Id="rId20" Type="http://schemas.openxmlformats.org/officeDocument/2006/relationships/hyperlink" Target="https://beginnersbook.com/2013/10/hierarchical-inheritance-java-program/" TargetMode="External"/><Relationship Id="rId41" Type="http://schemas.openxmlformats.org/officeDocument/2006/relationships/hyperlink" Target="https://www.javatpoint.com/java-string-contains" TargetMode="External"/><Relationship Id="rId54" Type="http://schemas.openxmlformats.org/officeDocument/2006/relationships/hyperlink" Target="https://www.javatpoint.com/java-string-indexof" TargetMode="External"/><Relationship Id="rId62" Type="http://schemas.openxmlformats.org/officeDocument/2006/relationships/hyperlink" Target="https://www.javatpoint.com/java-string-valueof" TargetMode="External"/><Relationship Id="rId70" Type="http://schemas.openxmlformats.org/officeDocument/2006/relationships/image" Target="media/image12.jpeg"/><Relationship Id="rId75" Type="http://schemas.openxmlformats.org/officeDocument/2006/relationships/hyperlink" Target="https://www.javatpoint.com/nested-interface" TargetMode="External"/><Relationship Id="rId83" Type="http://schemas.openxmlformats.org/officeDocument/2006/relationships/hyperlink" Target="https://www.javatpoint.com/multithreading-in-java" TargetMode="External"/><Relationship Id="rId88" Type="http://schemas.openxmlformats.org/officeDocument/2006/relationships/hyperlink" Target="https://www.javatpoint.com/java-thread-run-method" TargetMode="External"/><Relationship Id="rId91" Type="http://schemas.openxmlformats.org/officeDocument/2006/relationships/hyperlink" Target="https://www.javatpoint.com/java-thread-join-method" TargetMode="External"/><Relationship Id="rId96" Type="http://schemas.openxmlformats.org/officeDocument/2006/relationships/hyperlink" Target="https://www.javatpoint.com/java-thread-getid-method"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eginnersbook.com/2013/05/java-multiple-inheritance/" TargetMode="External"/><Relationship Id="rId28" Type="http://schemas.openxmlformats.org/officeDocument/2006/relationships/footer" Target="footer1.xml"/><Relationship Id="rId36" Type="http://schemas.openxmlformats.org/officeDocument/2006/relationships/hyperlink" Target="https://www.javatpoint.com/java-string-length" TargetMode="External"/><Relationship Id="rId49" Type="http://schemas.openxmlformats.org/officeDocument/2006/relationships/hyperlink" Target="https://www.javatpoint.com/java-string-equalsignorecase" TargetMode="External"/><Relationship Id="rId57" Type="http://schemas.openxmlformats.org/officeDocument/2006/relationships/hyperlink" Target="https://www.javatpoint.com/java-string-tolowercase" TargetMode="External"/><Relationship Id="rId10" Type="http://schemas.openxmlformats.org/officeDocument/2006/relationships/hyperlink" Target="https://www.guru99.com/images/ccna/061516_1256_WhatisJava9.png" TargetMode="External"/><Relationship Id="rId31" Type="http://schemas.openxmlformats.org/officeDocument/2006/relationships/footer" Target="footer3.xml"/><Relationship Id="rId44" Type="http://schemas.openxmlformats.org/officeDocument/2006/relationships/hyperlink" Target="https://www.javatpoint.com/java-string-equals" TargetMode="External"/><Relationship Id="rId52" Type="http://schemas.openxmlformats.org/officeDocument/2006/relationships/hyperlink" Target="https://www.javatpoint.com/java-string-intern" TargetMode="External"/><Relationship Id="rId60" Type="http://schemas.openxmlformats.org/officeDocument/2006/relationships/hyperlink" Target="https://www.javatpoint.com/java-string-touppercase" TargetMode="External"/><Relationship Id="rId65" Type="http://schemas.openxmlformats.org/officeDocument/2006/relationships/hyperlink" Target="https://www.javatpoint.com/interface-in-java" TargetMode="External"/><Relationship Id="rId73" Type="http://schemas.openxmlformats.org/officeDocument/2006/relationships/hyperlink" Target="https://www.javatpoint.com/local-inner-class" TargetMode="External"/><Relationship Id="rId78" Type="http://schemas.openxmlformats.org/officeDocument/2006/relationships/hyperlink" Target="https://www.javatpoint.com/exception-handling-in-java" TargetMode="External"/><Relationship Id="rId81" Type="http://schemas.openxmlformats.org/officeDocument/2006/relationships/hyperlink" Target="https://www.javatpoint.com/exception-handling-in-java" TargetMode="External"/><Relationship Id="rId86" Type="http://schemas.openxmlformats.org/officeDocument/2006/relationships/hyperlink" Target="https://www.javatpoint.com/multithreading-in-java" TargetMode="External"/><Relationship Id="rId94" Type="http://schemas.openxmlformats.org/officeDocument/2006/relationships/hyperlink" Target="https://www.javatpoint.com/java-thread-getname-method" TargetMode="External"/><Relationship Id="rId99" Type="http://schemas.openxmlformats.org/officeDocument/2006/relationships/fontTable" Target="fontTable.xml"/><Relationship Id="rId10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https://beginnersbook.com/2013/05/java-inheritance-types/" TargetMode="External"/><Relationship Id="rId18" Type="http://schemas.openxmlformats.org/officeDocument/2006/relationships/image" Target="media/image6.png"/><Relationship Id="rId39" Type="http://schemas.openxmlformats.org/officeDocument/2006/relationships/hyperlink" Target="https://www.javatpoint.com/java-string-sub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F414-F91B-4160-8B05-25B61E6D3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92</Pages>
  <Words>14214</Words>
  <Characters>81020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rakesh</dc:creator>
  <cp:lastModifiedBy>Windows User</cp:lastModifiedBy>
  <cp:revision>98</cp:revision>
  <dcterms:created xsi:type="dcterms:W3CDTF">2018-08-14T05:53:00Z</dcterms:created>
  <dcterms:modified xsi:type="dcterms:W3CDTF">2020-04-08T13:03:00Z</dcterms:modified>
</cp:coreProperties>
</file>